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16A9"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6DFF363F" w14:textId="77777777" w:rsidR="008D0631" w:rsidRDefault="008D0631" w:rsidP="008D0631"/>
    <w:tbl>
      <w:tblPr>
        <w:tblW w:w="20388" w:type="dxa"/>
        <w:tblLook w:val="0020" w:firstRow="1" w:lastRow="0" w:firstColumn="0" w:lastColumn="0" w:noHBand="0" w:noVBand="0"/>
      </w:tblPr>
      <w:tblGrid>
        <w:gridCol w:w="6951"/>
        <w:gridCol w:w="2420"/>
        <w:gridCol w:w="2420"/>
        <w:gridCol w:w="2431"/>
        <w:gridCol w:w="1010"/>
        <w:gridCol w:w="2790"/>
        <w:gridCol w:w="2366"/>
      </w:tblGrid>
      <w:tr w:rsidR="004D7185" w14:paraId="564B98FC" w14:textId="77777777" w:rsidTr="00183413">
        <w:trPr>
          <w:cantSplit/>
          <w:trHeight w:val="432"/>
        </w:trPr>
        <w:tc>
          <w:tcPr>
            <w:tcW w:w="20388" w:type="dxa"/>
            <w:gridSpan w:val="7"/>
            <w:tcBorders>
              <w:bottom w:val="single" w:sz="12" w:space="0" w:color="990000"/>
            </w:tcBorders>
            <w:shd w:val="clear" w:color="auto" w:fill="E6E6E6"/>
            <w:vAlign w:val="center"/>
          </w:tcPr>
          <w:p w14:paraId="72D0FB74" w14:textId="77777777" w:rsidR="004D7185" w:rsidRDefault="004D7185" w:rsidP="00D0034C">
            <w:pPr>
              <w:spacing w:after="0"/>
              <w:rPr>
                <w:b/>
                <w:sz w:val="20"/>
              </w:rPr>
            </w:pPr>
            <w:r>
              <w:rPr>
                <w:b/>
                <w:sz w:val="20"/>
              </w:rPr>
              <w:t>Document Information</w:t>
            </w:r>
          </w:p>
        </w:tc>
      </w:tr>
      <w:tr w:rsidR="00183413" w14:paraId="326F2DD8" w14:textId="77777777" w:rsidTr="003012B3">
        <w:trPr>
          <w:trHeight w:val="288"/>
        </w:trPr>
        <w:tc>
          <w:tcPr>
            <w:tcW w:w="7058" w:type="dxa"/>
            <w:tcBorders>
              <w:top w:val="single" w:sz="12" w:space="0" w:color="990000"/>
              <w:bottom w:val="single" w:sz="4" w:space="0" w:color="auto"/>
            </w:tcBorders>
            <w:vAlign w:val="bottom"/>
          </w:tcPr>
          <w:p w14:paraId="2D38E187"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7A30B3AF"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396A30E4"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39E27F75" w14:textId="77777777" w:rsidR="0023615D" w:rsidRDefault="0023615D" w:rsidP="00D0034C">
            <w:pPr>
              <w:spacing w:after="0"/>
              <w:rPr>
                <w:sz w:val="20"/>
              </w:rPr>
            </w:pPr>
            <w:r>
              <w:rPr>
                <w:sz w:val="20"/>
              </w:rPr>
              <w:t>Revised (YYYY-MM-DD)</w:t>
            </w:r>
          </w:p>
          <w:p w14:paraId="4140832C" w14:textId="77777777"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62F4F664"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6A9D3823"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2C7F8071" w14:textId="77777777" w:rsidR="0023615D" w:rsidRDefault="0023615D" w:rsidP="00D0034C">
            <w:pPr>
              <w:rPr>
                <w:sz w:val="20"/>
              </w:rPr>
            </w:pPr>
            <w:r>
              <w:rPr>
                <w:sz w:val="20"/>
              </w:rPr>
              <w:t>Alternate Form (pdf)</w:t>
            </w:r>
          </w:p>
        </w:tc>
      </w:tr>
      <w:tr w:rsidR="00183413" w14:paraId="2A6CC62B" w14:textId="77777777" w:rsidTr="003012B3">
        <w:trPr>
          <w:trHeight w:val="288"/>
        </w:trPr>
        <w:tc>
          <w:tcPr>
            <w:tcW w:w="7058" w:type="dxa"/>
            <w:tcBorders>
              <w:top w:val="single" w:sz="4" w:space="0" w:color="auto"/>
              <w:bottom w:val="single" w:sz="4" w:space="0" w:color="auto"/>
            </w:tcBorders>
            <w:vAlign w:val="bottom"/>
          </w:tcPr>
          <w:p w14:paraId="6E3E732F" w14:textId="77777777" w:rsidR="00183413" w:rsidRDefault="00F71F6B" w:rsidP="00D0034C">
            <w:pPr>
              <w:spacing w:after="0"/>
              <w:rPr>
                <w:sz w:val="20"/>
              </w:rPr>
            </w:pPr>
            <w:r>
              <w:rPr>
                <w:sz w:val="20"/>
              </w:rPr>
              <w:t>Semantic Network</w:t>
            </w:r>
          </w:p>
        </w:tc>
        <w:tc>
          <w:tcPr>
            <w:tcW w:w="2448" w:type="dxa"/>
            <w:tcBorders>
              <w:top w:val="single" w:sz="4" w:space="0" w:color="auto"/>
              <w:bottom w:val="single" w:sz="4" w:space="0" w:color="auto"/>
            </w:tcBorders>
            <w:vAlign w:val="bottom"/>
          </w:tcPr>
          <w:p w14:paraId="6CD5C95C"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609AAEDA"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2932D8B5"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1EB066BB" w14:textId="77777777" w:rsidR="00183413" w:rsidRDefault="00F71F6B" w:rsidP="00D0034C">
            <w:pPr>
              <w:spacing w:after="0"/>
              <w:rPr>
                <w:sz w:val="20"/>
              </w:rPr>
            </w:pPr>
            <w:r>
              <w:rPr>
                <w:sz w:val="20"/>
              </w:rPr>
              <w:t>5</w:t>
            </w:r>
          </w:p>
        </w:tc>
        <w:tc>
          <w:tcPr>
            <w:tcW w:w="2820" w:type="dxa"/>
            <w:tcBorders>
              <w:top w:val="single" w:sz="4" w:space="0" w:color="auto"/>
              <w:bottom w:val="single" w:sz="4" w:space="0" w:color="auto"/>
            </w:tcBorders>
            <w:shd w:val="clear" w:color="auto" w:fill="auto"/>
            <w:vAlign w:val="bottom"/>
          </w:tcPr>
          <w:p w14:paraId="7061D8A4" w14:textId="77777777" w:rsidR="00183413" w:rsidRDefault="00F71F6B"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14:paraId="74C0FB12" w14:textId="77777777" w:rsidR="00183413" w:rsidRDefault="00F71F6B" w:rsidP="00D0034C">
            <w:pPr>
              <w:rPr>
                <w:sz w:val="20"/>
              </w:rPr>
            </w:pPr>
            <w:r>
              <w:rPr>
                <w:sz w:val="20"/>
              </w:rPr>
              <w:t>Pdf</w:t>
            </w:r>
          </w:p>
        </w:tc>
      </w:tr>
    </w:tbl>
    <w:p w14:paraId="29FB375D"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62D73395"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2587B929" w14:textId="77777777" w:rsidR="004F39FD" w:rsidRDefault="004F39FD" w:rsidP="00256208">
            <w:pPr>
              <w:spacing w:after="0"/>
              <w:rPr>
                <w:b/>
                <w:sz w:val="20"/>
              </w:rPr>
            </w:pPr>
            <w:r>
              <w:rPr>
                <w:b/>
                <w:sz w:val="20"/>
              </w:rPr>
              <w:t>Author Information</w:t>
            </w:r>
          </w:p>
        </w:tc>
      </w:tr>
      <w:tr w:rsidR="004F39FD" w14:paraId="454BF1DC" w14:textId="77777777">
        <w:trPr>
          <w:trHeight w:val="432"/>
        </w:trPr>
        <w:tc>
          <w:tcPr>
            <w:tcW w:w="1908" w:type="dxa"/>
            <w:tcBorders>
              <w:top w:val="nil"/>
              <w:left w:val="nil"/>
              <w:bottom w:val="single" w:sz="4" w:space="0" w:color="auto"/>
              <w:right w:val="nil"/>
            </w:tcBorders>
            <w:vAlign w:val="bottom"/>
          </w:tcPr>
          <w:p w14:paraId="74E2C539"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3AB523B4"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52277DF1"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50176050"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2BD6CE21"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6AAEA57F"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490FED5A" w14:textId="77777777" w:rsidR="004F39FD" w:rsidRDefault="004F39FD" w:rsidP="00256208">
            <w:pPr>
              <w:spacing w:after="0"/>
              <w:rPr>
                <w:sz w:val="20"/>
              </w:rPr>
            </w:pPr>
            <w:r>
              <w:rPr>
                <w:sz w:val="20"/>
              </w:rPr>
              <w:t>Corr. Au. ?</w:t>
            </w:r>
          </w:p>
          <w:p w14:paraId="031164F9"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4D5B5EAD" w14:textId="77777777" w:rsidR="004F39FD" w:rsidRDefault="004F39FD" w:rsidP="00256208">
            <w:pPr>
              <w:spacing w:after="0"/>
              <w:rPr>
                <w:sz w:val="20"/>
              </w:rPr>
            </w:pPr>
            <w:r>
              <w:rPr>
                <w:sz w:val="20"/>
              </w:rPr>
              <w:t>Au. Footnote</w:t>
            </w:r>
          </w:p>
        </w:tc>
      </w:tr>
      <w:tr w:rsidR="004F39FD" w14:paraId="63DC3EEC" w14:textId="77777777">
        <w:trPr>
          <w:trHeight w:val="432"/>
        </w:trPr>
        <w:tc>
          <w:tcPr>
            <w:tcW w:w="1908" w:type="dxa"/>
            <w:tcBorders>
              <w:top w:val="nil"/>
              <w:left w:val="nil"/>
              <w:bottom w:val="single" w:sz="4" w:space="0" w:color="auto"/>
              <w:right w:val="nil"/>
            </w:tcBorders>
            <w:vAlign w:val="center"/>
          </w:tcPr>
          <w:p w14:paraId="0D8A5BB1"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0FEC55D1"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78A4F575"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B699518"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4C89A2D8"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57390C50"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429A3CB8"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321828A6" w14:textId="77777777" w:rsidR="004F39FD" w:rsidRDefault="004F39FD" w:rsidP="00256208">
            <w:pPr>
              <w:spacing w:after="0"/>
              <w:rPr>
                <w:sz w:val="20"/>
              </w:rPr>
            </w:pPr>
          </w:p>
        </w:tc>
      </w:tr>
      <w:tr w:rsidR="004F39FD" w14:paraId="65A89080" w14:textId="77777777">
        <w:trPr>
          <w:trHeight w:val="432"/>
        </w:trPr>
        <w:tc>
          <w:tcPr>
            <w:tcW w:w="1908" w:type="dxa"/>
            <w:tcBorders>
              <w:top w:val="nil"/>
              <w:left w:val="nil"/>
              <w:bottom w:val="single" w:sz="4" w:space="0" w:color="auto"/>
              <w:right w:val="nil"/>
            </w:tcBorders>
            <w:vAlign w:val="center"/>
          </w:tcPr>
          <w:p w14:paraId="1366BCAD"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676103A0"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FD4F59B"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77DF0509"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41D12048"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0ED0474C"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674BD99E"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63E86647" w14:textId="77777777" w:rsidR="004F39FD" w:rsidRDefault="004F39FD" w:rsidP="00256208">
            <w:pPr>
              <w:spacing w:after="0"/>
              <w:rPr>
                <w:sz w:val="20"/>
              </w:rPr>
            </w:pPr>
          </w:p>
        </w:tc>
      </w:tr>
      <w:tr w:rsidR="004F39FD" w14:paraId="12FDE097" w14:textId="77777777">
        <w:trPr>
          <w:trHeight w:val="432"/>
        </w:trPr>
        <w:tc>
          <w:tcPr>
            <w:tcW w:w="1908" w:type="dxa"/>
            <w:tcBorders>
              <w:top w:val="single" w:sz="4" w:space="0" w:color="auto"/>
              <w:left w:val="nil"/>
              <w:bottom w:val="single" w:sz="4" w:space="0" w:color="auto"/>
              <w:right w:val="nil"/>
            </w:tcBorders>
            <w:vAlign w:val="center"/>
          </w:tcPr>
          <w:p w14:paraId="0EBC6F1F"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6DFFABF6"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0474E2F3"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13332B05"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2D060EC6"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5C717EFF"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0921D7E7"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72647588" w14:textId="77777777" w:rsidR="004F39FD" w:rsidRDefault="004F39FD" w:rsidP="00256208">
            <w:pPr>
              <w:spacing w:after="0"/>
              <w:rPr>
                <w:sz w:val="20"/>
              </w:rPr>
            </w:pPr>
          </w:p>
        </w:tc>
      </w:tr>
    </w:tbl>
    <w:p w14:paraId="309DAFD6" w14:textId="77777777" w:rsidR="004F39FD" w:rsidRDefault="004F39FD" w:rsidP="004F39FD"/>
    <w:p w14:paraId="2C6F7A50" w14:textId="77777777" w:rsidR="00EE029E" w:rsidRPr="00EE029E" w:rsidRDefault="003E2CF2" w:rsidP="00EE029E">
      <w:pPr>
        <w:pStyle w:val="Comment"/>
      </w:pPr>
      <w:r>
        <w:t>Use one row for each author. List authors in order of appearance in the document. Add rows to add more authors.</w:t>
      </w:r>
    </w:p>
    <w:p w14:paraId="4BB4132C" w14:textId="77777777" w:rsidR="003E2CF2" w:rsidRDefault="008728B7" w:rsidP="003E2CF2">
      <w:r>
        <w:cr/>
      </w:r>
    </w:p>
    <w:p w14:paraId="56505D18" w14:textId="77777777" w:rsidR="008821FB" w:rsidRPr="008821FB" w:rsidRDefault="008821FB" w:rsidP="008821FB">
      <w:pPr>
        <w:pStyle w:val="Heading1"/>
      </w:pPr>
      <w:r w:rsidRPr="008821FB">
        <w:t>Semantic Network</w:t>
      </w:r>
    </w:p>
    <w:p w14:paraId="641040F3" w14:textId="77777777" w:rsidR="00A80E77" w:rsidRDefault="008821FB" w:rsidP="008821FB">
      <w:r w:rsidRPr="008821FB">
        <w:t>The Semantic Network consists of (1) a set of broad subject categories, or Semantic Types, that provide a consistent categorization of all concepts represented in the UMLS Metathesaurus, and (2) a set of useful and important relationships, or Semantic Relations, that exist between Semantic Types. This section of the documentation provides an overview of the Semantic Network, and describes the files of the Semantic Network. Sample records illustrate structure and content of these files.</w:t>
      </w:r>
    </w:p>
    <w:p w14:paraId="5E98A54F" w14:textId="77777777" w:rsidR="008821FB" w:rsidRPr="008821FB" w:rsidRDefault="00A80E77" w:rsidP="008821FB">
      <w:r>
        <w:t xml:space="preserve">The Semantic Network is distributed as one of the UMLS Knowledge Sources and as an open source resource available on the </w:t>
      </w:r>
      <w:hyperlink r:id="rId9" w:history="1">
        <w:r w:rsidRPr="00A80E77">
          <w:rPr>
            <w:rStyle w:val="Hyperlink"/>
          </w:rPr>
          <w:t>Semantic Network Web site</w:t>
        </w:r>
      </w:hyperlink>
      <w:r w:rsidR="004B2FA0">
        <w:t>.</w:t>
      </w:r>
      <w:r w:rsidR="008821FB" w:rsidRPr="008821FB">
        <w:t xml:space="preserve"> </w:t>
      </w:r>
    </w:p>
    <w:p w14:paraId="210AAB48" w14:textId="77777777" w:rsidR="008821FB" w:rsidRPr="008821FB" w:rsidRDefault="008821FB" w:rsidP="008821FB">
      <w:pPr>
        <w:pStyle w:val="Heading2"/>
      </w:pPr>
      <w:r w:rsidRPr="008821FB">
        <w:t xml:space="preserve">5.1 Overview </w:t>
      </w:r>
    </w:p>
    <w:p w14:paraId="3159ABFE" w14:textId="77777777" w:rsidR="008821FB" w:rsidRPr="008821FB" w:rsidRDefault="008821FB" w:rsidP="008821FB">
      <w:r w:rsidRPr="008821FB">
        <w:t>The purpose of the Semantic Network is to provide a consistent categorization of all concepts represented in the UMLS Metathesaurus and to provide a set of useful relationships between these concepts. All information about specific concepts is found in the Metathesaurus. The Network provides information about the set of basic semantic types, or categories, which may be assigned to these concepts, and it defines the set of relationships that may hold between the semantic types. T</w:t>
      </w:r>
      <w:r w:rsidR="004B2FA0">
        <w:t>he Semantic Network contains 127</w:t>
      </w:r>
      <w:r w:rsidRPr="008821FB">
        <w:t xml:space="preserve"> semantic types</w:t>
      </w:r>
      <w:r w:rsidR="00757D15">
        <w:t xml:space="preserve"> </w:t>
      </w:r>
      <w:r w:rsidRPr="008821FB">
        <w:t xml:space="preserve">and 54 relationships. The Semantic Network serves as an authority for the semantic types that are assigned to concepts in the Metathesaurus. The Network defines these types, both with textual descriptions and by means of the information inherent in its hierarchies. </w:t>
      </w:r>
    </w:p>
    <w:p w14:paraId="58280A03" w14:textId="77777777" w:rsidR="008821FB" w:rsidRPr="008821FB" w:rsidRDefault="008821FB" w:rsidP="008821FB">
      <w:r w:rsidRPr="008821FB">
        <w:lastRenderedPageBreak/>
        <w:t xml:space="preserve">The semantic types are the nodes in the Network, and the relationships between them are the links. There are major groupings of semantic types for organisms, anatomical structures, biologic function, chemicals, events, physical objects, and concepts or ideas. The current scope of the UMLS semantic types is quite broad, allowing for the semantic categorization of a wide range of terminology in multiple domains. </w:t>
      </w:r>
    </w:p>
    <w:p w14:paraId="1314EDA8" w14:textId="77777777" w:rsidR="00E903D3" w:rsidRPr="001544AD" w:rsidRDefault="008821FB" w:rsidP="001544AD">
      <w:r w:rsidRPr="008821FB">
        <w:t>The Metathesaurus consists of terms from its source vocabularies. The meaning of each term is defined by its source, explicitly by definition or annotation; by context (its place in a hierarchy); by synonyms and other stated relationships between terms; and by its usage in description, classification, or indexing. Each Metathesaurus concept is assigned at least one semantic type. In all cases, the most specific semantic type available in the hierarchy is assigned to the concept. For example, the concept "Macac</w:t>
      </w:r>
      <w:r w:rsidR="0013713C">
        <w:t>a" receives the semantic type "</w:t>
      </w:r>
      <w:r w:rsidRPr="008821FB">
        <w:t xml:space="preserve">Mammal" because there is not a more specific type "Primate" available in the Network. The level of granularity varies across the Network. This has important implications for interpreting the meaning (i.e., semantic type) that has been assigned to a Metathesaurus concept. For example, a sub-tree under the node "Physical Object" is "Manufactured Object". It has only two child nodes, "Medical Device" and "Research Device". It is clear that there are manufactured objects other than medical devices and research devices. Rather than proliferate the number of semantic types to encompass multiple additional subcategories for these objects, concepts that are neither medical devices nor research devices are simply assigned the more general </w:t>
      </w:r>
      <w:r w:rsidRPr="001544AD">
        <w:t>semantic type "Manufactured Object".</w:t>
      </w:r>
    </w:p>
    <w:p w14:paraId="24EE1455" w14:textId="0D72FCA1" w:rsidR="001544AD" w:rsidRPr="001544AD" w:rsidRDefault="008728B7" w:rsidP="001544AD">
      <w:del w:id="0" w:author="Jordan, Diana (NIH/NLM/NCBI) [C]" w:date="2021-08-09T16:13:00Z">
        <w:r w:rsidDel="00E917D4">
          <w:fldChar w:fldCharType="begin"/>
        </w:r>
        <w:r w:rsidDel="00E917D4">
          <w:delInstrText xml:space="preserve"> HYPERLINK  \l "ch5figure1" </w:delInstrText>
        </w:r>
        <w:r w:rsidDel="00E917D4">
          <w:fldChar w:fldCharType="separate"/>
        </w:r>
        <w:r w:rsidR="001544AD" w:rsidRPr="00E917D4" w:rsidDel="00E917D4">
          <w:rPr>
            <w:rPrChange w:id="1" w:author="Jordan, Diana (NIH/NLM/NCBI) [C]" w:date="2021-08-09T16:13:00Z">
              <w:rPr>
                <w:rStyle w:val="Hyperlink"/>
              </w:rPr>
            </w:rPrChange>
          </w:rPr>
          <w:delText>Figure 1</w:delText>
        </w:r>
        <w:r w:rsidDel="00E917D4">
          <w:fldChar w:fldCharType="end"/>
        </w:r>
      </w:del>
      <w:ins w:id="2" w:author="Jordan, Diana (NIH/NLM/NCBI) [C]" w:date="2021-08-09T16:13:00Z">
        <w:r w:rsidR="00E917D4" w:rsidRPr="00E917D4">
          <w:rPr>
            <w:rPrChange w:id="3" w:author="Jordan, Diana (NIH/NLM/NCBI) [C]" w:date="2021-08-09T16:13:00Z">
              <w:rPr>
                <w:rStyle w:val="Hyperlink"/>
              </w:rPr>
            </w:rPrChange>
          </w:rPr>
          <w:t>Figure 1</w:t>
        </w:r>
      </w:ins>
      <w:r w:rsidR="001544AD" w:rsidRPr="001544AD">
        <w:t xml:space="preserve"> illustrates a portion of the Network. The semantic type "Biologic Function" has two children, "Physiologic Function" and "Pathologic Function", and each of these in turn has several children and grandchildren. Each child in the hierarchy is linked to its parent by the "isa" link.</w:t>
      </w:r>
    </w:p>
    <w:p w14:paraId="5C8ED399" w14:textId="77777777" w:rsidR="001544AD" w:rsidRPr="001544AD" w:rsidRDefault="001544AD" w:rsidP="001544AD">
      <w:r w:rsidRPr="001544AD">
        <w:t xml:space="preserve">The primary link in the Network is the "isa" link. This establishes the hierarchy of types within the Network and is used for deciding on the most specific semantic type available for assignment to a Metathesaurus concept. In addition, a set of non-hierarchical relations between the types has been identified. These are grouped into five major categories, which are themselves relations: "physically related to", "spatially related to", "temporally related to", "functionally related to", and "conceptually related to". </w:t>
      </w:r>
    </w:p>
    <w:p w14:paraId="6E5882CD" w14:textId="3F5CAA9E" w:rsidR="001544AD" w:rsidRPr="001544AD" w:rsidRDefault="008728B7" w:rsidP="001544AD">
      <w:del w:id="4" w:author="Jordan, Diana (NIH/NLM/NCBI) [C]" w:date="2021-08-09T16:13:00Z">
        <w:r w:rsidDel="00E917D4">
          <w:fldChar w:fldCharType="begin"/>
        </w:r>
        <w:r w:rsidDel="00E917D4">
          <w:delInstrText xml:space="preserve"> HYPERLINK  \l "ch5f2" </w:delInstrText>
        </w:r>
        <w:r w:rsidDel="00E917D4">
          <w:fldChar w:fldCharType="separate"/>
        </w:r>
        <w:r w:rsidR="001544AD" w:rsidRPr="00E917D4" w:rsidDel="00E917D4">
          <w:rPr>
            <w:rPrChange w:id="5" w:author="Jordan, Diana (NIH/NLM/NCBI) [C]" w:date="2021-08-09T16:13:00Z">
              <w:rPr>
                <w:rStyle w:val="Hyperlink"/>
              </w:rPr>
            </w:rPrChange>
          </w:rPr>
          <w:delText>Figure 2</w:delText>
        </w:r>
        <w:r w:rsidDel="00E917D4">
          <w:fldChar w:fldCharType="end"/>
        </w:r>
      </w:del>
      <w:ins w:id="6" w:author="Jordan, Diana (NIH/NLM/NCBI) [C]" w:date="2021-08-09T16:13:00Z">
        <w:r w:rsidR="00E917D4" w:rsidRPr="00E917D4">
          <w:rPr>
            <w:rPrChange w:id="7" w:author="Jordan, Diana (NIH/NLM/NCBI) [C]" w:date="2021-08-09T16:13:00Z">
              <w:rPr>
                <w:rStyle w:val="Hyperlink"/>
              </w:rPr>
            </w:rPrChange>
          </w:rPr>
          <w:t>Figure 2</w:t>
        </w:r>
      </w:ins>
      <w:r w:rsidR="001544AD" w:rsidRPr="001544AD">
        <w:t xml:space="preserve"> illustrates a portion of the hierarchy for Network relationships. The "affects" relationship, one of several functional relationships, has six children, including "manages", "treats", and "prevents". </w:t>
      </w:r>
    </w:p>
    <w:p w14:paraId="549ED3BB" w14:textId="77777777" w:rsidR="001544AD" w:rsidRPr="001544AD" w:rsidRDefault="001544AD" w:rsidP="001544AD">
      <w:r w:rsidRPr="001544AD">
        <w:t xml:space="preserve">The relations are stated between high level semantic types in the Network whenever possible and are generally inherited via the "isa" link by all the children of those types. Thus, for example, the relation "process of" is stated to hold between the semantic types "Biologic Function" and "Organism". Therefore, it also holds between "Organ or Tissue Function" (which is a "Physiologic Function", which is, in turn, a "Biologic Function") and "Animal" (which is an "Organism"). The relations are stated between semantic types and do not necessarily apply to all instances of concepts that have been assigned to those semantic types. That is, the relation may or may not hold between any particular pair of concepts. So, though the relation "evaluation of" holds between the semantic types "Sign" and "Organism Attribute", a particular sign or a particular attribute may not be linked by this relation. Thus, signs such as "overweight" and "fever" are evaluations of the organism attributes "body weight" and "body temperature", respectively. However, "overweight" is not an evaluation of "body temperature", and "fever" is not an evaluation of "body weight". </w:t>
      </w:r>
    </w:p>
    <w:p w14:paraId="6C2D7E14" w14:textId="77777777" w:rsidR="001544AD" w:rsidRPr="001544AD" w:rsidRDefault="001544AD" w:rsidP="001544AD">
      <w:r w:rsidRPr="001544AD">
        <w:lastRenderedPageBreak/>
        <w:t xml:space="preserve">In some cases there will be a conflict between the placement of types in the Network and the link to be inherited. If so, the inheritance of the link is said to be blocked. For example, by inheritance, the type "Mental Process" would be "process of" "Plant". Since plants are not sentient beings, this link is explicitly blocked. In other cases the nature of the relation is such that it should not be inherited by the children of the types that it links. In that case, the relation is defined for the two semantic types it explicitly links, but blocked for all the children of those types. For example, "conceptual part of" links "Body System" and "Fully Formed Anatomical Structure", but it should not link "Body System" to all the children of "Fully Formed Anatomical Structure", such as "Cell" or "Tissue". </w:t>
      </w:r>
    </w:p>
    <w:p w14:paraId="284ABA9B" w14:textId="77777777" w:rsidR="001544AD" w:rsidRPr="001544AD" w:rsidRDefault="001544AD" w:rsidP="001544AD">
      <w:r w:rsidRPr="001544AD">
        <w:t xml:space="preserve">Several portions of the MeSH hierarchy have been labeled with child to parent semantic relationships. All of the anatomy, diseases, and psychiatry and psychology sections have been labeled, as well as a portion of the biological sciences section. The links that are expressed between MeSH terms are, with a few exceptions, reflected in the Semantic Network. That is, if two MeSH terms are linked by a certain relation, then that link is expressed in the Network as a link between the semantic types that have been assigned to those MeSH terms. For example, "Amniotic Fluid", which is a "Body Substance", is a child of "Embryo", which is an "Embryonic Structure". The labeled relationship between "Amniotic Fluid" and its parent "Embryo" is "surrounds". This is allowable, since the relation "Body Substance surrounds Embryonic Structure" is represented in the Network. </w:t>
      </w:r>
    </w:p>
    <w:p w14:paraId="55E5912B" w14:textId="7356FEE8" w:rsidR="001544AD" w:rsidRPr="001544AD" w:rsidRDefault="008728B7" w:rsidP="001544AD">
      <w:del w:id="8" w:author="Jordan, Diana (NIH/NLM/NCBI) [C]" w:date="2021-08-09T16:13:00Z">
        <w:r w:rsidDel="00E917D4">
          <w:fldChar w:fldCharType="begin"/>
        </w:r>
        <w:r w:rsidDel="00E917D4">
          <w:delInstrText xml:space="preserve"> HYPERLINK  \l "ch5figure3" </w:delInstrText>
        </w:r>
        <w:r w:rsidDel="00E917D4">
          <w:fldChar w:fldCharType="separate"/>
        </w:r>
        <w:r w:rsidR="001544AD" w:rsidRPr="00E917D4" w:rsidDel="00E917D4">
          <w:rPr>
            <w:rPrChange w:id="9" w:author="Jordan, Diana (NIH/NLM/NCBI) [C]" w:date="2021-08-09T16:13:00Z">
              <w:rPr>
                <w:rStyle w:val="Hyperlink"/>
              </w:rPr>
            </w:rPrChange>
          </w:rPr>
          <w:delText>Figure 3</w:delText>
        </w:r>
        <w:r w:rsidDel="00E917D4">
          <w:fldChar w:fldCharType="end"/>
        </w:r>
      </w:del>
      <w:ins w:id="10" w:author="Jordan, Diana (NIH/NLM/NCBI) [C]" w:date="2021-08-09T16:13:00Z">
        <w:r w:rsidR="00E917D4" w:rsidRPr="00E917D4">
          <w:rPr>
            <w:rPrChange w:id="11" w:author="Jordan, Diana (NIH/NLM/NCBI) [C]" w:date="2021-08-09T16:13:00Z">
              <w:rPr>
                <w:rStyle w:val="Hyperlink"/>
              </w:rPr>
            </w:rPrChange>
          </w:rPr>
          <w:t>Figure 3</w:t>
        </w:r>
      </w:ins>
      <w:r w:rsidR="001544AD" w:rsidRPr="001544AD">
        <w:t xml:space="preserve"> shows a portion of the Semantic Network, illustrating the relations, either hierarchical or associative, that exist between semantic types.</w:t>
      </w:r>
    </w:p>
    <w:p w14:paraId="62FEF5B0" w14:textId="77777777" w:rsidR="001544AD" w:rsidRPr="001544AD" w:rsidRDefault="001544AD" w:rsidP="001544AD">
      <w:r w:rsidRPr="001544AD">
        <w:t>The UMLS Semantic Network is provided in two formats: a relational table format and a unit record format.</w:t>
      </w:r>
    </w:p>
    <w:p w14:paraId="6A243D52" w14:textId="77777777" w:rsidR="001544AD" w:rsidRPr="001544AD" w:rsidRDefault="001544AD" w:rsidP="001544AD">
      <w:pPr>
        <w:pStyle w:val="Heading2"/>
      </w:pPr>
      <w:r w:rsidRPr="001544AD">
        <w:t xml:space="preserve">5.2 Semantic Network ASCII Relational Format </w:t>
      </w:r>
    </w:p>
    <w:p w14:paraId="0B517192" w14:textId="77777777" w:rsidR="001544AD" w:rsidRPr="001544AD" w:rsidRDefault="001544AD" w:rsidP="001544AD">
      <w:r w:rsidRPr="001544AD">
        <w:t>There are two basic tables, two ancillary tables, and two bookkeeping tables included in this format. The two basic tables contain exactly the same information as the unit record file, but the information is presented differently. One table contains definitional information about the semantic types and relations; the other contains information about the structure of the Network. Each semantic type and each relation has been assigned a four character unique identifier (UI). These are of the form "T001", "T002", etc. The ancillary tables are expansions of the table that contains the Network structure. They give the fully inherited set of links represented in the Network. The first table is expressed as triples of UI's. The second is expressed as triples of names. The two bookkeeping tables describe the relational files and their fields. Fields in all tables are separated by a "|". All tables are listed and described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BA0BC0" w14:paraId="214AF6B6" w14:textId="77777777" w:rsidTr="00CD705D">
        <w:tc>
          <w:tcPr>
            <w:tcW w:w="2988" w:type="dxa"/>
          </w:tcPr>
          <w:p w14:paraId="4E7EAE67" w14:textId="77777777" w:rsidR="00BA0BC0" w:rsidRPr="00BA0BC0" w:rsidRDefault="00BA0BC0" w:rsidP="00BA0BC0">
            <w:pPr>
              <w:pStyle w:val="Tableheader"/>
            </w:pPr>
            <w:r w:rsidRPr="00BA0BC0">
              <w:t>Table</w:t>
            </w:r>
          </w:p>
        </w:tc>
        <w:tc>
          <w:tcPr>
            <w:tcW w:w="5520" w:type="dxa"/>
          </w:tcPr>
          <w:p w14:paraId="6CF58061" w14:textId="77777777" w:rsidR="00BA0BC0" w:rsidRPr="00BA0BC0" w:rsidRDefault="00BA0BC0" w:rsidP="00BA0BC0">
            <w:pPr>
              <w:pStyle w:val="Tableheader"/>
            </w:pPr>
            <w:r w:rsidRPr="00BA0BC0">
              <w:t>Description</w:t>
            </w:r>
          </w:p>
        </w:tc>
      </w:tr>
      <w:tr w:rsidR="00BA0BC0" w14:paraId="65E7CA01" w14:textId="77777777" w:rsidTr="00CD705D">
        <w:tc>
          <w:tcPr>
            <w:tcW w:w="2988" w:type="dxa"/>
          </w:tcPr>
          <w:p w14:paraId="53E76621" w14:textId="77777777" w:rsidR="00BA0BC0" w:rsidRPr="00BA0BC0" w:rsidRDefault="00BA0BC0" w:rsidP="00BA0BC0">
            <w:pPr>
              <w:pStyle w:val="Tablebody"/>
            </w:pPr>
            <w:r w:rsidRPr="00BA0BC0">
              <w:t>SRDEF</w:t>
            </w:r>
          </w:p>
        </w:tc>
        <w:tc>
          <w:tcPr>
            <w:tcW w:w="5520" w:type="dxa"/>
          </w:tcPr>
          <w:p w14:paraId="6F45DACC" w14:textId="77777777" w:rsidR="00BA0BC0" w:rsidRPr="00BA0BC0" w:rsidRDefault="00BA0BC0" w:rsidP="00BA0BC0">
            <w:pPr>
              <w:pStyle w:val="Tablebody"/>
            </w:pPr>
            <w:r w:rsidRPr="00BA0BC0">
              <w:t>Basic information about the Semantic Types and Relations.</w:t>
            </w:r>
          </w:p>
        </w:tc>
      </w:tr>
      <w:tr w:rsidR="00BA0BC0" w14:paraId="5BF0CA76" w14:textId="77777777" w:rsidTr="00CD705D">
        <w:tc>
          <w:tcPr>
            <w:tcW w:w="2988" w:type="dxa"/>
          </w:tcPr>
          <w:p w14:paraId="083D78FC" w14:textId="77777777" w:rsidR="00BA0BC0" w:rsidRPr="00BA0BC0" w:rsidRDefault="00BA0BC0" w:rsidP="00BA0BC0">
            <w:pPr>
              <w:pStyle w:val="Tablebody"/>
            </w:pPr>
            <w:r w:rsidRPr="00BA0BC0">
              <w:t>SRSTR</w:t>
            </w:r>
          </w:p>
        </w:tc>
        <w:tc>
          <w:tcPr>
            <w:tcW w:w="5520" w:type="dxa"/>
          </w:tcPr>
          <w:p w14:paraId="39570F40" w14:textId="77777777" w:rsidR="00BA0BC0" w:rsidRPr="00BA0BC0" w:rsidRDefault="00BA0BC0" w:rsidP="00BA0BC0">
            <w:pPr>
              <w:pStyle w:val="Tablebody"/>
            </w:pPr>
            <w:r w:rsidRPr="00BA0BC0">
              <w:t>Structure of the Network.</w:t>
            </w:r>
          </w:p>
        </w:tc>
      </w:tr>
      <w:tr w:rsidR="00BA0BC0" w14:paraId="7F1582B3" w14:textId="77777777" w:rsidTr="00CD705D">
        <w:tc>
          <w:tcPr>
            <w:tcW w:w="2988" w:type="dxa"/>
          </w:tcPr>
          <w:p w14:paraId="3F940442" w14:textId="77777777" w:rsidR="00BA0BC0" w:rsidRPr="00BA0BC0" w:rsidRDefault="00BA0BC0" w:rsidP="00BA0BC0">
            <w:pPr>
              <w:pStyle w:val="Tablebody"/>
            </w:pPr>
            <w:r w:rsidRPr="00BA0BC0">
              <w:t>SRSTRE1</w:t>
            </w:r>
          </w:p>
        </w:tc>
        <w:tc>
          <w:tcPr>
            <w:tcW w:w="5520" w:type="dxa"/>
          </w:tcPr>
          <w:p w14:paraId="2C742754" w14:textId="77777777" w:rsidR="00BA0BC0" w:rsidRPr="00BA0BC0" w:rsidRDefault="00BA0BC0" w:rsidP="00BA0BC0">
            <w:pPr>
              <w:pStyle w:val="Tablebody"/>
            </w:pPr>
            <w:r w:rsidRPr="00BA0BC0">
              <w:t>Fully inherited set of Relations (UI's).</w:t>
            </w:r>
          </w:p>
        </w:tc>
      </w:tr>
      <w:tr w:rsidR="00BA0BC0" w14:paraId="45E9299D" w14:textId="77777777" w:rsidTr="00CD705D">
        <w:tc>
          <w:tcPr>
            <w:tcW w:w="2988" w:type="dxa"/>
          </w:tcPr>
          <w:p w14:paraId="77440E47" w14:textId="77777777" w:rsidR="00BA0BC0" w:rsidRPr="00BA0BC0" w:rsidRDefault="00BA0BC0" w:rsidP="00BA0BC0">
            <w:pPr>
              <w:pStyle w:val="Tablebody"/>
            </w:pPr>
            <w:r w:rsidRPr="00BA0BC0">
              <w:t>SRSTRE2</w:t>
            </w:r>
          </w:p>
        </w:tc>
        <w:tc>
          <w:tcPr>
            <w:tcW w:w="5520" w:type="dxa"/>
          </w:tcPr>
          <w:p w14:paraId="08E4A060" w14:textId="77777777" w:rsidR="00BA0BC0" w:rsidRPr="00BA0BC0" w:rsidRDefault="00BA0BC0" w:rsidP="00BA0BC0">
            <w:pPr>
              <w:pStyle w:val="Tablebody"/>
            </w:pPr>
            <w:r w:rsidRPr="00BA0BC0">
              <w:t>Fully inherited set of Relations (names).</w:t>
            </w:r>
          </w:p>
        </w:tc>
      </w:tr>
      <w:tr w:rsidR="00BA0BC0" w14:paraId="39B258E3" w14:textId="77777777" w:rsidTr="00CD705D">
        <w:tc>
          <w:tcPr>
            <w:tcW w:w="2988" w:type="dxa"/>
          </w:tcPr>
          <w:p w14:paraId="1CEE425B" w14:textId="77777777" w:rsidR="00BA0BC0" w:rsidRPr="00BA0BC0" w:rsidRDefault="00BA0BC0" w:rsidP="00BA0BC0">
            <w:pPr>
              <w:pStyle w:val="Tablebody"/>
            </w:pPr>
            <w:r w:rsidRPr="00BA0BC0">
              <w:t>SRFIL</w:t>
            </w:r>
          </w:p>
        </w:tc>
        <w:tc>
          <w:tcPr>
            <w:tcW w:w="5520" w:type="dxa"/>
          </w:tcPr>
          <w:p w14:paraId="7B745A1F" w14:textId="77777777" w:rsidR="00BA0BC0" w:rsidRPr="00BA0BC0" w:rsidRDefault="00BA0BC0" w:rsidP="00BA0BC0">
            <w:pPr>
              <w:pStyle w:val="Tablebody"/>
            </w:pPr>
            <w:r w:rsidRPr="00BA0BC0">
              <w:t>Description of each table.</w:t>
            </w:r>
          </w:p>
        </w:tc>
      </w:tr>
      <w:tr w:rsidR="00BA0BC0" w14:paraId="1149B090" w14:textId="77777777" w:rsidTr="00CD705D">
        <w:tc>
          <w:tcPr>
            <w:tcW w:w="2988" w:type="dxa"/>
          </w:tcPr>
          <w:p w14:paraId="0A08DF99" w14:textId="77777777" w:rsidR="00BA0BC0" w:rsidRPr="00BA0BC0" w:rsidRDefault="00BA0BC0" w:rsidP="00BA0BC0">
            <w:pPr>
              <w:pStyle w:val="Tablebody"/>
            </w:pPr>
            <w:r w:rsidRPr="00BA0BC0">
              <w:t>SRFLD</w:t>
            </w:r>
          </w:p>
        </w:tc>
        <w:tc>
          <w:tcPr>
            <w:tcW w:w="5520" w:type="dxa"/>
          </w:tcPr>
          <w:p w14:paraId="1176AFF9" w14:textId="77777777" w:rsidR="00BA0BC0" w:rsidRPr="00BA0BC0" w:rsidRDefault="00BA0BC0" w:rsidP="00BA0BC0">
            <w:pPr>
              <w:pStyle w:val="Tablebody"/>
            </w:pPr>
            <w:r w:rsidRPr="00BA0BC0">
              <w:t>Description of each field and the table(s) in which it is found.</w:t>
            </w:r>
          </w:p>
        </w:tc>
      </w:tr>
    </w:tbl>
    <w:p w14:paraId="53073444" w14:textId="77777777" w:rsidR="00CA05C1" w:rsidRPr="00BA0BC0" w:rsidRDefault="00CA05C1" w:rsidP="00BA0BC0"/>
    <w:p w14:paraId="566CF822" w14:textId="77777777" w:rsidR="00BA0BC0" w:rsidRPr="00BA0BC0" w:rsidRDefault="00BA0BC0" w:rsidP="00BA0BC0">
      <w:pPr>
        <w:rPr>
          <w:b/>
        </w:rPr>
      </w:pPr>
      <w:r w:rsidRPr="00BA0BC0">
        <w:rPr>
          <w:b/>
        </w:rPr>
        <w:t>Specific Descriptions of each Table:</w:t>
      </w:r>
    </w:p>
    <w:p w14:paraId="2D780B9E" w14:textId="77777777" w:rsidR="00BA0BC0" w:rsidRDefault="00BA0BC0" w:rsidP="00BA0BC0">
      <w:pPr>
        <w:pStyle w:val="Tablenumberandcaption"/>
      </w:pPr>
      <w:r w:rsidRPr="005643BD">
        <w:rPr>
          <w:szCs w:val="24"/>
        </w:rPr>
        <w:t>Table: SRDEF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7288AA68" w14:textId="77777777" w:rsidTr="00CD705D">
        <w:tc>
          <w:tcPr>
            <w:tcW w:w="2988" w:type="dxa"/>
          </w:tcPr>
          <w:p w14:paraId="71626903" w14:textId="77777777" w:rsidR="007F1E27" w:rsidRPr="007F1E27" w:rsidRDefault="007F1E27" w:rsidP="007F1E27">
            <w:pPr>
              <w:pStyle w:val="Tableheader"/>
            </w:pPr>
            <w:r w:rsidRPr="007F1E27">
              <w:lastRenderedPageBreak/>
              <w:t>Field</w:t>
            </w:r>
          </w:p>
        </w:tc>
        <w:tc>
          <w:tcPr>
            <w:tcW w:w="5520" w:type="dxa"/>
          </w:tcPr>
          <w:p w14:paraId="67639644" w14:textId="77777777" w:rsidR="007F1E27" w:rsidRPr="007F1E27" w:rsidRDefault="007F1E27" w:rsidP="007F1E27">
            <w:pPr>
              <w:pStyle w:val="Tableheader"/>
            </w:pPr>
            <w:r w:rsidRPr="007F1E27">
              <w:t>Description</w:t>
            </w:r>
          </w:p>
        </w:tc>
      </w:tr>
      <w:tr w:rsidR="00BA0BC0" w14:paraId="1ED8D9C9" w14:textId="77777777" w:rsidTr="00CD705D">
        <w:tc>
          <w:tcPr>
            <w:tcW w:w="2988" w:type="dxa"/>
          </w:tcPr>
          <w:p w14:paraId="7FFE53B6" w14:textId="77777777" w:rsidR="00BA0BC0" w:rsidRPr="00BA0BC0" w:rsidRDefault="00BA0BC0" w:rsidP="00BA0BC0">
            <w:pPr>
              <w:pStyle w:val="Tablebody"/>
            </w:pPr>
            <w:r w:rsidRPr="00BA0BC0">
              <w:t>RT:</w:t>
            </w:r>
          </w:p>
        </w:tc>
        <w:tc>
          <w:tcPr>
            <w:tcW w:w="5520" w:type="dxa"/>
          </w:tcPr>
          <w:p w14:paraId="5ADE57BD" w14:textId="77777777" w:rsidR="00BA0BC0" w:rsidRPr="00BA0BC0" w:rsidRDefault="00BA0BC0" w:rsidP="00BA0BC0">
            <w:pPr>
              <w:pStyle w:val="Tablebody"/>
            </w:pPr>
            <w:r w:rsidRPr="00BA0BC0">
              <w:t>Record Type (STY = Semantic Type or RL = Relation).</w:t>
            </w:r>
          </w:p>
        </w:tc>
      </w:tr>
      <w:tr w:rsidR="00BA0BC0" w14:paraId="5F819293" w14:textId="77777777" w:rsidTr="00CD705D">
        <w:tc>
          <w:tcPr>
            <w:tcW w:w="2988" w:type="dxa"/>
          </w:tcPr>
          <w:p w14:paraId="0027AB9F" w14:textId="77777777" w:rsidR="00BA0BC0" w:rsidRPr="00BA0BC0" w:rsidRDefault="00BA0BC0" w:rsidP="00BA0BC0">
            <w:pPr>
              <w:pStyle w:val="Tablebody"/>
            </w:pPr>
            <w:r w:rsidRPr="00BA0BC0">
              <w:t>UI:</w:t>
            </w:r>
          </w:p>
        </w:tc>
        <w:tc>
          <w:tcPr>
            <w:tcW w:w="5520" w:type="dxa"/>
          </w:tcPr>
          <w:p w14:paraId="0CEF9DB3" w14:textId="77777777" w:rsidR="00BA0BC0" w:rsidRPr="00BA0BC0" w:rsidRDefault="00BA0BC0" w:rsidP="00BA0BC0">
            <w:pPr>
              <w:pStyle w:val="Tablebody"/>
            </w:pPr>
            <w:r w:rsidRPr="00BA0BC0">
              <w:t>Unique Identifier of the Semantic Type or Relation.</w:t>
            </w:r>
          </w:p>
        </w:tc>
      </w:tr>
      <w:tr w:rsidR="00BA0BC0" w14:paraId="6D633340" w14:textId="77777777" w:rsidTr="00CD705D">
        <w:tc>
          <w:tcPr>
            <w:tcW w:w="2988" w:type="dxa"/>
          </w:tcPr>
          <w:p w14:paraId="08E1029D" w14:textId="77777777" w:rsidR="00BA0BC0" w:rsidRPr="00BA0BC0" w:rsidRDefault="00BA0BC0" w:rsidP="00BA0BC0">
            <w:pPr>
              <w:pStyle w:val="Tablebody"/>
            </w:pPr>
            <w:r w:rsidRPr="00BA0BC0">
              <w:t>STY/RL:</w:t>
            </w:r>
          </w:p>
        </w:tc>
        <w:tc>
          <w:tcPr>
            <w:tcW w:w="5520" w:type="dxa"/>
          </w:tcPr>
          <w:p w14:paraId="3B2DF6D6" w14:textId="77777777" w:rsidR="00BA0BC0" w:rsidRPr="00BA0BC0" w:rsidRDefault="00BA0BC0" w:rsidP="00BA0BC0">
            <w:pPr>
              <w:pStyle w:val="Tablebody"/>
            </w:pPr>
            <w:r w:rsidRPr="00BA0BC0">
              <w:t>Name of the Semantic Type or Relation.</w:t>
            </w:r>
          </w:p>
        </w:tc>
      </w:tr>
      <w:tr w:rsidR="00BA0BC0" w14:paraId="5593B716" w14:textId="77777777" w:rsidTr="00CD705D">
        <w:tc>
          <w:tcPr>
            <w:tcW w:w="2988" w:type="dxa"/>
          </w:tcPr>
          <w:p w14:paraId="11B21158" w14:textId="77777777" w:rsidR="00BA0BC0" w:rsidRPr="00BA0BC0" w:rsidRDefault="00BA0BC0" w:rsidP="00BA0BC0">
            <w:pPr>
              <w:pStyle w:val="Tablebody"/>
            </w:pPr>
            <w:r w:rsidRPr="00BA0BC0">
              <w:t>STN/RTN:</w:t>
            </w:r>
          </w:p>
        </w:tc>
        <w:tc>
          <w:tcPr>
            <w:tcW w:w="5520" w:type="dxa"/>
          </w:tcPr>
          <w:p w14:paraId="77501071" w14:textId="77777777" w:rsidR="00BA0BC0" w:rsidRPr="00BA0BC0" w:rsidRDefault="00BA0BC0" w:rsidP="00BA0BC0">
            <w:pPr>
              <w:pStyle w:val="Tablebody"/>
            </w:pPr>
            <w:r w:rsidRPr="00BA0BC0">
              <w:t>Tree Number of the Semantic Type or Relation.</w:t>
            </w:r>
          </w:p>
        </w:tc>
      </w:tr>
      <w:tr w:rsidR="00BA0BC0" w14:paraId="131C6D8D" w14:textId="77777777" w:rsidTr="00CD705D">
        <w:tc>
          <w:tcPr>
            <w:tcW w:w="2988" w:type="dxa"/>
          </w:tcPr>
          <w:p w14:paraId="1EE3A089" w14:textId="77777777" w:rsidR="00BA0BC0" w:rsidRPr="00BA0BC0" w:rsidRDefault="00BA0BC0" w:rsidP="00BA0BC0">
            <w:pPr>
              <w:pStyle w:val="Tablebody"/>
            </w:pPr>
            <w:r w:rsidRPr="00BA0BC0">
              <w:t>DEF:</w:t>
            </w:r>
          </w:p>
        </w:tc>
        <w:tc>
          <w:tcPr>
            <w:tcW w:w="5520" w:type="dxa"/>
          </w:tcPr>
          <w:p w14:paraId="1D925D92" w14:textId="77777777" w:rsidR="00BA0BC0" w:rsidRPr="00BA0BC0" w:rsidRDefault="00BA0BC0" w:rsidP="00BA0BC0">
            <w:pPr>
              <w:pStyle w:val="Tablebody"/>
            </w:pPr>
            <w:r w:rsidRPr="00BA0BC0">
              <w:t>Definition of the Semantic Type or Relation.</w:t>
            </w:r>
          </w:p>
        </w:tc>
      </w:tr>
      <w:tr w:rsidR="00BA0BC0" w14:paraId="64613A92" w14:textId="77777777" w:rsidTr="00CD705D">
        <w:tc>
          <w:tcPr>
            <w:tcW w:w="2988" w:type="dxa"/>
          </w:tcPr>
          <w:p w14:paraId="44A386F3" w14:textId="77777777" w:rsidR="00BA0BC0" w:rsidRPr="00BA0BC0" w:rsidRDefault="00BA0BC0" w:rsidP="00BA0BC0">
            <w:pPr>
              <w:pStyle w:val="Tablebody"/>
            </w:pPr>
            <w:r w:rsidRPr="00BA0BC0">
              <w:t>EX:</w:t>
            </w:r>
          </w:p>
        </w:tc>
        <w:tc>
          <w:tcPr>
            <w:tcW w:w="5520" w:type="dxa"/>
          </w:tcPr>
          <w:p w14:paraId="507CF21E" w14:textId="77777777" w:rsidR="00BA0BC0" w:rsidRPr="00BA0BC0" w:rsidRDefault="00BA0BC0" w:rsidP="00BA0BC0">
            <w:pPr>
              <w:pStyle w:val="Tablebody"/>
            </w:pPr>
            <w:r w:rsidRPr="00BA0BC0">
              <w:t>Examples of Metathesaurus concepts with this Semantic Type (STY records only).</w:t>
            </w:r>
          </w:p>
        </w:tc>
      </w:tr>
      <w:tr w:rsidR="00BA0BC0" w14:paraId="3E800B31" w14:textId="77777777" w:rsidTr="00CD705D">
        <w:tc>
          <w:tcPr>
            <w:tcW w:w="2988" w:type="dxa"/>
          </w:tcPr>
          <w:p w14:paraId="0110CC6F" w14:textId="77777777" w:rsidR="00BA0BC0" w:rsidRPr="00BA0BC0" w:rsidRDefault="00BA0BC0" w:rsidP="00BA0BC0">
            <w:pPr>
              <w:pStyle w:val="Tablebody"/>
            </w:pPr>
            <w:r w:rsidRPr="00BA0BC0">
              <w:t>UN:</w:t>
            </w:r>
          </w:p>
        </w:tc>
        <w:tc>
          <w:tcPr>
            <w:tcW w:w="5520" w:type="dxa"/>
          </w:tcPr>
          <w:p w14:paraId="7C7F662F" w14:textId="77777777" w:rsidR="00BA0BC0" w:rsidRPr="00BA0BC0" w:rsidRDefault="00BA0BC0" w:rsidP="00BA0BC0">
            <w:pPr>
              <w:pStyle w:val="Tablebody"/>
            </w:pPr>
            <w:r w:rsidRPr="00BA0BC0">
              <w:t>Usage note for Semantic Type assignment (STY records only).</w:t>
            </w:r>
          </w:p>
        </w:tc>
      </w:tr>
      <w:tr w:rsidR="00BA0BC0" w14:paraId="248968EC" w14:textId="77777777" w:rsidTr="00CD705D">
        <w:tc>
          <w:tcPr>
            <w:tcW w:w="2988" w:type="dxa"/>
          </w:tcPr>
          <w:p w14:paraId="513A2E64" w14:textId="77777777" w:rsidR="00BA0BC0" w:rsidRPr="00BA0BC0" w:rsidRDefault="00BA0BC0" w:rsidP="00BA0BC0">
            <w:pPr>
              <w:pStyle w:val="Tablebody"/>
            </w:pPr>
            <w:r w:rsidRPr="00BA0BC0">
              <w:t>NH:</w:t>
            </w:r>
          </w:p>
        </w:tc>
        <w:tc>
          <w:tcPr>
            <w:tcW w:w="5520" w:type="dxa"/>
          </w:tcPr>
          <w:p w14:paraId="40129921" w14:textId="77777777" w:rsidR="00BA0BC0" w:rsidRPr="00BA0BC0" w:rsidRDefault="00BA0BC0" w:rsidP="00BA0BC0">
            <w:pPr>
              <w:pStyle w:val="Tablebody"/>
            </w:pPr>
            <w:r w:rsidRPr="00BA0BC0">
              <w:t>The Semantic Type and its descendants allow the non-human flag (STY records only).</w:t>
            </w:r>
          </w:p>
        </w:tc>
      </w:tr>
      <w:tr w:rsidR="00BA0BC0" w14:paraId="036F95A5" w14:textId="77777777" w:rsidTr="00CD705D">
        <w:tc>
          <w:tcPr>
            <w:tcW w:w="2988" w:type="dxa"/>
          </w:tcPr>
          <w:p w14:paraId="468AE8B8" w14:textId="77777777" w:rsidR="00BA0BC0" w:rsidRPr="00BA0BC0" w:rsidRDefault="00BA0BC0" w:rsidP="00BA0BC0">
            <w:pPr>
              <w:pStyle w:val="Tablebody"/>
            </w:pPr>
            <w:r w:rsidRPr="00BA0BC0">
              <w:t>ABR:</w:t>
            </w:r>
          </w:p>
        </w:tc>
        <w:tc>
          <w:tcPr>
            <w:tcW w:w="5520" w:type="dxa"/>
          </w:tcPr>
          <w:p w14:paraId="5A0EC384" w14:textId="77777777" w:rsidR="00BA0BC0" w:rsidRPr="00BA0BC0" w:rsidRDefault="00BA0BC0" w:rsidP="00BA0BC0">
            <w:pPr>
              <w:pStyle w:val="Tablebody"/>
            </w:pPr>
            <w:r w:rsidRPr="00BA0BC0">
              <w:t>Abbreviation of the Relation Name or Semantic Type.</w:t>
            </w:r>
          </w:p>
        </w:tc>
      </w:tr>
      <w:tr w:rsidR="00BA0BC0" w14:paraId="06CECDC9" w14:textId="77777777" w:rsidTr="00CD705D">
        <w:tc>
          <w:tcPr>
            <w:tcW w:w="2988" w:type="dxa"/>
          </w:tcPr>
          <w:p w14:paraId="6ACC83A0" w14:textId="77777777" w:rsidR="00BA0BC0" w:rsidRPr="00BA0BC0" w:rsidRDefault="00BA0BC0" w:rsidP="00BA0BC0">
            <w:pPr>
              <w:pStyle w:val="Tablebody"/>
            </w:pPr>
            <w:r w:rsidRPr="00BA0BC0">
              <w:t>RIN:</w:t>
            </w:r>
          </w:p>
        </w:tc>
        <w:tc>
          <w:tcPr>
            <w:tcW w:w="5520" w:type="dxa"/>
          </w:tcPr>
          <w:p w14:paraId="42E2832B" w14:textId="77777777" w:rsidR="00BA0BC0" w:rsidRPr="00BA0BC0" w:rsidRDefault="00BA0BC0" w:rsidP="00BA0BC0">
            <w:pPr>
              <w:pStyle w:val="Tablebody"/>
            </w:pPr>
            <w:r w:rsidRPr="00BA0BC0">
              <w:t>Inverse of the Relation (RL records only).</w:t>
            </w:r>
          </w:p>
        </w:tc>
      </w:tr>
    </w:tbl>
    <w:p w14:paraId="46B93E3C" w14:textId="77777777" w:rsidR="00BA0BC0" w:rsidRPr="00BA0BC0" w:rsidRDefault="00BA0BC0" w:rsidP="00BA0BC0"/>
    <w:p w14:paraId="4B954FB3" w14:textId="77777777" w:rsidR="00BA0BC0" w:rsidRDefault="00BA0BC0" w:rsidP="00BA0BC0">
      <w:pPr>
        <w:pStyle w:val="Tablenumberandcaption"/>
      </w:pPr>
      <w:r w:rsidRPr="00BA0BC0">
        <w:t>Table: SRSTR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6D262211" w14:textId="77777777" w:rsidTr="00CD705D">
        <w:tc>
          <w:tcPr>
            <w:tcW w:w="2988" w:type="dxa"/>
          </w:tcPr>
          <w:p w14:paraId="3A1F5FF1" w14:textId="77777777" w:rsidR="007F1E27" w:rsidRPr="007F1E27" w:rsidRDefault="007F1E27" w:rsidP="007F1E27">
            <w:pPr>
              <w:pStyle w:val="Tableheader"/>
            </w:pPr>
            <w:r w:rsidRPr="007F1E27">
              <w:t>Field</w:t>
            </w:r>
          </w:p>
        </w:tc>
        <w:tc>
          <w:tcPr>
            <w:tcW w:w="5520" w:type="dxa"/>
          </w:tcPr>
          <w:p w14:paraId="60B07930" w14:textId="77777777" w:rsidR="007F1E27" w:rsidRPr="007F1E27" w:rsidRDefault="007F1E27" w:rsidP="007F1E27">
            <w:pPr>
              <w:pStyle w:val="Tableheader"/>
            </w:pPr>
            <w:r w:rsidRPr="007F1E27">
              <w:t>Description</w:t>
            </w:r>
          </w:p>
        </w:tc>
      </w:tr>
      <w:tr w:rsidR="00BA0BC0" w14:paraId="061BE062" w14:textId="77777777" w:rsidTr="00CD705D">
        <w:tc>
          <w:tcPr>
            <w:tcW w:w="2988" w:type="dxa"/>
          </w:tcPr>
          <w:p w14:paraId="6AF5DB23" w14:textId="77777777" w:rsidR="00BA0BC0" w:rsidRPr="00BA0BC0" w:rsidRDefault="00BA0BC0" w:rsidP="00BA0BC0">
            <w:pPr>
              <w:pStyle w:val="Tablebody"/>
            </w:pPr>
            <w:r w:rsidRPr="00BA0BC0">
              <w:t>STY/RL:</w:t>
            </w:r>
          </w:p>
        </w:tc>
        <w:tc>
          <w:tcPr>
            <w:tcW w:w="5520" w:type="dxa"/>
          </w:tcPr>
          <w:p w14:paraId="74E4BC62" w14:textId="77777777" w:rsidR="00BA0BC0" w:rsidRPr="00BA0BC0" w:rsidRDefault="00BA0BC0" w:rsidP="00BA0BC0">
            <w:pPr>
              <w:pStyle w:val="Tablebody"/>
            </w:pPr>
            <w:r w:rsidRPr="00BA0BC0">
              <w:t>Argument 1 (Name of a Semantic Type or Relation).</w:t>
            </w:r>
          </w:p>
        </w:tc>
      </w:tr>
      <w:tr w:rsidR="00BA0BC0" w14:paraId="3B67D64D" w14:textId="77777777" w:rsidTr="00CD705D">
        <w:tc>
          <w:tcPr>
            <w:tcW w:w="2988" w:type="dxa"/>
          </w:tcPr>
          <w:p w14:paraId="767BCEEA" w14:textId="77777777" w:rsidR="00BA0BC0" w:rsidRPr="00BA0BC0" w:rsidRDefault="00BA0BC0" w:rsidP="00BA0BC0">
            <w:pPr>
              <w:pStyle w:val="Tablebody"/>
            </w:pPr>
            <w:r w:rsidRPr="00BA0BC0">
              <w:t>RL:</w:t>
            </w:r>
          </w:p>
        </w:tc>
        <w:tc>
          <w:tcPr>
            <w:tcW w:w="5520" w:type="dxa"/>
          </w:tcPr>
          <w:p w14:paraId="06BDD382" w14:textId="77777777" w:rsidR="00BA0BC0" w:rsidRPr="00BA0BC0" w:rsidRDefault="00BA0BC0" w:rsidP="00BA0BC0">
            <w:pPr>
              <w:pStyle w:val="Tablebody"/>
            </w:pPr>
            <w:r w:rsidRPr="00BA0BC0">
              <w:t>Relation ("isa" or the name of a non-hierarchical Relation).</w:t>
            </w:r>
          </w:p>
        </w:tc>
      </w:tr>
      <w:tr w:rsidR="00BA0BC0" w14:paraId="4BE789BD" w14:textId="77777777" w:rsidTr="00CD705D">
        <w:tc>
          <w:tcPr>
            <w:tcW w:w="2988" w:type="dxa"/>
          </w:tcPr>
          <w:p w14:paraId="19952B08" w14:textId="77777777" w:rsidR="00BA0BC0" w:rsidRPr="00BA0BC0" w:rsidRDefault="00BA0BC0" w:rsidP="00BA0BC0">
            <w:pPr>
              <w:pStyle w:val="Tablebody"/>
            </w:pPr>
            <w:r w:rsidRPr="00BA0BC0">
              <w:t>STY/RL:</w:t>
            </w:r>
          </w:p>
        </w:tc>
        <w:tc>
          <w:tcPr>
            <w:tcW w:w="5520" w:type="dxa"/>
          </w:tcPr>
          <w:p w14:paraId="0AA08A55" w14:textId="77777777" w:rsidR="00BA0BC0" w:rsidRPr="00BA0BC0" w:rsidRDefault="00BA0BC0" w:rsidP="00BA0BC0">
            <w:pPr>
              <w:pStyle w:val="Tablebody"/>
            </w:pPr>
            <w:r w:rsidRPr="00BA0BC0">
              <w:t>Argument 2 (Name of a Semantic Type or Relation); if this field is blank this means that the Semantic Type or Relation is one of the top nodes of the Network.</w:t>
            </w:r>
          </w:p>
        </w:tc>
      </w:tr>
      <w:tr w:rsidR="00BA0BC0" w14:paraId="25C32810" w14:textId="77777777" w:rsidTr="00CD705D">
        <w:tc>
          <w:tcPr>
            <w:tcW w:w="2988" w:type="dxa"/>
          </w:tcPr>
          <w:p w14:paraId="0C9BED9B" w14:textId="77777777" w:rsidR="00BA0BC0" w:rsidRPr="00BA0BC0" w:rsidRDefault="00BA0BC0" w:rsidP="00BA0BC0">
            <w:pPr>
              <w:pStyle w:val="Tablebody"/>
            </w:pPr>
            <w:r w:rsidRPr="00BA0BC0">
              <w:t>LS:</w:t>
            </w:r>
          </w:p>
        </w:tc>
        <w:tc>
          <w:tcPr>
            <w:tcW w:w="5520" w:type="dxa"/>
          </w:tcPr>
          <w:p w14:paraId="54F713E5" w14:textId="77777777" w:rsidR="00BA0BC0" w:rsidRPr="00BA0BC0" w:rsidRDefault="00BA0BC0" w:rsidP="00BA0BC0">
            <w:pPr>
              <w:pStyle w:val="Tablebody"/>
            </w:pPr>
            <w:r w:rsidRPr="00BA0BC0">
              <w:t xml:space="preserve">Link Status (D = Defined for the Arguments and its children; B = Blocked; DNI = Defined but Not Inherited by the children of the Arguments).  </w:t>
            </w:r>
            <w:r w:rsidRPr="00BA0BC0">
              <w:br/>
              <w:t>N.B.: The relations expressed in this table are binary relations and the arguments are ordered pairs. The relations are stated only for the top-most node of the "isa" hierarchy of the Semantic Types to which they may apply.</w:t>
            </w:r>
          </w:p>
        </w:tc>
      </w:tr>
    </w:tbl>
    <w:p w14:paraId="4AE4A88E" w14:textId="77777777" w:rsidR="00BA0BC0" w:rsidRPr="00BA0BC0" w:rsidRDefault="00BA0BC0" w:rsidP="00BA0BC0"/>
    <w:p w14:paraId="41233903" w14:textId="77777777" w:rsidR="00BA0BC0" w:rsidRDefault="00BA0BC0" w:rsidP="00BA0BC0">
      <w:pPr>
        <w:pStyle w:val="Tablenumberandcaption"/>
      </w:pPr>
      <w:r w:rsidRPr="00BA0BC0">
        <w:t>Table: SRSTRE1 or SRSTRE2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03125CFC" w14:textId="77777777" w:rsidTr="00CD705D">
        <w:tc>
          <w:tcPr>
            <w:tcW w:w="2988" w:type="dxa"/>
          </w:tcPr>
          <w:p w14:paraId="7F4EF15E" w14:textId="77777777" w:rsidR="007F1E27" w:rsidRPr="007F1E27" w:rsidRDefault="007F1E27" w:rsidP="007F1E27">
            <w:pPr>
              <w:pStyle w:val="Tableheader"/>
            </w:pPr>
            <w:r w:rsidRPr="007F1E27">
              <w:t>Field</w:t>
            </w:r>
          </w:p>
        </w:tc>
        <w:tc>
          <w:tcPr>
            <w:tcW w:w="5520" w:type="dxa"/>
          </w:tcPr>
          <w:p w14:paraId="128E95B8" w14:textId="77777777" w:rsidR="007F1E27" w:rsidRPr="007F1E27" w:rsidRDefault="007F1E27" w:rsidP="007F1E27">
            <w:pPr>
              <w:pStyle w:val="Tableheader"/>
            </w:pPr>
            <w:r w:rsidRPr="007F1E27">
              <w:t>Description</w:t>
            </w:r>
          </w:p>
        </w:tc>
      </w:tr>
      <w:tr w:rsidR="00BA0BC0" w14:paraId="7FB42B38" w14:textId="77777777" w:rsidTr="00CD705D">
        <w:tc>
          <w:tcPr>
            <w:tcW w:w="2988" w:type="dxa"/>
          </w:tcPr>
          <w:p w14:paraId="7285D84E" w14:textId="77777777" w:rsidR="00BA0BC0" w:rsidRDefault="00BA0BC0" w:rsidP="00BA0BC0">
            <w:pPr>
              <w:pStyle w:val="Tablebody"/>
            </w:pPr>
            <w:r w:rsidRPr="005643BD">
              <w:t>UI/STY:</w:t>
            </w:r>
          </w:p>
        </w:tc>
        <w:tc>
          <w:tcPr>
            <w:tcW w:w="5520" w:type="dxa"/>
          </w:tcPr>
          <w:p w14:paraId="13C8215A" w14:textId="77777777" w:rsidR="00BA0BC0" w:rsidRDefault="00BA0BC0" w:rsidP="00BA0BC0">
            <w:pPr>
              <w:pStyle w:val="Tablebody"/>
            </w:pPr>
            <w:r w:rsidRPr="005643BD">
              <w:t>Argument 1 (UI or name of a Semantic Type).</w:t>
            </w:r>
          </w:p>
        </w:tc>
      </w:tr>
      <w:tr w:rsidR="00BA0BC0" w14:paraId="0D805831" w14:textId="77777777" w:rsidTr="00CD705D">
        <w:tc>
          <w:tcPr>
            <w:tcW w:w="2988" w:type="dxa"/>
          </w:tcPr>
          <w:p w14:paraId="3DEB0605" w14:textId="77777777" w:rsidR="00BA0BC0" w:rsidRDefault="00BA0BC0" w:rsidP="00BA0BC0">
            <w:pPr>
              <w:pStyle w:val="Tablebody"/>
            </w:pPr>
            <w:r w:rsidRPr="005643BD">
              <w:t>UI/RL:</w:t>
            </w:r>
          </w:p>
        </w:tc>
        <w:tc>
          <w:tcPr>
            <w:tcW w:w="5520" w:type="dxa"/>
          </w:tcPr>
          <w:p w14:paraId="7C52BF43" w14:textId="77777777" w:rsidR="00BA0BC0" w:rsidRDefault="00BA0BC0" w:rsidP="00BA0BC0">
            <w:pPr>
              <w:pStyle w:val="Tablebody"/>
            </w:pPr>
            <w:r w:rsidRPr="005643BD">
              <w:t>Relation (UI or name of a nonhierarchical Relation).</w:t>
            </w:r>
          </w:p>
        </w:tc>
      </w:tr>
      <w:tr w:rsidR="00BA0BC0" w14:paraId="6D6C814E" w14:textId="77777777" w:rsidTr="00CD705D">
        <w:tc>
          <w:tcPr>
            <w:tcW w:w="2988" w:type="dxa"/>
          </w:tcPr>
          <w:p w14:paraId="0FC4042E" w14:textId="77777777" w:rsidR="00BA0BC0" w:rsidRDefault="00BA0BC0" w:rsidP="00BA0BC0">
            <w:pPr>
              <w:pStyle w:val="Tablebody"/>
            </w:pPr>
            <w:r w:rsidRPr="005643BD">
              <w:t>UI/STY:</w:t>
            </w:r>
          </w:p>
        </w:tc>
        <w:tc>
          <w:tcPr>
            <w:tcW w:w="5520" w:type="dxa"/>
          </w:tcPr>
          <w:p w14:paraId="6DE10AE9" w14:textId="77777777" w:rsidR="00BA0BC0" w:rsidRDefault="00BA0BC0" w:rsidP="00BA0BC0">
            <w:pPr>
              <w:pStyle w:val="Tablebody"/>
            </w:pPr>
            <w:r w:rsidRPr="005643BD">
              <w:t xml:space="preserve">Argument 2 (UI or name of a Semantic Type).  </w:t>
            </w:r>
            <w:r w:rsidRPr="005643BD">
              <w:br/>
              <w:t>N.B.: The relations expressed in this table are binary relations and the arguments are ordered pairs. All relations have been fully inherited in this table.</w:t>
            </w:r>
          </w:p>
        </w:tc>
      </w:tr>
    </w:tbl>
    <w:p w14:paraId="76A9867E" w14:textId="77777777" w:rsidR="00BA0BC0" w:rsidRPr="00D61710" w:rsidRDefault="00BA0BC0" w:rsidP="00D61710"/>
    <w:p w14:paraId="60998509" w14:textId="77777777" w:rsidR="001261FC" w:rsidRDefault="00D61710" w:rsidP="00D61710">
      <w:pPr>
        <w:pStyle w:val="Tablenumberandcaption"/>
      </w:pPr>
      <w:r w:rsidRPr="00D61710">
        <w:t>Table: SRFIL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217707C6" w14:textId="77777777" w:rsidTr="00CD705D">
        <w:tc>
          <w:tcPr>
            <w:tcW w:w="2988" w:type="dxa"/>
          </w:tcPr>
          <w:p w14:paraId="7C918E72" w14:textId="77777777" w:rsidR="007F1E27" w:rsidRPr="007F1E27" w:rsidRDefault="007F1E27" w:rsidP="007F1E27">
            <w:pPr>
              <w:pStyle w:val="Tableheader"/>
            </w:pPr>
            <w:r w:rsidRPr="007F1E27">
              <w:t>Field</w:t>
            </w:r>
          </w:p>
        </w:tc>
        <w:tc>
          <w:tcPr>
            <w:tcW w:w="5520" w:type="dxa"/>
          </w:tcPr>
          <w:p w14:paraId="7712A5FE" w14:textId="77777777" w:rsidR="007F1E27" w:rsidRPr="007F1E27" w:rsidRDefault="007F1E27" w:rsidP="007F1E27">
            <w:pPr>
              <w:pStyle w:val="Tableheader"/>
            </w:pPr>
            <w:r w:rsidRPr="007F1E27">
              <w:t>Description</w:t>
            </w:r>
          </w:p>
        </w:tc>
      </w:tr>
      <w:tr w:rsidR="00D61710" w14:paraId="69864E0E" w14:textId="77777777" w:rsidTr="00CD705D">
        <w:tc>
          <w:tcPr>
            <w:tcW w:w="2988" w:type="dxa"/>
          </w:tcPr>
          <w:p w14:paraId="6E71EC34" w14:textId="77777777" w:rsidR="00D61710" w:rsidRPr="00D61710" w:rsidRDefault="00D61710" w:rsidP="00D61710">
            <w:pPr>
              <w:pStyle w:val="Tablebody"/>
            </w:pPr>
            <w:r w:rsidRPr="00D61710">
              <w:t>FIL:</w:t>
            </w:r>
          </w:p>
        </w:tc>
        <w:tc>
          <w:tcPr>
            <w:tcW w:w="5520" w:type="dxa"/>
          </w:tcPr>
          <w:p w14:paraId="237F665A" w14:textId="77777777" w:rsidR="00D61710" w:rsidRPr="00D61710" w:rsidRDefault="00D61710" w:rsidP="00D61710">
            <w:pPr>
              <w:pStyle w:val="Tablebody"/>
            </w:pPr>
            <w:r w:rsidRPr="00D61710">
              <w:t>File Name.</w:t>
            </w:r>
          </w:p>
        </w:tc>
      </w:tr>
      <w:tr w:rsidR="00D61710" w14:paraId="4FD53D72" w14:textId="77777777" w:rsidTr="00CD705D">
        <w:tc>
          <w:tcPr>
            <w:tcW w:w="2988" w:type="dxa"/>
          </w:tcPr>
          <w:p w14:paraId="606D543D" w14:textId="77777777" w:rsidR="00D61710" w:rsidRPr="00D61710" w:rsidRDefault="00D61710" w:rsidP="00D61710">
            <w:pPr>
              <w:pStyle w:val="Tablebody"/>
            </w:pPr>
            <w:r w:rsidRPr="00D61710">
              <w:t>DES:</w:t>
            </w:r>
          </w:p>
        </w:tc>
        <w:tc>
          <w:tcPr>
            <w:tcW w:w="5520" w:type="dxa"/>
          </w:tcPr>
          <w:p w14:paraId="5D458A3D" w14:textId="77777777" w:rsidR="00D61710" w:rsidRPr="00D61710" w:rsidRDefault="00D61710" w:rsidP="00D61710">
            <w:pPr>
              <w:pStyle w:val="Tablebody"/>
            </w:pPr>
            <w:r w:rsidRPr="00D61710">
              <w:t>Description of the file.</w:t>
            </w:r>
          </w:p>
        </w:tc>
      </w:tr>
      <w:tr w:rsidR="00D61710" w14:paraId="567DFB49" w14:textId="77777777" w:rsidTr="00CD705D">
        <w:tc>
          <w:tcPr>
            <w:tcW w:w="2988" w:type="dxa"/>
          </w:tcPr>
          <w:p w14:paraId="42A31ED9" w14:textId="77777777" w:rsidR="00D61710" w:rsidRPr="00D61710" w:rsidRDefault="00D61710" w:rsidP="00D61710">
            <w:pPr>
              <w:pStyle w:val="Tablebody"/>
            </w:pPr>
            <w:r w:rsidRPr="00D61710">
              <w:t>FMT:</w:t>
            </w:r>
          </w:p>
        </w:tc>
        <w:tc>
          <w:tcPr>
            <w:tcW w:w="5520" w:type="dxa"/>
          </w:tcPr>
          <w:p w14:paraId="06E33BE9" w14:textId="77777777" w:rsidR="00D61710" w:rsidRPr="00D61710" w:rsidRDefault="00D61710" w:rsidP="00D61710">
            <w:pPr>
              <w:pStyle w:val="Tablebody"/>
            </w:pPr>
            <w:r w:rsidRPr="00D61710">
              <w:t>Format of the file (fields in a comma-separated list).</w:t>
            </w:r>
          </w:p>
        </w:tc>
      </w:tr>
      <w:tr w:rsidR="00D61710" w14:paraId="347E24F3" w14:textId="77777777" w:rsidTr="00CD705D">
        <w:tc>
          <w:tcPr>
            <w:tcW w:w="2988" w:type="dxa"/>
          </w:tcPr>
          <w:p w14:paraId="3A1E0EB7" w14:textId="77777777" w:rsidR="00D61710" w:rsidRPr="00D61710" w:rsidRDefault="00D61710" w:rsidP="00D61710">
            <w:pPr>
              <w:pStyle w:val="Tablebody"/>
            </w:pPr>
            <w:r w:rsidRPr="00D61710">
              <w:t>CLS:</w:t>
            </w:r>
          </w:p>
        </w:tc>
        <w:tc>
          <w:tcPr>
            <w:tcW w:w="5520" w:type="dxa"/>
          </w:tcPr>
          <w:p w14:paraId="2E274B3D" w14:textId="77777777" w:rsidR="00D61710" w:rsidRPr="00D61710" w:rsidRDefault="00D61710" w:rsidP="00D61710">
            <w:pPr>
              <w:pStyle w:val="Tablebody"/>
            </w:pPr>
            <w:r w:rsidRPr="00D61710">
              <w:t>Number of columns in the file.</w:t>
            </w:r>
          </w:p>
        </w:tc>
      </w:tr>
      <w:tr w:rsidR="00D61710" w14:paraId="209BDB84" w14:textId="77777777" w:rsidTr="00CD705D">
        <w:tc>
          <w:tcPr>
            <w:tcW w:w="2988" w:type="dxa"/>
          </w:tcPr>
          <w:p w14:paraId="665C442F" w14:textId="77777777" w:rsidR="00D61710" w:rsidRPr="00D61710" w:rsidRDefault="00D61710" w:rsidP="00D61710">
            <w:pPr>
              <w:pStyle w:val="Tablebody"/>
            </w:pPr>
            <w:r w:rsidRPr="00D61710">
              <w:t>RWS:</w:t>
            </w:r>
          </w:p>
        </w:tc>
        <w:tc>
          <w:tcPr>
            <w:tcW w:w="5520" w:type="dxa"/>
          </w:tcPr>
          <w:p w14:paraId="7CB0AAF8" w14:textId="77777777" w:rsidR="00D61710" w:rsidRPr="00D61710" w:rsidRDefault="00D61710" w:rsidP="00D61710">
            <w:pPr>
              <w:pStyle w:val="Tablebody"/>
            </w:pPr>
            <w:r w:rsidRPr="00D61710">
              <w:t>Number of rows in the file.</w:t>
            </w:r>
          </w:p>
        </w:tc>
      </w:tr>
      <w:tr w:rsidR="00D61710" w14:paraId="27F8758F" w14:textId="77777777" w:rsidTr="00CD705D">
        <w:tc>
          <w:tcPr>
            <w:tcW w:w="2988" w:type="dxa"/>
          </w:tcPr>
          <w:p w14:paraId="16410E54" w14:textId="77777777" w:rsidR="00D61710" w:rsidRPr="00D61710" w:rsidRDefault="00D61710" w:rsidP="00D61710">
            <w:pPr>
              <w:pStyle w:val="Tablebody"/>
            </w:pPr>
            <w:r w:rsidRPr="00D61710">
              <w:t>BTS:</w:t>
            </w:r>
          </w:p>
        </w:tc>
        <w:tc>
          <w:tcPr>
            <w:tcW w:w="5520" w:type="dxa"/>
          </w:tcPr>
          <w:p w14:paraId="58CF68E8" w14:textId="77777777" w:rsidR="00D61710" w:rsidRPr="00D61710" w:rsidRDefault="00D61710" w:rsidP="00D61710">
            <w:pPr>
              <w:pStyle w:val="Tablebody"/>
            </w:pPr>
            <w:r w:rsidRPr="00D61710">
              <w:t>Number of bytes in the file.</w:t>
            </w:r>
          </w:p>
        </w:tc>
      </w:tr>
    </w:tbl>
    <w:p w14:paraId="01C2AA4C" w14:textId="77777777" w:rsidR="00D61710" w:rsidRPr="004524C6" w:rsidRDefault="00D61710" w:rsidP="004524C6"/>
    <w:p w14:paraId="240BD3B1" w14:textId="77777777" w:rsidR="00D61710" w:rsidRDefault="004524C6" w:rsidP="004524C6">
      <w:pPr>
        <w:pStyle w:val="Tablenumberandcaption"/>
      </w:pPr>
      <w:r w:rsidRPr="004524C6">
        <w:t>Table: SRFLD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7F1E27" w14:paraId="571F92BA" w14:textId="77777777" w:rsidTr="00CD705D">
        <w:tc>
          <w:tcPr>
            <w:tcW w:w="2988" w:type="dxa"/>
          </w:tcPr>
          <w:p w14:paraId="74C4FBFA" w14:textId="77777777" w:rsidR="007F1E27" w:rsidRPr="007F1E27" w:rsidRDefault="007F1E27" w:rsidP="007F1E27">
            <w:pPr>
              <w:pStyle w:val="Tableheader"/>
            </w:pPr>
            <w:r w:rsidRPr="007F1E27">
              <w:t>Field</w:t>
            </w:r>
          </w:p>
        </w:tc>
        <w:tc>
          <w:tcPr>
            <w:tcW w:w="5520" w:type="dxa"/>
          </w:tcPr>
          <w:p w14:paraId="44038C06" w14:textId="77777777" w:rsidR="007F1E27" w:rsidRPr="007F1E27" w:rsidRDefault="007F1E27" w:rsidP="007F1E27">
            <w:pPr>
              <w:pStyle w:val="Tableheader"/>
            </w:pPr>
            <w:r w:rsidRPr="007F1E27">
              <w:t>Description</w:t>
            </w:r>
          </w:p>
        </w:tc>
      </w:tr>
      <w:tr w:rsidR="004524C6" w14:paraId="76D756A0" w14:textId="77777777" w:rsidTr="00CD705D">
        <w:tc>
          <w:tcPr>
            <w:tcW w:w="2988" w:type="dxa"/>
          </w:tcPr>
          <w:p w14:paraId="714CCD86" w14:textId="77777777" w:rsidR="004524C6" w:rsidRPr="004524C6" w:rsidRDefault="004524C6" w:rsidP="004524C6">
            <w:pPr>
              <w:pStyle w:val="Tablebody"/>
            </w:pPr>
            <w:r w:rsidRPr="004524C6">
              <w:t>COL:</w:t>
            </w:r>
          </w:p>
        </w:tc>
        <w:tc>
          <w:tcPr>
            <w:tcW w:w="5520" w:type="dxa"/>
          </w:tcPr>
          <w:p w14:paraId="2A75735C" w14:textId="77777777" w:rsidR="004524C6" w:rsidRPr="004524C6" w:rsidRDefault="004524C6" w:rsidP="004524C6">
            <w:pPr>
              <w:pStyle w:val="Tablebody"/>
            </w:pPr>
            <w:r w:rsidRPr="004524C6">
              <w:t>Field name.</w:t>
            </w:r>
          </w:p>
        </w:tc>
      </w:tr>
      <w:tr w:rsidR="004524C6" w14:paraId="4C8591C9" w14:textId="77777777" w:rsidTr="00CD705D">
        <w:tc>
          <w:tcPr>
            <w:tcW w:w="2988" w:type="dxa"/>
          </w:tcPr>
          <w:p w14:paraId="3E233FE5" w14:textId="77777777" w:rsidR="004524C6" w:rsidRPr="004524C6" w:rsidRDefault="004524C6" w:rsidP="004524C6">
            <w:pPr>
              <w:pStyle w:val="Tablebody"/>
            </w:pPr>
            <w:r w:rsidRPr="004524C6">
              <w:t>DES:</w:t>
            </w:r>
          </w:p>
        </w:tc>
        <w:tc>
          <w:tcPr>
            <w:tcW w:w="5520" w:type="dxa"/>
          </w:tcPr>
          <w:p w14:paraId="69571320" w14:textId="77777777" w:rsidR="004524C6" w:rsidRPr="004524C6" w:rsidRDefault="004524C6" w:rsidP="004524C6">
            <w:pPr>
              <w:pStyle w:val="Tablebody"/>
            </w:pPr>
            <w:r w:rsidRPr="004524C6">
              <w:t>Description of the field.</w:t>
            </w:r>
          </w:p>
        </w:tc>
      </w:tr>
      <w:tr w:rsidR="004524C6" w14:paraId="6EC53051" w14:textId="77777777" w:rsidTr="00CD705D">
        <w:tc>
          <w:tcPr>
            <w:tcW w:w="2988" w:type="dxa"/>
          </w:tcPr>
          <w:p w14:paraId="3B3699B9" w14:textId="77777777" w:rsidR="004524C6" w:rsidRPr="004524C6" w:rsidRDefault="004524C6" w:rsidP="004524C6">
            <w:pPr>
              <w:pStyle w:val="Tablebody"/>
            </w:pPr>
            <w:r w:rsidRPr="004524C6">
              <w:lastRenderedPageBreak/>
              <w:t>REF:</w:t>
            </w:r>
          </w:p>
        </w:tc>
        <w:tc>
          <w:tcPr>
            <w:tcW w:w="5520" w:type="dxa"/>
          </w:tcPr>
          <w:p w14:paraId="38B40F8C" w14:textId="77777777" w:rsidR="004524C6" w:rsidRPr="004524C6" w:rsidRDefault="004524C6" w:rsidP="004524C6">
            <w:pPr>
              <w:pStyle w:val="Tablebody"/>
            </w:pPr>
            <w:r w:rsidRPr="004524C6">
              <w:t>Cross-reference to the documentation.</w:t>
            </w:r>
          </w:p>
        </w:tc>
      </w:tr>
      <w:tr w:rsidR="004524C6" w14:paraId="17987A94" w14:textId="77777777" w:rsidTr="00CD705D">
        <w:tc>
          <w:tcPr>
            <w:tcW w:w="2988" w:type="dxa"/>
          </w:tcPr>
          <w:p w14:paraId="1DDB980D" w14:textId="77777777" w:rsidR="004524C6" w:rsidRPr="004524C6" w:rsidRDefault="004524C6" w:rsidP="004524C6">
            <w:pPr>
              <w:pStyle w:val="Tablebody"/>
            </w:pPr>
            <w:r w:rsidRPr="004524C6">
              <w:t>FIL:</w:t>
            </w:r>
          </w:p>
        </w:tc>
        <w:tc>
          <w:tcPr>
            <w:tcW w:w="5520" w:type="dxa"/>
          </w:tcPr>
          <w:p w14:paraId="0C64F1AF" w14:textId="77777777" w:rsidR="004524C6" w:rsidRPr="004524C6" w:rsidRDefault="004524C6" w:rsidP="004524C6">
            <w:pPr>
              <w:pStyle w:val="Tablebody"/>
            </w:pPr>
            <w:r w:rsidRPr="004524C6">
              <w:t>File name(s) in which the field is found.</w:t>
            </w:r>
          </w:p>
        </w:tc>
      </w:tr>
    </w:tbl>
    <w:p w14:paraId="4FA3357D" w14:textId="77777777" w:rsidR="004524C6" w:rsidRPr="00745068" w:rsidRDefault="004524C6" w:rsidP="00745068"/>
    <w:p w14:paraId="4347DF51" w14:textId="77777777" w:rsidR="004524C6" w:rsidRPr="00745068" w:rsidRDefault="00745068" w:rsidP="00745068">
      <w:pPr>
        <w:rPr>
          <w:b/>
        </w:rPr>
      </w:pPr>
      <w:r w:rsidRPr="00745068">
        <w:rPr>
          <w:b/>
        </w:rPr>
        <w:t>Sample Relational Records</w:t>
      </w:r>
    </w:p>
    <w:p w14:paraId="374EF746" w14:textId="77777777" w:rsidR="00CA05C1" w:rsidRDefault="008973B0" w:rsidP="00A65411">
      <w:r w:rsidRPr="008973B0">
        <w:t>::::::::::::::</w:t>
      </w:r>
      <w:r w:rsidRPr="008973B0">
        <w:br/>
        <w:t>SRDEF</w:t>
      </w:r>
      <w:r w:rsidRPr="008973B0">
        <w:br/>
        <w:t>::::::::::::::</w:t>
      </w:r>
      <w:r w:rsidRPr="008973B0">
        <w:br/>
        <w:t>STY|T020|Acquired Abnormality|</w:t>
      </w:r>
      <w:r w:rsidR="00A65411">
        <w:t xml:space="preserve">A1.2.2.2|An abnormal structure, </w:t>
      </w:r>
      <w:r w:rsidRPr="008973B0">
        <w:t>or one that is abnormal in size or</w:t>
      </w:r>
      <w:r w:rsidR="00A65411">
        <w:t xml:space="preserve"> location, found in or deriving </w:t>
      </w:r>
      <w:r w:rsidRPr="008973B0">
        <w:t>from a previously normal struct</w:t>
      </w:r>
      <w:r w:rsidR="00A65411">
        <w:t xml:space="preserve">ure. Acquired abnormalities are </w:t>
      </w:r>
      <w:r w:rsidRPr="008973B0">
        <w:t>distinguished from diseases even though they may result in patholog</w:t>
      </w:r>
      <w:r w:rsidR="00A65411">
        <w:t xml:space="preserve">ical </w:t>
      </w:r>
      <w:r w:rsidRPr="008973B0">
        <w:t>functioning (e.g., "he</w:t>
      </w:r>
      <w:r w:rsidR="00A65411">
        <w:t>rnias incarcerate").|</w:t>
      </w:r>
      <w:r w:rsidR="00E856B8">
        <w:t>|NULL||acab||</w:t>
      </w:r>
    </w:p>
    <w:p w14:paraId="6B7111E4" w14:textId="77777777" w:rsidR="00A65411" w:rsidRPr="008973B0" w:rsidRDefault="00A65411" w:rsidP="00A65411">
      <w:r w:rsidRPr="00A65411">
        <w:t>STY|T047|Disease or Syndrome|B2.2.1.2.1|A condition which alters or interferes with a normal process, state, or activity of an organism.  It is usually characterized by the abnormal functioning of one or more of the host's systems, parts, or organs.  Included here is a complex of symptoms descriptive of a disorder.||Any specific disease or syndrome that is modified by such modifiers as "acute", "prolonged", etc.  will also be assigned to this type. If an anatomic abnormality has a pathologic manifestation, then it will be given this type as well as a type from the 'Anatomical Abnormality' hierarchy, e.g., "Diabetic Cataract" will be double-typed for this reason.||dsyn||</w:t>
      </w:r>
    </w:p>
    <w:p w14:paraId="6BC85362" w14:textId="77777777" w:rsidR="008973B0" w:rsidRPr="008973B0" w:rsidRDefault="008973B0" w:rsidP="00A65411">
      <w:r w:rsidRPr="008973B0">
        <w:t>STY|T052|Activity|B1|An operati</w:t>
      </w:r>
      <w:r w:rsidR="00A65411">
        <w:t xml:space="preserve">on or series of operations that </w:t>
      </w:r>
      <w:r w:rsidRPr="008973B0">
        <w:t>an organism or machine carries</w:t>
      </w:r>
      <w:r w:rsidR="00A65411">
        <w:t xml:space="preserve"> out or participates in.||Few </w:t>
      </w:r>
      <w:r w:rsidRPr="008973B0">
        <w:t>concepts will be assigned to this</w:t>
      </w:r>
      <w:r w:rsidR="00A65411">
        <w:t xml:space="preserve"> broad type. Wherever possible, </w:t>
      </w:r>
      <w:r w:rsidRPr="008973B0">
        <w:t xml:space="preserve">one of the more specific types from </w:t>
      </w:r>
      <w:r w:rsidR="00A65411">
        <w:t xml:space="preserve">this hierarchy will be chosen. </w:t>
      </w:r>
      <w:r w:rsidRPr="008973B0">
        <w:t>For concepts assigned to this</w:t>
      </w:r>
      <w:r w:rsidR="00A65411">
        <w:t xml:space="preserve"> type, the focus of interest is </w:t>
      </w:r>
      <w:r w:rsidRPr="008973B0">
        <w:t>on the activity. When the focu</w:t>
      </w:r>
      <w:r w:rsidR="00A65411">
        <w:t xml:space="preserve">s of interest is the individual </w:t>
      </w:r>
      <w:r w:rsidRPr="008973B0">
        <w:t>or group that is carrying out the</w:t>
      </w:r>
      <w:r w:rsidR="00A65411">
        <w:t xml:space="preserve"> activity, then a type from the </w:t>
      </w:r>
      <w:r w:rsidRPr="008973B0">
        <w:t>'Behavior' hierarchy will be ch</w:t>
      </w:r>
      <w:r w:rsidR="00A65411">
        <w:t xml:space="preserve">osen. In general, concepts will </w:t>
      </w:r>
      <w:r w:rsidRPr="008973B0">
        <w:t>not receive a type from both th</w:t>
      </w:r>
      <w:r w:rsidR="00A65411">
        <w:t xml:space="preserve">e 'Activity' and the 'Behavior' </w:t>
      </w:r>
      <w:r w:rsidRPr="008973B0">
        <w:t>hierarchies.||</w:t>
      </w:r>
      <w:r w:rsidR="00ED6A11">
        <w:t>acty</w:t>
      </w:r>
      <w:r w:rsidRPr="008973B0">
        <w:t>||</w:t>
      </w:r>
      <w:r w:rsidRPr="008973B0">
        <w:br/>
      </w:r>
      <w:r w:rsidRPr="008973B0">
        <w:br/>
      </w:r>
      <w:r w:rsidR="00A65411" w:rsidRPr="00A65411">
        <w:t>STY|T059|Laboratory Procedure|B1.3.1.1|A procedure, method, or technique used to determine the composition, quantity, or concentration of a specimen, and which is carried out in a clinical laboratory.  Included here are procedures which measure the times and rates of reactions.||</w:t>
      </w:r>
      <w:r w:rsidR="00836FC6">
        <w:t>NULL</w:t>
      </w:r>
      <w:r w:rsidR="00A65411" w:rsidRPr="00A65411">
        <w:t>|</w:t>
      </w:r>
      <w:r w:rsidR="00836FC6">
        <w:t>|</w:t>
      </w:r>
      <w:r w:rsidR="00A65411" w:rsidRPr="00A65411">
        <w:t>lbpr||</w:t>
      </w:r>
      <w:r w:rsidRPr="008973B0">
        <w:br/>
      </w:r>
      <w:r w:rsidRPr="008973B0">
        <w:br/>
        <w:t>RL|T173|adjacent_to|R2.2|Close to, ne</w:t>
      </w:r>
      <w:r w:rsidR="00A65411">
        <w:t xml:space="preserve">ar or abutting another physical </w:t>
      </w:r>
      <w:r w:rsidRPr="008973B0">
        <w:t xml:space="preserve">unit with no other structure of </w:t>
      </w:r>
      <w:r w:rsidR="00A65411">
        <w:t xml:space="preserve">the same kind intervening. This </w:t>
      </w:r>
      <w:r w:rsidRPr="008973B0">
        <w:t>includes adjoins, abuts, is co</w:t>
      </w:r>
      <w:r w:rsidR="00A65411">
        <w:t xml:space="preserve">ntiguous to, is juxtaposed, and </w:t>
      </w:r>
      <w:r w:rsidRPr="008973B0">
        <w:t>is close to.||||AD|adjacent_to|</w:t>
      </w:r>
      <w:r w:rsidRPr="008973B0">
        <w:br/>
      </w:r>
      <w:r w:rsidRPr="008973B0">
        <w:br/>
        <w:t>RL|T151|affects|R3.1|Produc</w:t>
      </w:r>
      <w:r w:rsidR="00A65411">
        <w:t xml:space="preserve">es a direct effect on. Implied </w:t>
      </w:r>
      <w:r w:rsidRPr="008973B0">
        <w:t>is the altering or influencing of an existing condition, stat</w:t>
      </w:r>
      <w:r w:rsidR="00A65411">
        <w:t xml:space="preserve">e, </w:t>
      </w:r>
      <w:r w:rsidRPr="008973B0">
        <w:t>situation, or entity. This includes has</w:t>
      </w:r>
      <w:r w:rsidR="00A65411">
        <w:t xml:space="preserve"> a role in, alters, influences, </w:t>
      </w:r>
      <w:r w:rsidRPr="008973B0">
        <w:t>predisposes, catalyzes, stimulates,</w:t>
      </w:r>
      <w:r w:rsidR="00A65411">
        <w:t xml:space="preserve"> regulates, depresses, impedes, </w:t>
      </w:r>
      <w:r w:rsidRPr="008973B0">
        <w:t>enhances, contributes to, leads to, and modifies.||||AF|affected_by|</w:t>
      </w:r>
    </w:p>
    <w:p w14:paraId="7F33C4AB" w14:textId="77777777" w:rsidR="00CA05C1" w:rsidRPr="008973B0" w:rsidRDefault="008973B0" w:rsidP="0065289C">
      <w:pPr>
        <w:spacing w:after="0"/>
      </w:pPr>
      <w:r w:rsidRPr="008973B0">
        <w:t>::::::::::::::</w:t>
      </w:r>
      <w:r w:rsidRPr="008973B0">
        <w:br/>
        <w:t>SRSTR</w:t>
      </w:r>
      <w:r w:rsidRPr="008973B0">
        <w:br/>
        <w:t>::::::::::::::</w:t>
      </w:r>
      <w:r w:rsidRPr="008973B0">
        <w:br/>
        <w:t>Acquired Abnormality|co-occurs_with|Injury or Poisoning</w:t>
      </w:r>
      <w:r w:rsidR="004C45B8">
        <w:t>|</w:t>
      </w:r>
      <w:r w:rsidRPr="008973B0">
        <w:br/>
        <w:t>Acquired Abnormality|isa|Anatomical Abnormality</w:t>
      </w:r>
      <w:r w:rsidR="004C45B8">
        <w:t>|</w:t>
      </w:r>
      <w:r w:rsidRPr="008973B0">
        <w:br/>
        <w:t>Acquired Abnormality|result_of|Behavior</w:t>
      </w:r>
      <w:r w:rsidR="004C45B8">
        <w:t>|</w:t>
      </w:r>
      <w:r w:rsidRPr="008973B0">
        <w:br/>
        <w:t>Activity|isa|</w:t>
      </w:r>
      <w:r w:rsidR="0065289C">
        <w:t>Event</w:t>
      </w:r>
      <w:r w:rsidR="00FD1F9D">
        <w:t>|</w:t>
      </w:r>
      <w:r w:rsidR="0065289C">
        <w:br/>
      </w:r>
      <w:r w:rsidR="0065289C">
        <w:lastRenderedPageBreak/>
        <w:t>Age Group|isa|Group</w:t>
      </w:r>
      <w:r w:rsidR="00FD1F9D">
        <w:t>|</w:t>
      </w:r>
      <w:r w:rsidRPr="008973B0">
        <w:br/>
      </w:r>
      <w:r w:rsidRPr="008973B0">
        <w:br/>
        <w:t>::::::::::::::</w:t>
      </w:r>
      <w:r w:rsidRPr="008973B0">
        <w:br/>
        <w:t>SRSTRE1</w:t>
      </w:r>
      <w:r w:rsidRPr="008973B0">
        <w:br/>
        <w:t>::::::::::::::</w:t>
      </w:r>
      <w:r w:rsidRPr="008973B0">
        <w:br/>
        <w:t>T020|T186|T190|</w:t>
      </w:r>
      <w:r w:rsidRPr="008973B0">
        <w:br/>
        <w:t>T020|T186|T017|</w:t>
      </w:r>
      <w:r w:rsidRPr="008973B0">
        <w:br/>
        <w:t>T020|T186|T072|</w:t>
      </w:r>
      <w:r w:rsidRPr="008973B0">
        <w:br/>
        <w:t>T052|T186|T051|</w:t>
      </w:r>
      <w:r w:rsidRPr="008973B0">
        <w:br/>
        <w:t>T052|T165|T090|</w:t>
      </w:r>
      <w:r w:rsidRPr="008973B0">
        <w:br/>
        <w:t>T052|T165|T091|</w:t>
      </w:r>
      <w:r w:rsidRPr="008973B0">
        <w:br/>
        <w:t>T100|T186|T096|</w:t>
      </w:r>
      <w:r w:rsidRPr="008973B0">
        <w:br/>
      </w:r>
      <w:r w:rsidR="0065289C">
        <w:t>T100|T186|T077|</w:t>
      </w:r>
      <w:r w:rsidR="0065289C">
        <w:br/>
        <w:t>T100|T186|T071|</w:t>
      </w:r>
      <w:r w:rsidRPr="008973B0">
        <w:br/>
      </w:r>
      <w:r w:rsidRPr="008973B0">
        <w:br/>
        <w:t>::::::::::::::</w:t>
      </w:r>
      <w:r w:rsidRPr="008973B0">
        <w:br/>
        <w:t>SRSTRE2</w:t>
      </w:r>
      <w:r w:rsidRPr="008973B0">
        <w:br/>
        <w:t>::::::::::::::</w:t>
      </w:r>
      <w:r w:rsidRPr="008973B0">
        <w:br/>
        <w:t>Acquired Abnormality|isa|Anatomical Abnormality|</w:t>
      </w:r>
      <w:r w:rsidRPr="008973B0">
        <w:br/>
        <w:t>Acquired Abnormality|isa|Anatomical Structure|</w:t>
      </w:r>
      <w:r w:rsidR="00F746CE" w:rsidRPr="008973B0">
        <w:br/>
      </w:r>
      <w:r w:rsidR="00A30E8D" w:rsidRPr="00A30E8D">
        <w:t>Acquired Abnormality|isa|Entity|</w:t>
      </w:r>
      <w:r w:rsidRPr="008973B0">
        <w:br/>
        <w:t>Acquired Abnor</w:t>
      </w:r>
      <w:r w:rsidR="00A30E8D">
        <w:t>mality|isa|Physical Object|</w:t>
      </w:r>
      <w:r w:rsidRPr="008973B0">
        <w:br/>
        <w:t>Acquired Abnormality|affects|Amphibian|</w:t>
      </w:r>
      <w:r w:rsidRPr="008973B0">
        <w:br/>
        <w:t>Acquired Abnormality|affects|Animal|</w:t>
      </w:r>
      <w:r w:rsidR="00F746CE" w:rsidRPr="008973B0">
        <w:br/>
      </w:r>
      <w:r w:rsidR="0065289C" w:rsidRPr="0065289C">
        <w:t>Acquired Abnormality|affects|Archaeon|</w:t>
      </w:r>
      <w:r w:rsidRPr="008973B0">
        <w:br/>
        <w:t>Acquired Abnormality|affects|Bacterium|</w:t>
      </w:r>
      <w:r w:rsidRPr="008973B0">
        <w:br/>
        <w:t>Acquired Abnormality|affects|Bird|</w:t>
      </w:r>
      <w:r w:rsidRPr="008973B0">
        <w:br/>
        <w:t>Acquired Abnormality|affects|Cell Function|</w:t>
      </w:r>
      <w:r w:rsidR="00F746CE" w:rsidRPr="008973B0">
        <w:br/>
      </w:r>
      <w:r w:rsidR="0065289C" w:rsidRPr="0065289C">
        <w:t>Acquired Abnormality|affects|Eukaryote|</w:t>
      </w:r>
      <w:r w:rsidRPr="008973B0">
        <w:br/>
        <w:t>Acquired Abnormality|affects|Fish|</w:t>
      </w:r>
      <w:r w:rsidRPr="008973B0">
        <w:br/>
        <w:t>Acquired Abnormality|affects|Fungus|</w:t>
      </w:r>
      <w:r w:rsidRPr="008973B0">
        <w:br/>
        <w:t>Acquired Abnormality|affects|Genetic Function|</w:t>
      </w:r>
      <w:r w:rsidRPr="008973B0">
        <w:br/>
        <w:t>Acqu</w:t>
      </w:r>
      <w:r w:rsidR="0065289C">
        <w:t>ired Abnormality|affects|Human|</w:t>
      </w:r>
      <w:r w:rsidRPr="008973B0">
        <w:br/>
        <w:t>Acquired Abnormality|affects|Mammal|</w:t>
      </w:r>
      <w:r w:rsidRPr="008973B0">
        <w:br/>
        <w:t>Acquired Abnormality|affects|Mental Process|</w:t>
      </w:r>
      <w:r w:rsidRPr="008973B0">
        <w:br/>
        <w:t>Acquired Abnormality|affects|Molecular Function|</w:t>
      </w:r>
      <w:r w:rsidRPr="008973B0">
        <w:br/>
        <w:t>Acquired Abnormality|affects|Organ or Tissue Function|</w:t>
      </w:r>
      <w:r w:rsidRPr="008973B0">
        <w:br/>
        <w:t>Acquired Abnormality|affects|Organism Function|</w:t>
      </w:r>
      <w:r w:rsidRPr="008973B0">
        <w:br/>
        <w:t>Acquired Abnormality|affects|Organism|</w:t>
      </w:r>
      <w:r w:rsidRPr="008973B0">
        <w:br/>
        <w:t>Acquired Abnormality|affects|Physiologic Function|</w:t>
      </w:r>
      <w:r w:rsidRPr="008973B0">
        <w:br/>
        <w:t>Acquired Abnormality|affects|Plant|</w:t>
      </w:r>
      <w:r w:rsidRPr="008973B0">
        <w:br/>
        <w:t>Acquir</w:t>
      </w:r>
      <w:r w:rsidR="0065289C">
        <w:t>ed Abnormality|affects|Reptile|</w:t>
      </w:r>
      <w:r w:rsidRPr="008973B0">
        <w:br/>
        <w:t>Acquired Abnormality|affects|Vertebrate|</w:t>
      </w:r>
      <w:r w:rsidRPr="008973B0">
        <w:br/>
        <w:t>Acquired Abnormality|affects|Virus|</w:t>
      </w:r>
      <w:r w:rsidRPr="008973B0">
        <w:br/>
        <w:t>Activ</w:t>
      </w:r>
      <w:r w:rsidR="0065289C">
        <w:t>ity|isa|Event|</w:t>
      </w:r>
      <w:r w:rsidRPr="008973B0">
        <w:br/>
        <w:t>Age Group|isa|Conceptual Entity|</w:t>
      </w:r>
      <w:r w:rsidRPr="008973B0">
        <w:br/>
        <w:t>Age Group|isa|Entity|</w:t>
      </w:r>
      <w:r w:rsidR="00F746CE" w:rsidRPr="008973B0">
        <w:br/>
      </w:r>
      <w:r w:rsidR="0065289C" w:rsidRPr="008973B0">
        <w:t>Age Group|isa|Group|</w:t>
      </w:r>
      <w:r w:rsidRPr="008973B0">
        <w:br/>
      </w:r>
    </w:p>
    <w:p w14:paraId="000CCDE2" w14:textId="77777777" w:rsidR="008973B0" w:rsidRPr="008973B0" w:rsidRDefault="008973B0" w:rsidP="008973B0">
      <w:pPr>
        <w:pStyle w:val="Heading2"/>
      </w:pPr>
      <w:r w:rsidRPr="008973B0">
        <w:lastRenderedPageBreak/>
        <w:t xml:space="preserve">5.3 Semantic Network ASCII Unit Record Format </w:t>
      </w:r>
    </w:p>
    <w:p w14:paraId="06431106" w14:textId="77777777" w:rsidR="008973B0" w:rsidRPr="008973B0" w:rsidRDefault="008973B0" w:rsidP="008973B0">
      <w:r w:rsidRPr="008973B0">
        <w:t xml:space="preserve">The file "SU" contains individual records for both semantic types and relations. </w:t>
      </w:r>
    </w:p>
    <w:p w14:paraId="55F0D651" w14:textId="77777777" w:rsidR="008973B0" w:rsidRPr="008973B0" w:rsidRDefault="008973B0" w:rsidP="008973B0">
      <w:r w:rsidRPr="008973B0">
        <w:t xml:space="preserve">Each record begins with a unique identifier field (UI) which contains the four character UI. These are of the form "T001", "T002", etc. Each field in a record begins on a new line and may continue over several lines. Some fields are optional. </w:t>
      </w:r>
    </w:p>
    <w:p w14:paraId="135ABF55" w14:textId="77777777" w:rsidR="008973B0" w:rsidRDefault="008973B0" w:rsidP="008973B0">
      <w:r w:rsidRPr="008973B0">
        <w:t>Semantic Type records contain the following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D7288C" w14:paraId="59A66874" w14:textId="77777777" w:rsidTr="00CD705D">
        <w:tc>
          <w:tcPr>
            <w:tcW w:w="2988" w:type="dxa"/>
          </w:tcPr>
          <w:p w14:paraId="1B6AE258" w14:textId="77777777" w:rsidR="00D7288C" w:rsidRPr="00D7288C" w:rsidRDefault="00D7288C" w:rsidP="00D7288C">
            <w:pPr>
              <w:pStyle w:val="Tableheader"/>
            </w:pPr>
            <w:r w:rsidRPr="00D7288C">
              <w:t>Field</w:t>
            </w:r>
          </w:p>
        </w:tc>
        <w:tc>
          <w:tcPr>
            <w:tcW w:w="5520" w:type="dxa"/>
          </w:tcPr>
          <w:p w14:paraId="6E7A01DD" w14:textId="77777777" w:rsidR="00D7288C" w:rsidRPr="00D7288C" w:rsidRDefault="00D7288C" w:rsidP="00D7288C">
            <w:pPr>
              <w:pStyle w:val="Tableheader"/>
            </w:pPr>
            <w:r w:rsidRPr="00D7288C">
              <w:t>Description</w:t>
            </w:r>
          </w:p>
        </w:tc>
      </w:tr>
      <w:tr w:rsidR="00D7288C" w14:paraId="737D236D" w14:textId="77777777" w:rsidTr="00CD705D">
        <w:tc>
          <w:tcPr>
            <w:tcW w:w="2988" w:type="dxa"/>
          </w:tcPr>
          <w:p w14:paraId="60021D01" w14:textId="77777777" w:rsidR="00D7288C" w:rsidRPr="00D7288C" w:rsidRDefault="00D7288C" w:rsidP="00D7288C">
            <w:pPr>
              <w:pStyle w:val="Tablebody"/>
            </w:pPr>
            <w:r w:rsidRPr="00D7288C">
              <w:t>UI:</w:t>
            </w:r>
          </w:p>
        </w:tc>
        <w:tc>
          <w:tcPr>
            <w:tcW w:w="5520" w:type="dxa"/>
          </w:tcPr>
          <w:p w14:paraId="4C1F9AA9" w14:textId="77777777" w:rsidR="00D7288C" w:rsidRPr="00D7288C" w:rsidRDefault="00D7288C" w:rsidP="00D7288C">
            <w:pPr>
              <w:pStyle w:val="Tablebody"/>
            </w:pPr>
            <w:r w:rsidRPr="00D7288C">
              <w:t>Unique Identifier of the Semantic Type.</w:t>
            </w:r>
          </w:p>
        </w:tc>
      </w:tr>
      <w:tr w:rsidR="00D7288C" w14:paraId="1F3102DF" w14:textId="77777777" w:rsidTr="00CD705D">
        <w:tc>
          <w:tcPr>
            <w:tcW w:w="2988" w:type="dxa"/>
          </w:tcPr>
          <w:p w14:paraId="22C50B3B" w14:textId="77777777" w:rsidR="00D7288C" w:rsidRPr="00D7288C" w:rsidRDefault="00D7288C" w:rsidP="00D7288C">
            <w:pPr>
              <w:pStyle w:val="Tablebody"/>
            </w:pPr>
            <w:r w:rsidRPr="00D7288C">
              <w:t>STY:</w:t>
            </w:r>
          </w:p>
        </w:tc>
        <w:tc>
          <w:tcPr>
            <w:tcW w:w="5520" w:type="dxa"/>
          </w:tcPr>
          <w:p w14:paraId="7C4C8902" w14:textId="77777777" w:rsidR="00D7288C" w:rsidRPr="00D7288C" w:rsidRDefault="00D7288C" w:rsidP="00D7288C">
            <w:pPr>
              <w:pStyle w:val="Tablebody"/>
            </w:pPr>
            <w:r w:rsidRPr="00D7288C">
              <w:t>Name of the Semantic Type.</w:t>
            </w:r>
          </w:p>
        </w:tc>
      </w:tr>
      <w:tr w:rsidR="00D7288C" w14:paraId="7CF06045" w14:textId="77777777" w:rsidTr="00CD705D">
        <w:tc>
          <w:tcPr>
            <w:tcW w:w="2988" w:type="dxa"/>
          </w:tcPr>
          <w:p w14:paraId="3647E347" w14:textId="77777777" w:rsidR="00D7288C" w:rsidRPr="00D7288C" w:rsidRDefault="00D7288C" w:rsidP="00D7288C">
            <w:pPr>
              <w:pStyle w:val="Tablebody"/>
            </w:pPr>
            <w:r w:rsidRPr="00D7288C">
              <w:t>STN:</w:t>
            </w:r>
          </w:p>
        </w:tc>
        <w:tc>
          <w:tcPr>
            <w:tcW w:w="5520" w:type="dxa"/>
          </w:tcPr>
          <w:p w14:paraId="7EE6F275" w14:textId="77777777" w:rsidR="00D7288C" w:rsidRPr="00D7288C" w:rsidRDefault="00D7288C" w:rsidP="00D7288C">
            <w:pPr>
              <w:pStyle w:val="Tablebody"/>
            </w:pPr>
            <w:r w:rsidRPr="00D7288C">
              <w:t>Tree Number of the Semantic Type.</w:t>
            </w:r>
          </w:p>
        </w:tc>
      </w:tr>
      <w:tr w:rsidR="00D7288C" w14:paraId="6AA01904" w14:textId="77777777" w:rsidTr="00CD705D">
        <w:tc>
          <w:tcPr>
            <w:tcW w:w="2988" w:type="dxa"/>
          </w:tcPr>
          <w:p w14:paraId="2CAA3B51" w14:textId="77777777" w:rsidR="00D7288C" w:rsidRPr="00D7288C" w:rsidRDefault="00D7288C" w:rsidP="00D7288C">
            <w:pPr>
              <w:pStyle w:val="Tablebody"/>
            </w:pPr>
            <w:r w:rsidRPr="00D7288C">
              <w:t>DEF:</w:t>
            </w:r>
          </w:p>
        </w:tc>
        <w:tc>
          <w:tcPr>
            <w:tcW w:w="5520" w:type="dxa"/>
          </w:tcPr>
          <w:p w14:paraId="19B25CD5" w14:textId="77777777" w:rsidR="00D7288C" w:rsidRPr="00D7288C" w:rsidRDefault="00D7288C" w:rsidP="00D7288C">
            <w:pPr>
              <w:pStyle w:val="Tablebody"/>
            </w:pPr>
            <w:r w:rsidRPr="00D7288C">
              <w:t>Definition of the Semantic Type.</w:t>
            </w:r>
          </w:p>
        </w:tc>
      </w:tr>
      <w:tr w:rsidR="00D7288C" w14:paraId="19A0C034" w14:textId="77777777" w:rsidTr="00CD705D">
        <w:tc>
          <w:tcPr>
            <w:tcW w:w="2988" w:type="dxa"/>
          </w:tcPr>
          <w:p w14:paraId="1AEC8CCA" w14:textId="77777777" w:rsidR="00D7288C" w:rsidRPr="00D7288C" w:rsidRDefault="00D7288C" w:rsidP="00D7288C">
            <w:pPr>
              <w:pStyle w:val="Tablebody"/>
            </w:pPr>
            <w:r w:rsidRPr="00D7288C">
              <w:t>EX:</w:t>
            </w:r>
          </w:p>
        </w:tc>
        <w:tc>
          <w:tcPr>
            <w:tcW w:w="5520" w:type="dxa"/>
          </w:tcPr>
          <w:p w14:paraId="7FE1EF28" w14:textId="77777777" w:rsidR="00D7288C" w:rsidRPr="00D7288C" w:rsidRDefault="00D7288C" w:rsidP="00D7288C">
            <w:pPr>
              <w:pStyle w:val="Tablebody"/>
            </w:pPr>
            <w:r w:rsidRPr="00D7288C">
              <w:t>Examples of Metathesaurus concepts with this Semantic Type (optional field).</w:t>
            </w:r>
          </w:p>
        </w:tc>
      </w:tr>
      <w:tr w:rsidR="00D7288C" w14:paraId="12A54EB8" w14:textId="77777777" w:rsidTr="00CD705D">
        <w:tc>
          <w:tcPr>
            <w:tcW w:w="2988" w:type="dxa"/>
          </w:tcPr>
          <w:p w14:paraId="46FA494E" w14:textId="77777777" w:rsidR="00D7288C" w:rsidRPr="00D7288C" w:rsidRDefault="00D7288C" w:rsidP="00D7288C">
            <w:pPr>
              <w:pStyle w:val="Tablebody"/>
            </w:pPr>
            <w:r w:rsidRPr="00D7288C">
              <w:t>UN:</w:t>
            </w:r>
          </w:p>
        </w:tc>
        <w:tc>
          <w:tcPr>
            <w:tcW w:w="5520" w:type="dxa"/>
          </w:tcPr>
          <w:p w14:paraId="0ADB1AF1" w14:textId="77777777" w:rsidR="00D7288C" w:rsidRPr="00D7288C" w:rsidRDefault="00D7288C" w:rsidP="00D7288C">
            <w:pPr>
              <w:pStyle w:val="Tablebody"/>
            </w:pPr>
            <w:r w:rsidRPr="00D7288C">
              <w:t>Usage note for Semantic Type assignment (optional field).</w:t>
            </w:r>
          </w:p>
        </w:tc>
      </w:tr>
      <w:tr w:rsidR="00D7288C" w14:paraId="650AE271" w14:textId="77777777" w:rsidTr="00CD705D">
        <w:tc>
          <w:tcPr>
            <w:tcW w:w="2988" w:type="dxa"/>
          </w:tcPr>
          <w:p w14:paraId="6AC9A10A" w14:textId="77777777" w:rsidR="00D7288C" w:rsidRPr="00D7288C" w:rsidRDefault="00D7288C" w:rsidP="00D7288C">
            <w:pPr>
              <w:pStyle w:val="Tablebody"/>
            </w:pPr>
            <w:r w:rsidRPr="00D7288C">
              <w:t>NH:</w:t>
            </w:r>
          </w:p>
        </w:tc>
        <w:tc>
          <w:tcPr>
            <w:tcW w:w="5520" w:type="dxa"/>
          </w:tcPr>
          <w:p w14:paraId="5433DF50" w14:textId="77777777" w:rsidR="00D7288C" w:rsidRPr="00D7288C" w:rsidRDefault="00D7288C" w:rsidP="00D7288C">
            <w:pPr>
              <w:pStyle w:val="Tablebody"/>
            </w:pPr>
            <w:r w:rsidRPr="00D7288C">
              <w:t>Semantic Type and its descendants allow the non-human flag (optional field).</w:t>
            </w:r>
          </w:p>
        </w:tc>
      </w:tr>
      <w:tr w:rsidR="00D7288C" w14:paraId="2F00AC4E" w14:textId="77777777" w:rsidTr="00CD705D">
        <w:tc>
          <w:tcPr>
            <w:tcW w:w="2988" w:type="dxa"/>
          </w:tcPr>
          <w:p w14:paraId="6D9DF5D8" w14:textId="77777777" w:rsidR="00D7288C" w:rsidRPr="00D7288C" w:rsidRDefault="00D7288C" w:rsidP="00D7288C">
            <w:pPr>
              <w:pStyle w:val="Tablebody"/>
            </w:pPr>
            <w:r w:rsidRPr="00D7288C">
              <w:t>HL:</w:t>
            </w:r>
          </w:p>
        </w:tc>
        <w:tc>
          <w:tcPr>
            <w:tcW w:w="5520" w:type="dxa"/>
          </w:tcPr>
          <w:p w14:paraId="5FED55C7" w14:textId="77777777" w:rsidR="00D7288C" w:rsidRPr="00D7288C" w:rsidRDefault="00D7288C" w:rsidP="00D7288C">
            <w:pPr>
              <w:pStyle w:val="Tablebody"/>
            </w:pPr>
            <w:r w:rsidRPr="00D7288C">
              <w:t>Hierarchical links of the Semantic Type to its parent</w:t>
            </w:r>
            <w:r w:rsidR="00F35B95">
              <w:t xml:space="preserve"> </w:t>
            </w:r>
            <w:r w:rsidRPr="00D7288C">
              <w:t>({isa})</w:t>
            </w:r>
            <w:r w:rsidR="00474127">
              <w:t xml:space="preserve"> </w:t>
            </w:r>
            <w:r w:rsidRPr="00D7288C">
              <w:t>and its children ({inverse_isa}). If there are no hierarchical links, then the value &lt;none&gt; is assigned.</w:t>
            </w:r>
          </w:p>
        </w:tc>
      </w:tr>
    </w:tbl>
    <w:p w14:paraId="47DEED39" w14:textId="77777777" w:rsidR="008973B0" w:rsidRPr="009216BB" w:rsidRDefault="008973B0" w:rsidP="009216BB"/>
    <w:p w14:paraId="4E3F8916" w14:textId="77777777" w:rsidR="00D7288C" w:rsidRDefault="009216BB" w:rsidP="009216BB">
      <w:r w:rsidRPr="009216BB">
        <w:t>Relation records contain the following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520"/>
      </w:tblGrid>
      <w:tr w:rsidR="009216BB" w14:paraId="7DCC4EA2" w14:textId="77777777" w:rsidTr="00CD705D">
        <w:tc>
          <w:tcPr>
            <w:tcW w:w="2988" w:type="dxa"/>
          </w:tcPr>
          <w:p w14:paraId="767AE19D" w14:textId="77777777" w:rsidR="009216BB" w:rsidRPr="009216BB" w:rsidRDefault="009216BB" w:rsidP="009216BB">
            <w:pPr>
              <w:pStyle w:val="Tableheader"/>
            </w:pPr>
            <w:r w:rsidRPr="009216BB">
              <w:t>Field</w:t>
            </w:r>
          </w:p>
        </w:tc>
        <w:tc>
          <w:tcPr>
            <w:tcW w:w="5520" w:type="dxa"/>
          </w:tcPr>
          <w:p w14:paraId="632E2EF5" w14:textId="77777777" w:rsidR="009216BB" w:rsidRPr="009216BB" w:rsidRDefault="009216BB" w:rsidP="009216BB">
            <w:pPr>
              <w:pStyle w:val="Tableheader"/>
            </w:pPr>
            <w:r w:rsidRPr="009216BB">
              <w:t>Description</w:t>
            </w:r>
          </w:p>
        </w:tc>
      </w:tr>
      <w:tr w:rsidR="009216BB" w14:paraId="3D91B2A6" w14:textId="77777777" w:rsidTr="00CD705D">
        <w:tc>
          <w:tcPr>
            <w:tcW w:w="2988" w:type="dxa"/>
          </w:tcPr>
          <w:p w14:paraId="21F190B1" w14:textId="77777777" w:rsidR="009216BB" w:rsidRPr="009216BB" w:rsidRDefault="009216BB" w:rsidP="009216BB">
            <w:pPr>
              <w:pStyle w:val="Tablebody"/>
            </w:pPr>
            <w:r w:rsidRPr="009216BB">
              <w:t>UI:</w:t>
            </w:r>
          </w:p>
        </w:tc>
        <w:tc>
          <w:tcPr>
            <w:tcW w:w="5520" w:type="dxa"/>
          </w:tcPr>
          <w:p w14:paraId="4B48A93F" w14:textId="77777777" w:rsidR="009216BB" w:rsidRPr="009216BB" w:rsidRDefault="009216BB" w:rsidP="009216BB">
            <w:pPr>
              <w:pStyle w:val="Tablebody"/>
            </w:pPr>
            <w:r w:rsidRPr="009216BB">
              <w:t>Unique Identifier of the Relation.</w:t>
            </w:r>
          </w:p>
        </w:tc>
      </w:tr>
      <w:tr w:rsidR="009216BB" w14:paraId="6A3D3223" w14:textId="77777777" w:rsidTr="00CD705D">
        <w:tc>
          <w:tcPr>
            <w:tcW w:w="2988" w:type="dxa"/>
          </w:tcPr>
          <w:p w14:paraId="197F5F33" w14:textId="77777777" w:rsidR="009216BB" w:rsidRPr="009216BB" w:rsidRDefault="009216BB" w:rsidP="009216BB">
            <w:pPr>
              <w:pStyle w:val="Tablebody"/>
            </w:pPr>
            <w:r w:rsidRPr="009216BB">
              <w:t>RL:</w:t>
            </w:r>
          </w:p>
        </w:tc>
        <w:tc>
          <w:tcPr>
            <w:tcW w:w="5520" w:type="dxa"/>
          </w:tcPr>
          <w:p w14:paraId="4673F9A6" w14:textId="77777777" w:rsidR="009216BB" w:rsidRPr="009216BB" w:rsidRDefault="009216BB" w:rsidP="009216BB">
            <w:pPr>
              <w:pStyle w:val="Tablebody"/>
            </w:pPr>
            <w:r w:rsidRPr="009216BB">
              <w:t>Name of the Relation.</w:t>
            </w:r>
          </w:p>
        </w:tc>
      </w:tr>
      <w:tr w:rsidR="009216BB" w14:paraId="519F976F" w14:textId="77777777" w:rsidTr="00CD705D">
        <w:tc>
          <w:tcPr>
            <w:tcW w:w="2988" w:type="dxa"/>
          </w:tcPr>
          <w:p w14:paraId="48B96AF1" w14:textId="77777777" w:rsidR="009216BB" w:rsidRPr="009216BB" w:rsidRDefault="009216BB" w:rsidP="009216BB">
            <w:pPr>
              <w:pStyle w:val="Tablebody"/>
            </w:pPr>
            <w:r w:rsidRPr="009216BB">
              <w:t>ABR:</w:t>
            </w:r>
          </w:p>
        </w:tc>
        <w:tc>
          <w:tcPr>
            <w:tcW w:w="5520" w:type="dxa"/>
          </w:tcPr>
          <w:p w14:paraId="0C486D8E" w14:textId="77777777" w:rsidR="009216BB" w:rsidRPr="009216BB" w:rsidRDefault="009216BB" w:rsidP="009216BB">
            <w:pPr>
              <w:pStyle w:val="Tablebody"/>
            </w:pPr>
            <w:r w:rsidRPr="009216BB">
              <w:t>Abbreviation of the Relation.</w:t>
            </w:r>
          </w:p>
        </w:tc>
      </w:tr>
      <w:tr w:rsidR="009216BB" w14:paraId="7791B92F" w14:textId="77777777" w:rsidTr="00CD705D">
        <w:tc>
          <w:tcPr>
            <w:tcW w:w="2988" w:type="dxa"/>
          </w:tcPr>
          <w:p w14:paraId="728155A9" w14:textId="77777777" w:rsidR="009216BB" w:rsidRPr="009216BB" w:rsidRDefault="009216BB" w:rsidP="009216BB">
            <w:pPr>
              <w:pStyle w:val="Tablebody"/>
            </w:pPr>
            <w:r w:rsidRPr="009216BB">
              <w:t>RIN:</w:t>
            </w:r>
          </w:p>
        </w:tc>
        <w:tc>
          <w:tcPr>
            <w:tcW w:w="5520" w:type="dxa"/>
          </w:tcPr>
          <w:p w14:paraId="66C03A84" w14:textId="77777777" w:rsidR="009216BB" w:rsidRPr="009216BB" w:rsidRDefault="009216BB" w:rsidP="009216BB">
            <w:pPr>
              <w:pStyle w:val="Tablebody"/>
            </w:pPr>
            <w:r w:rsidRPr="009216BB">
              <w:t>Name of the inverse of the Relation.</w:t>
            </w:r>
          </w:p>
        </w:tc>
      </w:tr>
      <w:tr w:rsidR="009216BB" w14:paraId="2249A4E8" w14:textId="77777777" w:rsidTr="00CD705D">
        <w:tc>
          <w:tcPr>
            <w:tcW w:w="2988" w:type="dxa"/>
          </w:tcPr>
          <w:p w14:paraId="2C7A3B1C" w14:textId="77777777" w:rsidR="009216BB" w:rsidRPr="009216BB" w:rsidRDefault="009216BB" w:rsidP="009216BB">
            <w:pPr>
              <w:pStyle w:val="Tablebody"/>
            </w:pPr>
            <w:r w:rsidRPr="009216BB">
              <w:t>RTN:</w:t>
            </w:r>
          </w:p>
        </w:tc>
        <w:tc>
          <w:tcPr>
            <w:tcW w:w="5520" w:type="dxa"/>
          </w:tcPr>
          <w:p w14:paraId="683A5E89" w14:textId="77777777" w:rsidR="009216BB" w:rsidRPr="009216BB" w:rsidRDefault="009216BB" w:rsidP="009216BB">
            <w:pPr>
              <w:pStyle w:val="Tablebody"/>
            </w:pPr>
            <w:r w:rsidRPr="009216BB">
              <w:t>Tree Number of the Relation.</w:t>
            </w:r>
          </w:p>
        </w:tc>
      </w:tr>
      <w:tr w:rsidR="009216BB" w14:paraId="12B140EF" w14:textId="77777777" w:rsidTr="00CD705D">
        <w:tc>
          <w:tcPr>
            <w:tcW w:w="2988" w:type="dxa"/>
          </w:tcPr>
          <w:p w14:paraId="7E482AC6" w14:textId="77777777" w:rsidR="009216BB" w:rsidRPr="009216BB" w:rsidRDefault="009216BB" w:rsidP="009216BB">
            <w:pPr>
              <w:pStyle w:val="Tablebody"/>
            </w:pPr>
            <w:r w:rsidRPr="009216BB">
              <w:t>DEF:</w:t>
            </w:r>
          </w:p>
        </w:tc>
        <w:tc>
          <w:tcPr>
            <w:tcW w:w="5520" w:type="dxa"/>
          </w:tcPr>
          <w:p w14:paraId="319DED9C" w14:textId="77777777" w:rsidR="009216BB" w:rsidRPr="009216BB" w:rsidRDefault="009216BB" w:rsidP="009216BB">
            <w:pPr>
              <w:pStyle w:val="Tablebody"/>
            </w:pPr>
            <w:r w:rsidRPr="009216BB">
              <w:t>Definition of the Relation.</w:t>
            </w:r>
          </w:p>
        </w:tc>
      </w:tr>
      <w:tr w:rsidR="009216BB" w14:paraId="03ED82E0" w14:textId="77777777" w:rsidTr="00CD705D">
        <w:tc>
          <w:tcPr>
            <w:tcW w:w="2988" w:type="dxa"/>
          </w:tcPr>
          <w:p w14:paraId="3514BA56" w14:textId="77777777" w:rsidR="009216BB" w:rsidRPr="009216BB" w:rsidRDefault="009216BB" w:rsidP="009216BB">
            <w:pPr>
              <w:pStyle w:val="Tablebody"/>
            </w:pPr>
            <w:r w:rsidRPr="009216BB">
              <w:t>INH:</w:t>
            </w:r>
          </w:p>
        </w:tc>
        <w:tc>
          <w:tcPr>
            <w:tcW w:w="5520" w:type="dxa"/>
          </w:tcPr>
          <w:p w14:paraId="773D40D7" w14:textId="77777777" w:rsidR="009216BB" w:rsidRPr="009216BB" w:rsidRDefault="009216BB" w:rsidP="009216BB">
            <w:pPr>
              <w:pStyle w:val="Tablebody"/>
            </w:pPr>
            <w:r w:rsidRPr="009216BB">
              <w:t>"N" if the relation is not inherited (optional field).</w:t>
            </w:r>
          </w:p>
        </w:tc>
      </w:tr>
      <w:tr w:rsidR="009216BB" w14:paraId="1DF379BC" w14:textId="77777777" w:rsidTr="00CD705D">
        <w:tc>
          <w:tcPr>
            <w:tcW w:w="2988" w:type="dxa"/>
          </w:tcPr>
          <w:p w14:paraId="49C28E23" w14:textId="77777777" w:rsidR="009216BB" w:rsidRPr="009216BB" w:rsidRDefault="009216BB" w:rsidP="009216BB">
            <w:pPr>
              <w:pStyle w:val="Tablebody"/>
            </w:pPr>
            <w:r w:rsidRPr="009216BB">
              <w:t>HL:</w:t>
            </w:r>
          </w:p>
        </w:tc>
        <w:tc>
          <w:tcPr>
            <w:tcW w:w="5520" w:type="dxa"/>
          </w:tcPr>
          <w:p w14:paraId="47D3A87C" w14:textId="77777777" w:rsidR="009216BB" w:rsidRPr="009216BB" w:rsidRDefault="009216BB" w:rsidP="009216BB">
            <w:pPr>
              <w:pStyle w:val="Tablebody"/>
            </w:pPr>
            <w:r w:rsidRPr="009216BB">
              <w:t>Hierarchical links of the Relation to its parent ({isa}) and its children ({inverse_isa}). If there are no hierarchical links, then the value &lt;none&gt; is assigned.</w:t>
            </w:r>
          </w:p>
        </w:tc>
      </w:tr>
      <w:tr w:rsidR="009216BB" w14:paraId="3F3CCDBD" w14:textId="77777777" w:rsidTr="00CD705D">
        <w:tc>
          <w:tcPr>
            <w:tcW w:w="2988" w:type="dxa"/>
          </w:tcPr>
          <w:p w14:paraId="2091EF39" w14:textId="77777777" w:rsidR="009216BB" w:rsidRPr="009216BB" w:rsidRDefault="009216BB" w:rsidP="009216BB">
            <w:pPr>
              <w:pStyle w:val="Tablebody"/>
            </w:pPr>
            <w:r w:rsidRPr="009216BB">
              <w:t>STL:</w:t>
            </w:r>
          </w:p>
        </w:tc>
        <w:tc>
          <w:tcPr>
            <w:tcW w:w="5520" w:type="dxa"/>
          </w:tcPr>
          <w:p w14:paraId="199333F4" w14:textId="77777777" w:rsidR="009216BB" w:rsidRPr="009216BB" w:rsidRDefault="009216BB" w:rsidP="009216BB">
            <w:pPr>
              <w:pStyle w:val="Tablebody"/>
            </w:pPr>
            <w:r w:rsidRPr="009216BB">
              <w:t xml:space="preserve">Semantic Types linked by this Relation.  </w:t>
            </w:r>
            <w:r w:rsidRPr="009216BB">
              <w:br/>
              <w:t>N.B.: These are binary relations and the arguments are ordered pairs. The relations are stated only for the top-most node of the "isa" hierarchy of the Semantic Types to which they may apply. This field does not appear in the "isa" relation record since its values can be computed from the "HL" field. If there are no semantic types linked by this Relation, then the value &lt;none&gt; is assigned.</w:t>
            </w:r>
          </w:p>
        </w:tc>
      </w:tr>
      <w:tr w:rsidR="009216BB" w14:paraId="56359A48" w14:textId="77777777" w:rsidTr="00CD705D">
        <w:tc>
          <w:tcPr>
            <w:tcW w:w="2988" w:type="dxa"/>
          </w:tcPr>
          <w:p w14:paraId="1AADAB0C" w14:textId="77777777" w:rsidR="009216BB" w:rsidRPr="009216BB" w:rsidRDefault="009216BB" w:rsidP="009216BB">
            <w:pPr>
              <w:pStyle w:val="Tablebody"/>
            </w:pPr>
            <w:r w:rsidRPr="009216BB">
              <w:t>STLB:</w:t>
            </w:r>
          </w:p>
        </w:tc>
        <w:tc>
          <w:tcPr>
            <w:tcW w:w="5520" w:type="dxa"/>
          </w:tcPr>
          <w:p w14:paraId="1387A79B" w14:textId="77777777" w:rsidR="009216BB" w:rsidRPr="009216BB" w:rsidRDefault="009216BB" w:rsidP="009216BB">
            <w:pPr>
              <w:pStyle w:val="Tablebody"/>
            </w:pPr>
            <w:r w:rsidRPr="009216BB">
              <w:t>Semantic Types linked by this Relation are blocked (optional field).</w:t>
            </w:r>
          </w:p>
        </w:tc>
      </w:tr>
    </w:tbl>
    <w:p w14:paraId="616CA61A" w14:textId="77777777" w:rsidR="009216BB" w:rsidRPr="00135C4F" w:rsidRDefault="009216BB" w:rsidP="00135C4F"/>
    <w:p w14:paraId="202D2D81" w14:textId="77777777" w:rsidR="009216BB" w:rsidRPr="00135C4F" w:rsidRDefault="00135C4F" w:rsidP="00135C4F">
      <w:pPr>
        <w:rPr>
          <w:b/>
        </w:rPr>
      </w:pPr>
      <w:r w:rsidRPr="00135C4F">
        <w:rPr>
          <w:b/>
        </w:rPr>
        <w:t>Sample Unit Records</w:t>
      </w:r>
    </w:p>
    <w:p w14:paraId="00378396" w14:textId="77777777" w:rsidR="002A294D" w:rsidRPr="00135C4F" w:rsidRDefault="00135C4F" w:rsidP="00135C4F">
      <w:r w:rsidRPr="00135C4F">
        <w:t>::::::::::::::</w:t>
      </w:r>
      <w:r w:rsidRPr="00135C4F">
        <w:br/>
        <w:t>SU</w:t>
      </w:r>
      <w:r w:rsidRPr="00135C4F">
        <w:br/>
        <w:t>::::::::::::::</w:t>
      </w:r>
      <w:r w:rsidRPr="00135C4F">
        <w:br/>
      </w:r>
    </w:p>
    <w:tbl>
      <w:tblPr>
        <w:tblW w:w="0" w:type="auto"/>
        <w:tblLook w:val="01E0" w:firstRow="1" w:lastRow="1" w:firstColumn="1" w:lastColumn="1" w:noHBand="0" w:noVBand="0"/>
      </w:tblPr>
      <w:tblGrid>
        <w:gridCol w:w="5017"/>
        <w:gridCol w:w="5063"/>
      </w:tblGrid>
      <w:tr w:rsidR="002A294D" w14:paraId="4D3E5559" w14:textId="77777777" w:rsidTr="00CD705D">
        <w:tc>
          <w:tcPr>
            <w:tcW w:w="5148" w:type="dxa"/>
          </w:tcPr>
          <w:p w14:paraId="6CBFBD2C" w14:textId="77777777" w:rsidR="002A294D" w:rsidRPr="0088779F" w:rsidRDefault="002A294D" w:rsidP="0088779F">
            <w:pPr>
              <w:pStyle w:val="Tablebody"/>
            </w:pPr>
            <w:r w:rsidRPr="0088779F">
              <w:t>UI:</w:t>
            </w:r>
          </w:p>
        </w:tc>
        <w:tc>
          <w:tcPr>
            <w:tcW w:w="5148" w:type="dxa"/>
          </w:tcPr>
          <w:p w14:paraId="12C93D38" w14:textId="77777777" w:rsidR="002A294D" w:rsidRPr="0088779F" w:rsidRDefault="002A294D" w:rsidP="0088779F">
            <w:pPr>
              <w:pStyle w:val="Tablebody"/>
            </w:pPr>
            <w:r w:rsidRPr="0088779F">
              <w:t>T020</w:t>
            </w:r>
          </w:p>
        </w:tc>
      </w:tr>
      <w:tr w:rsidR="002A294D" w14:paraId="6411158B" w14:textId="77777777" w:rsidTr="00CD705D">
        <w:tc>
          <w:tcPr>
            <w:tcW w:w="5148" w:type="dxa"/>
          </w:tcPr>
          <w:p w14:paraId="6B5D2686" w14:textId="77777777" w:rsidR="002A294D" w:rsidRDefault="002A294D" w:rsidP="0088779F">
            <w:pPr>
              <w:pStyle w:val="Tablebody"/>
            </w:pPr>
            <w:r w:rsidRPr="0088779F">
              <w:lastRenderedPageBreak/>
              <w:t>STY:</w:t>
            </w:r>
          </w:p>
          <w:p w14:paraId="6F9BD1CC" w14:textId="77777777" w:rsidR="005D441C" w:rsidRPr="005D441C" w:rsidRDefault="005D441C" w:rsidP="005D441C">
            <w:pPr>
              <w:rPr>
                <w:sz w:val="20"/>
              </w:rPr>
            </w:pPr>
            <w:r>
              <w:rPr>
                <w:sz w:val="20"/>
              </w:rPr>
              <w:t>ABR:</w:t>
            </w:r>
          </w:p>
        </w:tc>
        <w:tc>
          <w:tcPr>
            <w:tcW w:w="5148" w:type="dxa"/>
          </w:tcPr>
          <w:p w14:paraId="47CC6756" w14:textId="77777777" w:rsidR="002A294D" w:rsidRDefault="002A294D" w:rsidP="0088779F">
            <w:pPr>
              <w:pStyle w:val="Tablebody"/>
            </w:pPr>
            <w:r w:rsidRPr="0088779F">
              <w:t>Acquired Abnormality</w:t>
            </w:r>
          </w:p>
          <w:p w14:paraId="07A51B33" w14:textId="77777777" w:rsidR="005D441C" w:rsidRPr="005D441C" w:rsidRDefault="005D441C" w:rsidP="005D441C">
            <w:pPr>
              <w:rPr>
                <w:rFonts w:cs="Arial"/>
                <w:sz w:val="20"/>
              </w:rPr>
            </w:pPr>
            <w:r>
              <w:rPr>
                <w:rFonts w:cs="Arial"/>
                <w:sz w:val="20"/>
              </w:rPr>
              <w:t>acab</w:t>
            </w:r>
          </w:p>
        </w:tc>
      </w:tr>
      <w:tr w:rsidR="002A294D" w14:paraId="6259C760" w14:textId="77777777" w:rsidTr="00CD705D">
        <w:tc>
          <w:tcPr>
            <w:tcW w:w="5148" w:type="dxa"/>
          </w:tcPr>
          <w:p w14:paraId="7E74612A" w14:textId="77777777" w:rsidR="002A294D" w:rsidRPr="0088779F" w:rsidRDefault="002A294D" w:rsidP="0088779F">
            <w:pPr>
              <w:pStyle w:val="Tablebody"/>
            </w:pPr>
            <w:r w:rsidRPr="0088779F">
              <w:t>STN:</w:t>
            </w:r>
          </w:p>
        </w:tc>
        <w:tc>
          <w:tcPr>
            <w:tcW w:w="5148" w:type="dxa"/>
          </w:tcPr>
          <w:p w14:paraId="51C08922" w14:textId="77777777" w:rsidR="002A294D" w:rsidRPr="0088779F" w:rsidRDefault="002A294D" w:rsidP="0088779F">
            <w:pPr>
              <w:pStyle w:val="Tablebody"/>
            </w:pPr>
            <w:r w:rsidRPr="0088779F">
              <w:t>A1.2.2.2</w:t>
            </w:r>
          </w:p>
        </w:tc>
      </w:tr>
      <w:tr w:rsidR="002A294D" w14:paraId="6AD2C35A" w14:textId="77777777" w:rsidTr="00CD705D">
        <w:tc>
          <w:tcPr>
            <w:tcW w:w="5148" w:type="dxa"/>
          </w:tcPr>
          <w:p w14:paraId="2942888A" w14:textId="77777777" w:rsidR="002A294D" w:rsidRPr="0088779F" w:rsidRDefault="002A294D" w:rsidP="0088779F">
            <w:pPr>
              <w:pStyle w:val="Tablebody"/>
            </w:pPr>
            <w:r w:rsidRPr="0088779F">
              <w:t>DEF:</w:t>
            </w:r>
          </w:p>
        </w:tc>
        <w:tc>
          <w:tcPr>
            <w:tcW w:w="5148" w:type="dxa"/>
          </w:tcPr>
          <w:p w14:paraId="787CE7BA" w14:textId="77777777" w:rsidR="002A294D" w:rsidRPr="0088779F" w:rsidRDefault="002A294D" w:rsidP="0088779F">
            <w:pPr>
              <w:pStyle w:val="Tablebody"/>
            </w:pPr>
            <w:r w:rsidRPr="0088779F">
              <w:t>An abnormal structure, or one that is abnormal in size or location, found in or deriving from a previously normal structure. Acquired abnormalities are distinguished from diseases even though they may result in pathological functioning (e.g., "hernias incarcerate").</w:t>
            </w:r>
          </w:p>
        </w:tc>
      </w:tr>
      <w:tr w:rsidR="002A294D" w14:paraId="3D67BD44" w14:textId="77777777" w:rsidTr="00CD705D">
        <w:tc>
          <w:tcPr>
            <w:tcW w:w="5148" w:type="dxa"/>
          </w:tcPr>
          <w:p w14:paraId="329D4C68" w14:textId="77777777" w:rsidR="002A294D" w:rsidRPr="0088779F" w:rsidRDefault="002A294D" w:rsidP="0088779F">
            <w:pPr>
              <w:pStyle w:val="Tablebody"/>
            </w:pPr>
          </w:p>
        </w:tc>
        <w:tc>
          <w:tcPr>
            <w:tcW w:w="5148" w:type="dxa"/>
          </w:tcPr>
          <w:p w14:paraId="5788FD3C" w14:textId="77777777" w:rsidR="002A294D" w:rsidRPr="0088779F" w:rsidRDefault="002A294D" w:rsidP="0088779F">
            <w:pPr>
              <w:pStyle w:val="Tablebody"/>
            </w:pPr>
          </w:p>
        </w:tc>
      </w:tr>
      <w:tr w:rsidR="002A294D" w14:paraId="6DA23DA8" w14:textId="77777777" w:rsidTr="00CD705D">
        <w:tc>
          <w:tcPr>
            <w:tcW w:w="5148" w:type="dxa"/>
          </w:tcPr>
          <w:p w14:paraId="4FD4A4B5" w14:textId="77777777" w:rsidR="002A294D" w:rsidRPr="0088779F" w:rsidRDefault="002A294D" w:rsidP="0088779F">
            <w:pPr>
              <w:pStyle w:val="Tablebody"/>
            </w:pPr>
            <w:r w:rsidRPr="0088779F">
              <w:t>HL:</w:t>
            </w:r>
          </w:p>
        </w:tc>
        <w:tc>
          <w:tcPr>
            <w:tcW w:w="5148" w:type="dxa"/>
          </w:tcPr>
          <w:p w14:paraId="2BBF86C7" w14:textId="77777777" w:rsidR="002A294D" w:rsidRPr="0088779F" w:rsidRDefault="002A294D" w:rsidP="0088779F">
            <w:pPr>
              <w:pStyle w:val="Tablebody"/>
            </w:pPr>
            <w:r w:rsidRPr="0088779F">
              <w:t>{isa} Anatomical Abnormality</w:t>
            </w:r>
          </w:p>
        </w:tc>
      </w:tr>
    </w:tbl>
    <w:p w14:paraId="04244D2C" w14:textId="77777777" w:rsidR="0088779F" w:rsidRPr="00135C4F" w:rsidRDefault="0088779F" w:rsidP="00135C4F"/>
    <w:tbl>
      <w:tblPr>
        <w:tblW w:w="0" w:type="auto"/>
        <w:tblLook w:val="01E0" w:firstRow="1" w:lastRow="1" w:firstColumn="1" w:lastColumn="1" w:noHBand="0" w:noVBand="0"/>
      </w:tblPr>
      <w:tblGrid>
        <w:gridCol w:w="5031"/>
        <w:gridCol w:w="5049"/>
      </w:tblGrid>
      <w:tr w:rsidR="0088779F" w14:paraId="7F30B62A" w14:textId="77777777" w:rsidTr="00CD705D">
        <w:tc>
          <w:tcPr>
            <w:tcW w:w="5148" w:type="dxa"/>
          </w:tcPr>
          <w:p w14:paraId="7FB13D43" w14:textId="77777777" w:rsidR="0088779F" w:rsidRPr="0088779F" w:rsidRDefault="0088779F" w:rsidP="0088779F">
            <w:pPr>
              <w:pStyle w:val="Tablebody"/>
            </w:pPr>
            <w:r w:rsidRPr="0088779F">
              <w:t>UI:</w:t>
            </w:r>
          </w:p>
        </w:tc>
        <w:tc>
          <w:tcPr>
            <w:tcW w:w="5148" w:type="dxa"/>
          </w:tcPr>
          <w:p w14:paraId="4D8840F4" w14:textId="77777777" w:rsidR="0088779F" w:rsidRPr="0088779F" w:rsidRDefault="0088779F" w:rsidP="0088779F">
            <w:pPr>
              <w:pStyle w:val="Tablebody"/>
            </w:pPr>
            <w:r w:rsidRPr="0088779F">
              <w:t>T052</w:t>
            </w:r>
          </w:p>
        </w:tc>
      </w:tr>
      <w:tr w:rsidR="0088779F" w14:paraId="1A25426E" w14:textId="77777777" w:rsidTr="00CD705D">
        <w:tc>
          <w:tcPr>
            <w:tcW w:w="5148" w:type="dxa"/>
          </w:tcPr>
          <w:p w14:paraId="0AC96E2F" w14:textId="77777777" w:rsidR="0088779F" w:rsidRDefault="0088779F" w:rsidP="0088779F">
            <w:pPr>
              <w:pStyle w:val="Tablebody"/>
            </w:pPr>
            <w:r w:rsidRPr="0088779F">
              <w:t>STY:</w:t>
            </w:r>
          </w:p>
          <w:p w14:paraId="6C94BD8A" w14:textId="77777777" w:rsidR="005D441C" w:rsidRPr="005D441C" w:rsidRDefault="005D441C" w:rsidP="005D441C">
            <w:pPr>
              <w:rPr>
                <w:sz w:val="20"/>
              </w:rPr>
            </w:pPr>
            <w:r>
              <w:rPr>
                <w:sz w:val="20"/>
              </w:rPr>
              <w:t>ABR:</w:t>
            </w:r>
          </w:p>
        </w:tc>
        <w:tc>
          <w:tcPr>
            <w:tcW w:w="5148" w:type="dxa"/>
          </w:tcPr>
          <w:p w14:paraId="21384761" w14:textId="77777777" w:rsidR="0088779F" w:rsidRDefault="0088779F" w:rsidP="0088779F">
            <w:pPr>
              <w:pStyle w:val="Tablebody"/>
            </w:pPr>
            <w:r w:rsidRPr="0088779F">
              <w:t>Activity</w:t>
            </w:r>
          </w:p>
          <w:p w14:paraId="07170B9D" w14:textId="77777777" w:rsidR="005D441C" w:rsidRPr="005D441C" w:rsidRDefault="005D441C" w:rsidP="005D441C">
            <w:pPr>
              <w:rPr>
                <w:sz w:val="20"/>
              </w:rPr>
            </w:pPr>
            <w:r>
              <w:rPr>
                <w:sz w:val="20"/>
              </w:rPr>
              <w:t>acty</w:t>
            </w:r>
          </w:p>
        </w:tc>
      </w:tr>
      <w:tr w:rsidR="0088779F" w14:paraId="0147FB4B" w14:textId="77777777" w:rsidTr="00CD705D">
        <w:tc>
          <w:tcPr>
            <w:tcW w:w="5148" w:type="dxa"/>
          </w:tcPr>
          <w:p w14:paraId="227238E0" w14:textId="77777777" w:rsidR="0088779F" w:rsidRPr="0088779F" w:rsidRDefault="0088779F" w:rsidP="0088779F">
            <w:pPr>
              <w:pStyle w:val="Tablebody"/>
            </w:pPr>
            <w:r w:rsidRPr="0088779F">
              <w:t>STN:</w:t>
            </w:r>
          </w:p>
        </w:tc>
        <w:tc>
          <w:tcPr>
            <w:tcW w:w="5148" w:type="dxa"/>
          </w:tcPr>
          <w:p w14:paraId="12FCA4B9" w14:textId="77777777" w:rsidR="0088779F" w:rsidRPr="0088779F" w:rsidRDefault="0088779F" w:rsidP="0088779F">
            <w:pPr>
              <w:pStyle w:val="Tablebody"/>
            </w:pPr>
            <w:r w:rsidRPr="0088779F">
              <w:t>B1</w:t>
            </w:r>
          </w:p>
        </w:tc>
      </w:tr>
      <w:tr w:rsidR="0088779F" w14:paraId="73E473E1" w14:textId="77777777" w:rsidTr="00CD705D">
        <w:tc>
          <w:tcPr>
            <w:tcW w:w="5148" w:type="dxa"/>
          </w:tcPr>
          <w:p w14:paraId="4180148F" w14:textId="77777777" w:rsidR="0088779F" w:rsidRPr="0088779F" w:rsidRDefault="0088779F" w:rsidP="0088779F">
            <w:pPr>
              <w:pStyle w:val="Tablebody"/>
            </w:pPr>
            <w:r w:rsidRPr="0088779F">
              <w:t>DEF:</w:t>
            </w:r>
          </w:p>
        </w:tc>
        <w:tc>
          <w:tcPr>
            <w:tcW w:w="5148" w:type="dxa"/>
          </w:tcPr>
          <w:p w14:paraId="69A18126" w14:textId="77777777" w:rsidR="0088779F" w:rsidRPr="0088779F" w:rsidRDefault="0088779F" w:rsidP="0088779F">
            <w:pPr>
              <w:pStyle w:val="Tablebody"/>
            </w:pPr>
            <w:r w:rsidRPr="0088779F">
              <w:t>An operation or series of operations that an organism or machine carries out or participates in.</w:t>
            </w:r>
          </w:p>
        </w:tc>
      </w:tr>
      <w:tr w:rsidR="0088779F" w14:paraId="761A2D3C" w14:textId="77777777" w:rsidTr="00CD705D">
        <w:tc>
          <w:tcPr>
            <w:tcW w:w="5148" w:type="dxa"/>
          </w:tcPr>
          <w:p w14:paraId="1E3E8037" w14:textId="77777777" w:rsidR="0088779F" w:rsidRPr="0088779F" w:rsidRDefault="0088779F" w:rsidP="0088779F">
            <w:pPr>
              <w:pStyle w:val="Tablebody"/>
            </w:pPr>
          </w:p>
        </w:tc>
        <w:tc>
          <w:tcPr>
            <w:tcW w:w="5148" w:type="dxa"/>
          </w:tcPr>
          <w:p w14:paraId="5EC99306" w14:textId="77777777" w:rsidR="0088779F" w:rsidRPr="0088779F" w:rsidRDefault="0088779F" w:rsidP="0088779F">
            <w:pPr>
              <w:pStyle w:val="Tablebody"/>
            </w:pPr>
          </w:p>
        </w:tc>
      </w:tr>
      <w:tr w:rsidR="0088779F" w14:paraId="0A0BC767" w14:textId="77777777" w:rsidTr="00CD705D">
        <w:tc>
          <w:tcPr>
            <w:tcW w:w="5148" w:type="dxa"/>
          </w:tcPr>
          <w:p w14:paraId="654651C1" w14:textId="77777777" w:rsidR="0088779F" w:rsidRPr="0088779F" w:rsidRDefault="0088779F" w:rsidP="0088779F">
            <w:pPr>
              <w:pStyle w:val="Tablebody"/>
            </w:pPr>
            <w:r w:rsidRPr="0088779F">
              <w:t>UN:</w:t>
            </w:r>
          </w:p>
        </w:tc>
        <w:tc>
          <w:tcPr>
            <w:tcW w:w="5148" w:type="dxa"/>
          </w:tcPr>
          <w:p w14:paraId="55BB35CC" w14:textId="77777777" w:rsidR="0088779F" w:rsidRPr="0088779F" w:rsidRDefault="0088779F" w:rsidP="0088779F">
            <w:pPr>
              <w:pStyle w:val="Tablebody"/>
            </w:pPr>
            <w:r w:rsidRPr="0088779F">
              <w:t>Few concepts will be assigned to this broad type. Wherever possible, one of the more specific types from this hierarchy will be chosen. For concepts assigned to this type, the focus of interest is on the activity. When the focus of interest is the individual or group that is carrying out the activity, then a type from the 'Behavior' hierarchy will be chosen. In general, concepts will not receive a type from both the 'Activity' and the 'Behavior' hierarchies.</w:t>
            </w:r>
          </w:p>
        </w:tc>
      </w:tr>
      <w:tr w:rsidR="0088779F" w14:paraId="24090BED" w14:textId="77777777" w:rsidTr="00CD705D">
        <w:tc>
          <w:tcPr>
            <w:tcW w:w="5148" w:type="dxa"/>
          </w:tcPr>
          <w:p w14:paraId="00ED6A4D" w14:textId="77777777" w:rsidR="0088779F" w:rsidRPr="0088779F" w:rsidRDefault="0088779F" w:rsidP="0088779F">
            <w:pPr>
              <w:pStyle w:val="Tablebody"/>
            </w:pPr>
            <w:r w:rsidRPr="0088779F">
              <w:t>HL:</w:t>
            </w:r>
          </w:p>
        </w:tc>
        <w:tc>
          <w:tcPr>
            <w:tcW w:w="5148" w:type="dxa"/>
          </w:tcPr>
          <w:p w14:paraId="2F13C212" w14:textId="77777777" w:rsidR="0088779F" w:rsidRPr="0088779F" w:rsidRDefault="0088779F" w:rsidP="0088779F">
            <w:pPr>
              <w:pStyle w:val="Tablebody"/>
            </w:pPr>
            <w:r w:rsidRPr="0088779F">
              <w:t>{isa} Event;</w:t>
            </w:r>
            <w:r w:rsidRPr="0088779F">
              <w:br/>
              <w:t>{inverse_isa} Behavior;</w:t>
            </w:r>
            <w:r w:rsidRPr="0088779F">
              <w:br/>
              <w:t>{inverse_isa} Daily or Recreational Activity; </w:t>
            </w:r>
            <w:r w:rsidRPr="0088779F">
              <w:br/>
              <w:t>{inverse_isa} Occupational Activity;</w:t>
            </w:r>
            <w:r w:rsidRPr="0088779F">
              <w:br/>
              <w:t>{inverse_isa} Machine Activity</w:t>
            </w:r>
          </w:p>
        </w:tc>
      </w:tr>
    </w:tbl>
    <w:p w14:paraId="0A1B4AD8" w14:textId="77777777" w:rsidR="00CA05C1" w:rsidRDefault="00CA05C1" w:rsidP="00135C4F"/>
    <w:tbl>
      <w:tblPr>
        <w:tblW w:w="0" w:type="auto"/>
        <w:tblLook w:val="01E0" w:firstRow="1" w:lastRow="1" w:firstColumn="1" w:lastColumn="1" w:noHBand="0" w:noVBand="0"/>
      </w:tblPr>
      <w:tblGrid>
        <w:gridCol w:w="5031"/>
        <w:gridCol w:w="5049"/>
      </w:tblGrid>
      <w:tr w:rsidR="0088779F" w14:paraId="66A3E348" w14:textId="77777777" w:rsidTr="00CD705D">
        <w:tc>
          <w:tcPr>
            <w:tcW w:w="5148" w:type="dxa"/>
          </w:tcPr>
          <w:p w14:paraId="54130417" w14:textId="77777777" w:rsidR="0088779F" w:rsidRPr="0088779F" w:rsidRDefault="0088779F" w:rsidP="0088779F">
            <w:pPr>
              <w:pStyle w:val="Tablebody"/>
            </w:pPr>
            <w:r w:rsidRPr="0088779F">
              <w:t>UI:</w:t>
            </w:r>
          </w:p>
        </w:tc>
        <w:tc>
          <w:tcPr>
            <w:tcW w:w="5148" w:type="dxa"/>
          </w:tcPr>
          <w:p w14:paraId="7890D0B7" w14:textId="77777777" w:rsidR="0088779F" w:rsidRPr="0088779F" w:rsidRDefault="0088779F" w:rsidP="0088779F">
            <w:pPr>
              <w:pStyle w:val="Tablebody"/>
            </w:pPr>
            <w:r w:rsidRPr="0088779F">
              <w:t>T100</w:t>
            </w:r>
          </w:p>
        </w:tc>
      </w:tr>
      <w:tr w:rsidR="0088779F" w14:paraId="1F44CDBC" w14:textId="77777777" w:rsidTr="00CD705D">
        <w:tc>
          <w:tcPr>
            <w:tcW w:w="5148" w:type="dxa"/>
          </w:tcPr>
          <w:p w14:paraId="38532317" w14:textId="77777777" w:rsidR="0088779F" w:rsidRDefault="0088779F" w:rsidP="0088779F">
            <w:pPr>
              <w:pStyle w:val="Tablebody"/>
            </w:pPr>
            <w:r w:rsidRPr="0088779F">
              <w:t>STY:</w:t>
            </w:r>
          </w:p>
          <w:p w14:paraId="6875EC57" w14:textId="77777777" w:rsidR="005D441C" w:rsidRPr="005D441C" w:rsidRDefault="005D441C" w:rsidP="005D441C">
            <w:pPr>
              <w:rPr>
                <w:sz w:val="20"/>
              </w:rPr>
            </w:pPr>
            <w:r>
              <w:rPr>
                <w:sz w:val="20"/>
              </w:rPr>
              <w:t>ABR:</w:t>
            </w:r>
          </w:p>
        </w:tc>
        <w:tc>
          <w:tcPr>
            <w:tcW w:w="5148" w:type="dxa"/>
          </w:tcPr>
          <w:p w14:paraId="0EF8AE49" w14:textId="77777777" w:rsidR="0088779F" w:rsidRDefault="00CF772A" w:rsidP="0088779F">
            <w:pPr>
              <w:pStyle w:val="Tablebody"/>
            </w:pPr>
            <w:r>
              <w:t>Age Group</w:t>
            </w:r>
          </w:p>
          <w:p w14:paraId="7542D07A" w14:textId="77777777" w:rsidR="005D441C" w:rsidRPr="005D441C" w:rsidRDefault="005D441C" w:rsidP="005D441C">
            <w:pPr>
              <w:rPr>
                <w:sz w:val="20"/>
              </w:rPr>
            </w:pPr>
            <w:r>
              <w:rPr>
                <w:sz w:val="20"/>
              </w:rPr>
              <w:t>aggp</w:t>
            </w:r>
          </w:p>
        </w:tc>
      </w:tr>
      <w:tr w:rsidR="0088779F" w14:paraId="0D7972EA" w14:textId="77777777" w:rsidTr="00CD705D">
        <w:tc>
          <w:tcPr>
            <w:tcW w:w="5148" w:type="dxa"/>
          </w:tcPr>
          <w:p w14:paraId="2D95710D" w14:textId="77777777" w:rsidR="0088779F" w:rsidRPr="0088779F" w:rsidRDefault="0088779F" w:rsidP="0088779F">
            <w:pPr>
              <w:pStyle w:val="Tablebody"/>
            </w:pPr>
            <w:r w:rsidRPr="0088779F">
              <w:t>STN:</w:t>
            </w:r>
          </w:p>
        </w:tc>
        <w:tc>
          <w:tcPr>
            <w:tcW w:w="5148" w:type="dxa"/>
          </w:tcPr>
          <w:p w14:paraId="591ECBB3" w14:textId="77777777" w:rsidR="0088779F" w:rsidRPr="0088779F" w:rsidRDefault="0088779F" w:rsidP="0088779F">
            <w:pPr>
              <w:pStyle w:val="Tablebody"/>
            </w:pPr>
            <w:r w:rsidRPr="0088779F">
              <w:t>A2.9.4</w:t>
            </w:r>
          </w:p>
        </w:tc>
      </w:tr>
      <w:tr w:rsidR="0088779F" w14:paraId="7BD139FE" w14:textId="77777777" w:rsidTr="00CD705D">
        <w:tc>
          <w:tcPr>
            <w:tcW w:w="5148" w:type="dxa"/>
          </w:tcPr>
          <w:p w14:paraId="073A292B" w14:textId="77777777" w:rsidR="0088779F" w:rsidRPr="0088779F" w:rsidRDefault="0088779F" w:rsidP="0088779F">
            <w:pPr>
              <w:pStyle w:val="Tablebody"/>
            </w:pPr>
            <w:r w:rsidRPr="0088779F">
              <w:t>DEF:</w:t>
            </w:r>
          </w:p>
        </w:tc>
        <w:tc>
          <w:tcPr>
            <w:tcW w:w="5148" w:type="dxa"/>
          </w:tcPr>
          <w:p w14:paraId="5D4A05E6" w14:textId="77777777" w:rsidR="0088779F" w:rsidRPr="0088779F" w:rsidRDefault="0088779F" w:rsidP="0088779F">
            <w:pPr>
              <w:pStyle w:val="Tablebody"/>
            </w:pPr>
            <w:r w:rsidRPr="0088779F">
              <w:t>An individual or individuals classified according to their age. EX: Adult; Infant, Premature; Adolescents; Aged, 80 and over </w:t>
            </w:r>
          </w:p>
        </w:tc>
      </w:tr>
      <w:tr w:rsidR="0088779F" w14:paraId="484A5F51" w14:textId="77777777" w:rsidTr="00CD705D">
        <w:tc>
          <w:tcPr>
            <w:tcW w:w="5148" w:type="dxa"/>
          </w:tcPr>
          <w:p w14:paraId="24AAC5A1" w14:textId="77777777" w:rsidR="0088779F" w:rsidRPr="0088779F" w:rsidRDefault="0088779F" w:rsidP="0088779F">
            <w:pPr>
              <w:pStyle w:val="Tablebody"/>
            </w:pPr>
            <w:r w:rsidRPr="0088779F">
              <w:t>HL:</w:t>
            </w:r>
          </w:p>
        </w:tc>
        <w:tc>
          <w:tcPr>
            <w:tcW w:w="5148" w:type="dxa"/>
          </w:tcPr>
          <w:p w14:paraId="466C6ACF" w14:textId="77777777" w:rsidR="0088779F" w:rsidRPr="0088779F" w:rsidRDefault="0088779F" w:rsidP="0088779F">
            <w:pPr>
              <w:pStyle w:val="Tablebody"/>
            </w:pPr>
            <w:r w:rsidRPr="0088779F">
              <w:t>{isa} Group</w:t>
            </w:r>
          </w:p>
        </w:tc>
      </w:tr>
    </w:tbl>
    <w:p w14:paraId="68377147" w14:textId="77777777" w:rsidR="0088779F" w:rsidRDefault="0088779F" w:rsidP="00135C4F"/>
    <w:tbl>
      <w:tblPr>
        <w:tblW w:w="0" w:type="auto"/>
        <w:tblLook w:val="01E0" w:firstRow="1" w:lastRow="1" w:firstColumn="1" w:lastColumn="1" w:noHBand="0" w:noVBand="0"/>
      </w:tblPr>
      <w:tblGrid>
        <w:gridCol w:w="5021"/>
        <w:gridCol w:w="5059"/>
      </w:tblGrid>
      <w:tr w:rsidR="0088779F" w14:paraId="0FE53461" w14:textId="77777777" w:rsidTr="00CD705D">
        <w:tc>
          <w:tcPr>
            <w:tcW w:w="5148" w:type="dxa"/>
          </w:tcPr>
          <w:p w14:paraId="32019C3E" w14:textId="77777777" w:rsidR="0088779F" w:rsidRPr="0088779F" w:rsidRDefault="0088779F" w:rsidP="0088779F">
            <w:pPr>
              <w:pStyle w:val="Tablebody"/>
            </w:pPr>
            <w:r w:rsidRPr="0088779F">
              <w:t>UI:</w:t>
            </w:r>
          </w:p>
        </w:tc>
        <w:tc>
          <w:tcPr>
            <w:tcW w:w="5148" w:type="dxa"/>
          </w:tcPr>
          <w:p w14:paraId="02D3BC23" w14:textId="77777777" w:rsidR="0088779F" w:rsidRPr="0088779F" w:rsidRDefault="0088779F" w:rsidP="0088779F">
            <w:pPr>
              <w:pStyle w:val="Tablebody"/>
            </w:pPr>
            <w:r w:rsidRPr="0088779F">
              <w:t>T173</w:t>
            </w:r>
          </w:p>
        </w:tc>
      </w:tr>
      <w:tr w:rsidR="0088779F" w14:paraId="2006284B" w14:textId="77777777" w:rsidTr="00CD705D">
        <w:tc>
          <w:tcPr>
            <w:tcW w:w="5148" w:type="dxa"/>
          </w:tcPr>
          <w:p w14:paraId="6717206A" w14:textId="77777777" w:rsidR="0088779F" w:rsidRPr="0088779F" w:rsidRDefault="0088779F" w:rsidP="0088779F">
            <w:pPr>
              <w:pStyle w:val="Tablebody"/>
            </w:pPr>
            <w:r w:rsidRPr="0088779F">
              <w:t>RL:</w:t>
            </w:r>
          </w:p>
        </w:tc>
        <w:tc>
          <w:tcPr>
            <w:tcW w:w="5148" w:type="dxa"/>
          </w:tcPr>
          <w:p w14:paraId="7D4375AB" w14:textId="77777777" w:rsidR="0088779F" w:rsidRPr="0088779F" w:rsidRDefault="0088779F" w:rsidP="0088779F">
            <w:pPr>
              <w:pStyle w:val="Tablebody"/>
            </w:pPr>
            <w:r w:rsidRPr="0088779F">
              <w:t>adjacent_to</w:t>
            </w:r>
          </w:p>
        </w:tc>
      </w:tr>
      <w:tr w:rsidR="0088779F" w14:paraId="4E76DD14" w14:textId="77777777" w:rsidTr="00CD705D">
        <w:tc>
          <w:tcPr>
            <w:tcW w:w="5148" w:type="dxa"/>
          </w:tcPr>
          <w:p w14:paraId="274492CC" w14:textId="77777777" w:rsidR="0088779F" w:rsidRPr="0088779F" w:rsidRDefault="0088779F" w:rsidP="0088779F">
            <w:pPr>
              <w:pStyle w:val="Tablebody"/>
            </w:pPr>
            <w:r w:rsidRPr="0088779F">
              <w:t>ABR:</w:t>
            </w:r>
          </w:p>
        </w:tc>
        <w:tc>
          <w:tcPr>
            <w:tcW w:w="5148" w:type="dxa"/>
          </w:tcPr>
          <w:p w14:paraId="0CC075E0" w14:textId="77777777" w:rsidR="0088779F" w:rsidRPr="0088779F" w:rsidRDefault="0088779F" w:rsidP="0088779F">
            <w:pPr>
              <w:pStyle w:val="Tablebody"/>
            </w:pPr>
            <w:r w:rsidRPr="0088779F">
              <w:t>AD</w:t>
            </w:r>
          </w:p>
        </w:tc>
      </w:tr>
      <w:tr w:rsidR="0088779F" w14:paraId="722887B6" w14:textId="77777777" w:rsidTr="00CD705D">
        <w:tc>
          <w:tcPr>
            <w:tcW w:w="5148" w:type="dxa"/>
          </w:tcPr>
          <w:p w14:paraId="410C25C7" w14:textId="77777777" w:rsidR="0088779F" w:rsidRPr="0088779F" w:rsidRDefault="0088779F" w:rsidP="0088779F">
            <w:pPr>
              <w:pStyle w:val="Tablebody"/>
            </w:pPr>
            <w:r w:rsidRPr="0088779F">
              <w:t>RIN:</w:t>
            </w:r>
          </w:p>
        </w:tc>
        <w:tc>
          <w:tcPr>
            <w:tcW w:w="5148" w:type="dxa"/>
          </w:tcPr>
          <w:p w14:paraId="0A121126" w14:textId="77777777" w:rsidR="0088779F" w:rsidRPr="0088779F" w:rsidRDefault="0088779F" w:rsidP="0088779F">
            <w:pPr>
              <w:pStyle w:val="Tablebody"/>
            </w:pPr>
            <w:r w:rsidRPr="0088779F">
              <w:t>adjacent_to</w:t>
            </w:r>
          </w:p>
        </w:tc>
      </w:tr>
      <w:tr w:rsidR="0088779F" w14:paraId="63930A49" w14:textId="77777777" w:rsidTr="00CD705D">
        <w:tc>
          <w:tcPr>
            <w:tcW w:w="5148" w:type="dxa"/>
          </w:tcPr>
          <w:p w14:paraId="17EB5811" w14:textId="77777777" w:rsidR="0088779F" w:rsidRPr="0088779F" w:rsidRDefault="0088779F" w:rsidP="0088779F">
            <w:pPr>
              <w:pStyle w:val="Tablebody"/>
            </w:pPr>
            <w:r w:rsidRPr="0088779F">
              <w:t>RTN:</w:t>
            </w:r>
          </w:p>
        </w:tc>
        <w:tc>
          <w:tcPr>
            <w:tcW w:w="5148" w:type="dxa"/>
          </w:tcPr>
          <w:p w14:paraId="3A9E3CE6" w14:textId="77777777" w:rsidR="0088779F" w:rsidRPr="0088779F" w:rsidRDefault="0088779F" w:rsidP="0088779F">
            <w:pPr>
              <w:pStyle w:val="Tablebody"/>
            </w:pPr>
            <w:r w:rsidRPr="0088779F">
              <w:t>R2.2 </w:t>
            </w:r>
          </w:p>
        </w:tc>
      </w:tr>
      <w:tr w:rsidR="0088779F" w14:paraId="643ED2DE" w14:textId="77777777" w:rsidTr="00CD705D">
        <w:tc>
          <w:tcPr>
            <w:tcW w:w="5148" w:type="dxa"/>
          </w:tcPr>
          <w:p w14:paraId="1AFE7E58" w14:textId="77777777" w:rsidR="0088779F" w:rsidRPr="0088779F" w:rsidRDefault="0088779F" w:rsidP="0088779F">
            <w:pPr>
              <w:pStyle w:val="Tablebody"/>
            </w:pPr>
            <w:r w:rsidRPr="0088779F">
              <w:t>DEF:</w:t>
            </w:r>
          </w:p>
        </w:tc>
        <w:tc>
          <w:tcPr>
            <w:tcW w:w="5148" w:type="dxa"/>
          </w:tcPr>
          <w:p w14:paraId="3041B80F" w14:textId="77777777" w:rsidR="0088779F" w:rsidRPr="0088779F" w:rsidRDefault="0088779F" w:rsidP="0088779F">
            <w:pPr>
              <w:pStyle w:val="Tablebody"/>
            </w:pPr>
            <w:r w:rsidRPr="0088779F">
              <w:t>Close to, near or abutting another physical unit with no other structure of the same kind intervening. This includes adjoins, abuts, is contiguous to, is juxtaposed, and is close to.</w:t>
            </w:r>
          </w:p>
        </w:tc>
      </w:tr>
      <w:tr w:rsidR="0088779F" w14:paraId="14E08FBA" w14:textId="77777777" w:rsidTr="00CD705D">
        <w:tc>
          <w:tcPr>
            <w:tcW w:w="5148" w:type="dxa"/>
          </w:tcPr>
          <w:p w14:paraId="592C6A0F" w14:textId="77777777" w:rsidR="0088779F" w:rsidRPr="0088779F" w:rsidRDefault="0088779F" w:rsidP="0088779F">
            <w:pPr>
              <w:pStyle w:val="Tablebody"/>
            </w:pPr>
            <w:r w:rsidRPr="0088779F">
              <w:t>HL:</w:t>
            </w:r>
          </w:p>
        </w:tc>
        <w:tc>
          <w:tcPr>
            <w:tcW w:w="5148" w:type="dxa"/>
          </w:tcPr>
          <w:p w14:paraId="17EDB25E" w14:textId="77777777" w:rsidR="0088779F" w:rsidRPr="0088779F" w:rsidRDefault="0088779F" w:rsidP="0088779F">
            <w:pPr>
              <w:pStyle w:val="Tablebody"/>
            </w:pPr>
            <w:r w:rsidRPr="0088779F">
              <w:t>{isa} spatially_related_to</w:t>
            </w:r>
          </w:p>
        </w:tc>
      </w:tr>
      <w:tr w:rsidR="0088779F" w14:paraId="3A8DF9C3" w14:textId="77777777" w:rsidTr="00CD705D">
        <w:tc>
          <w:tcPr>
            <w:tcW w:w="5148" w:type="dxa"/>
          </w:tcPr>
          <w:p w14:paraId="05F6824E" w14:textId="77777777" w:rsidR="0088779F" w:rsidRPr="0088779F" w:rsidRDefault="0088779F" w:rsidP="0088779F">
            <w:pPr>
              <w:pStyle w:val="Tablebody"/>
            </w:pPr>
            <w:r w:rsidRPr="0088779F">
              <w:t>STL:</w:t>
            </w:r>
          </w:p>
        </w:tc>
        <w:tc>
          <w:tcPr>
            <w:tcW w:w="5148" w:type="dxa"/>
          </w:tcPr>
          <w:p w14:paraId="5CF1927F" w14:textId="77777777" w:rsidR="0088779F" w:rsidRPr="0088779F" w:rsidRDefault="0088779F" w:rsidP="0088779F">
            <w:pPr>
              <w:pStyle w:val="Tablebody"/>
            </w:pPr>
            <w:r w:rsidRPr="0088779F">
              <w:t>[Body Location or Region|Body Location or Region];</w:t>
            </w:r>
            <w:r w:rsidRPr="0088779F">
              <w:br/>
              <w:t xml:space="preserve">[Body Location or Region|Body Part, Organ, or Organ </w:t>
            </w:r>
            <w:r w:rsidRPr="0088779F">
              <w:lastRenderedPageBreak/>
              <w:t>Component]; </w:t>
            </w:r>
            <w:r w:rsidRPr="0088779F">
              <w:br/>
              <w:t>[Body Location or Region|Body Space or Junction];</w:t>
            </w:r>
            <w:r w:rsidRPr="0088779F">
              <w:br/>
              <w:t>[Body Part, Organ, or Organ Component|Body Part, Organ, or Organ Component];</w:t>
            </w:r>
            <w:r w:rsidRPr="0088779F">
              <w:br/>
              <w:t>[Body Part, Organ, or Organ Component|Body Space or Junction]; </w:t>
            </w:r>
            <w:r w:rsidRPr="0088779F">
              <w:br/>
              <w:t>[Body Part, Organ, or Organ Component|Cell]; </w:t>
            </w:r>
            <w:r w:rsidRPr="0088779F">
              <w:br/>
              <w:t>[Body Part, Organ, or Organ Component|Tissue];</w:t>
            </w:r>
            <w:r w:rsidRPr="0088779F">
              <w:br/>
              <w:t>[Body Space or Junction|Body Space or Junction];</w:t>
            </w:r>
            <w:r w:rsidRPr="0088779F">
              <w:br/>
              <w:t>[Cell Component|Body Space or Junction];</w:t>
            </w:r>
            <w:r w:rsidRPr="0088779F">
              <w:br/>
              <w:t>[Cell Component|Cell Component];</w:t>
            </w:r>
            <w:r w:rsidRPr="0088779F">
              <w:br/>
              <w:t>[Cell|Cell]; </w:t>
            </w:r>
            <w:r w:rsidRPr="0088779F">
              <w:br/>
              <w:t>[Tissue|Body Space or Junction];</w:t>
            </w:r>
            <w:r w:rsidRPr="0088779F">
              <w:br/>
              <w:t>[Tissue|Tissue]</w:t>
            </w:r>
          </w:p>
        </w:tc>
      </w:tr>
    </w:tbl>
    <w:p w14:paraId="73B38FB2" w14:textId="77777777" w:rsidR="0088779F" w:rsidRDefault="0088779F" w:rsidP="00135C4F"/>
    <w:tbl>
      <w:tblPr>
        <w:tblW w:w="0" w:type="auto"/>
        <w:tblLook w:val="01E0" w:firstRow="1" w:lastRow="1" w:firstColumn="1" w:lastColumn="1" w:noHBand="0" w:noVBand="0"/>
      </w:tblPr>
      <w:tblGrid>
        <w:gridCol w:w="5015"/>
        <w:gridCol w:w="5065"/>
      </w:tblGrid>
      <w:tr w:rsidR="0088779F" w14:paraId="38013791" w14:textId="77777777" w:rsidTr="00CD705D">
        <w:tc>
          <w:tcPr>
            <w:tcW w:w="5148" w:type="dxa"/>
          </w:tcPr>
          <w:p w14:paraId="4A9C820B" w14:textId="77777777" w:rsidR="0088779F" w:rsidRPr="00D65F08" w:rsidRDefault="0088779F" w:rsidP="00D65F08">
            <w:pPr>
              <w:pStyle w:val="Tablebody"/>
            </w:pPr>
            <w:r w:rsidRPr="00D65F08">
              <w:t>UI:</w:t>
            </w:r>
          </w:p>
        </w:tc>
        <w:tc>
          <w:tcPr>
            <w:tcW w:w="5148" w:type="dxa"/>
          </w:tcPr>
          <w:p w14:paraId="7135CCDD" w14:textId="77777777" w:rsidR="0088779F" w:rsidRPr="00D65F08" w:rsidRDefault="0088779F" w:rsidP="00D65F08">
            <w:pPr>
              <w:pStyle w:val="Tablebody"/>
            </w:pPr>
            <w:r w:rsidRPr="00D65F08">
              <w:t>T151</w:t>
            </w:r>
          </w:p>
        </w:tc>
      </w:tr>
      <w:tr w:rsidR="0088779F" w14:paraId="744BD021" w14:textId="77777777" w:rsidTr="00CD705D">
        <w:tc>
          <w:tcPr>
            <w:tcW w:w="5148" w:type="dxa"/>
          </w:tcPr>
          <w:p w14:paraId="21BD8421" w14:textId="77777777" w:rsidR="0088779F" w:rsidRPr="00D65F08" w:rsidRDefault="0088779F" w:rsidP="00D65F08">
            <w:pPr>
              <w:pStyle w:val="Tablebody"/>
            </w:pPr>
            <w:r w:rsidRPr="00D65F08">
              <w:t>RL:</w:t>
            </w:r>
          </w:p>
        </w:tc>
        <w:tc>
          <w:tcPr>
            <w:tcW w:w="5148" w:type="dxa"/>
          </w:tcPr>
          <w:p w14:paraId="7E82A047" w14:textId="77777777" w:rsidR="0088779F" w:rsidRPr="00D65F08" w:rsidRDefault="0088779F" w:rsidP="00D65F08">
            <w:pPr>
              <w:pStyle w:val="Tablebody"/>
            </w:pPr>
            <w:r w:rsidRPr="00D65F08">
              <w:t>affects</w:t>
            </w:r>
          </w:p>
        </w:tc>
      </w:tr>
      <w:tr w:rsidR="0088779F" w14:paraId="50885230" w14:textId="77777777" w:rsidTr="00CD705D">
        <w:tc>
          <w:tcPr>
            <w:tcW w:w="5148" w:type="dxa"/>
          </w:tcPr>
          <w:p w14:paraId="1B7C8A6F" w14:textId="77777777" w:rsidR="0088779F" w:rsidRPr="00D65F08" w:rsidRDefault="0088779F" w:rsidP="00D65F08">
            <w:pPr>
              <w:pStyle w:val="Tablebody"/>
            </w:pPr>
            <w:r w:rsidRPr="00D65F08">
              <w:t>ABR:</w:t>
            </w:r>
          </w:p>
        </w:tc>
        <w:tc>
          <w:tcPr>
            <w:tcW w:w="5148" w:type="dxa"/>
          </w:tcPr>
          <w:p w14:paraId="13D79553" w14:textId="77777777" w:rsidR="0088779F" w:rsidRPr="00D65F08" w:rsidRDefault="0088779F" w:rsidP="00D65F08">
            <w:pPr>
              <w:pStyle w:val="Tablebody"/>
            </w:pPr>
            <w:r w:rsidRPr="00D65F08">
              <w:t>AF</w:t>
            </w:r>
          </w:p>
        </w:tc>
      </w:tr>
      <w:tr w:rsidR="0088779F" w14:paraId="501C0F72" w14:textId="77777777" w:rsidTr="00CD705D">
        <w:tc>
          <w:tcPr>
            <w:tcW w:w="5148" w:type="dxa"/>
          </w:tcPr>
          <w:p w14:paraId="18C5EEC1" w14:textId="77777777" w:rsidR="0088779F" w:rsidRPr="00D65F08" w:rsidRDefault="0088779F" w:rsidP="00D65F08">
            <w:pPr>
              <w:pStyle w:val="Tablebody"/>
            </w:pPr>
            <w:r w:rsidRPr="00D65F08">
              <w:t>RIN:</w:t>
            </w:r>
          </w:p>
        </w:tc>
        <w:tc>
          <w:tcPr>
            <w:tcW w:w="5148" w:type="dxa"/>
          </w:tcPr>
          <w:p w14:paraId="7C652A7E" w14:textId="77777777" w:rsidR="0088779F" w:rsidRPr="00D65F08" w:rsidRDefault="0088779F" w:rsidP="00D65F08">
            <w:pPr>
              <w:pStyle w:val="Tablebody"/>
            </w:pPr>
            <w:r w:rsidRPr="00D65F08">
              <w:t>affected_by</w:t>
            </w:r>
          </w:p>
        </w:tc>
      </w:tr>
      <w:tr w:rsidR="0088779F" w14:paraId="287BD1D1" w14:textId="77777777" w:rsidTr="00CD705D">
        <w:tc>
          <w:tcPr>
            <w:tcW w:w="5148" w:type="dxa"/>
          </w:tcPr>
          <w:p w14:paraId="5F896300" w14:textId="77777777" w:rsidR="0088779F" w:rsidRPr="00D65F08" w:rsidRDefault="0088779F" w:rsidP="00D65F08">
            <w:pPr>
              <w:pStyle w:val="Tablebody"/>
            </w:pPr>
            <w:r w:rsidRPr="00D65F08">
              <w:t>RTN:</w:t>
            </w:r>
          </w:p>
        </w:tc>
        <w:tc>
          <w:tcPr>
            <w:tcW w:w="5148" w:type="dxa"/>
          </w:tcPr>
          <w:p w14:paraId="34A7E7FE" w14:textId="77777777" w:rsidR="0088779F" w:rsidRPr="00D65F08" w:rsidRDefault="0088779F" w:rsidP="00D65F08">
            <w:pPr>
              <w:pStyle w:val="Tablebody"/>
            </w:pPr>
            <w:r w:rsidRPr="00D65F08">
              <w:t>R3.1</w:t>
            </w:r>
          </w:p>
        </w:tc>
      </w:tr>
      <w:tr w:rsidR="0088779F" w14:paraId="50E0443E" w14:textId="77777777" w:rsidTr="00CD705D">
        <w:tc>
          <w:tcPr>
            <w:tcW w:w="5148" w:type="dxa"/>
          </w:tcPr>
          <w:p w14:paraId="312D10E6" w14:textId="77777777" w:rsidR="0088779F" w:rsidRPr="00D65F08" w:rsidRDefault="0088779F" w:rsidP="00D65F08">
            <w:pPr>
              <w:pStyle w:val="Tablebody"/>
            </w:pPr>
            <w:r w:rsidRPr="00D65F08">
              <w:t>DEF:</w:t>
            </w:r>
          </w:p>
        </w:tc>
        <w:tc>
          <w:tcPr>
            <w:tcW w:w="5148" w:type="dxa"/>
          </w:tcPr>
          <w:p w14:paraId="28EE1675" w14:textId="77777777" w:rsidR="0088779F" w:rsidRPr="00D65F08" w:rsidRDefault="0088779F" w:rsidP="00D65F08">
            <w:pPr>
              <w:pStyle w:val="Tablebody"/>
            </w:pPr>
            <w:r w:rsidRPr="00D65F08">
              <w:t>Produces a direct effect on. Implied here is the altering or influencing of an existing condition, state, situation, or entity. This includes has a role in, alters, influences, predisposes, catalyzes, stimulates, regulates, depresses, impedes, enhances, contributes to, leads to, and modifies.</w:t>
            </w:r>
          </w:p>
        </w:tc>
      </w:tr>
      <w:tr w:rsidR="0088779F" w14:paraId="69926147" w14:textId="77777777" w:rsidTr="00CD705D">
        <w:tc>
          <w:tcPr>
            <w:tcW w:w="5148" w:type="dxa"/>
          </w:tcPr>
          <w:p w14:paraId="46A6F223" w14:textId="77777777" w:rsidR="0088779F" w:rsidRPr="00D65F08" w:rsidRDefault="0088779F" w:rsidP="00D65F08">
            <w:pPr>
              <w:pStyle w:val="Tablebody"/>
            </w:pPr>
            <w:r w:rsidRPr="00D65F08">
              <w:t>HL:</w:t>
            </w:r>
          </w:p>
        </w:tc>
        <w:tc>
          <w:tcPr>
            <w:tcW w:w="5148" w:type="dxa"/>
          </w:tcPr>
          <w:p w14:paraId="0DA40CF9" w14:textId="77777777" w:rsidR="0088779F" w:rsidRPr="00D65F08" w:rsidRDefault="0088779F" w:rsidP="00D65F08">
            <w:pPr>
              <w:pStyle w:val="Tablebody"/>
            </w:pPr>
            <w:r w:rsidRPr="00D65F08">
              <w:t>{isa} functionally_related_to; </w:t>
            </w:r>
            <w:r w:rsidRPr="00D65F08">
              <w:br/>
              <w:t>{inverse_isa} manages;</w:t>
            </w:r>
            <w:r w:rsidRPr="00D65F08">
              <w:br/>
              <w:t>{inverse_isa} treats;</w:t>
            </w:r>
            <w:r w:rsidRPr="00D65F08">
              <w:br/>
              <w:t>{inverse_isa} disrupts;</w:t>
            </w:r>
            <w:r w:rsidRPr="00D65F08">
              <w:br/>
              <w:t>{inverse_isa} complicates;</w:t>
            </w:r>
            <w:r w:rsidRPr="00D65F08">
              <w:br/>
              <w:t>{inverse_isa} interacts_with;</w:t>
            </w:r>
            <w:r w:rsidRPr="00D65F08">
              <w:br/>
              <w:t>{inverse_isa} prevents</w:t>
            </w:r>
          </w:p>
        </w:tc>
      </w:tr>
      <w:tr w:rsidR="0088779F" w14:paraId="425676EB" w14:textId="77777777" w:rsidTr="00CD705D">
        <w:tc>
          <w:tcPr>
            <w:tcW w:w="5148" w:type="dxa"/>
          </w:tcPr>
          <w:p w14:paraId="2FAAE32B" w14:textId="77777777" w:rsidR="0088779F" w:rsidRPr="00D65F08" w:rsidRDefault="0088779F" w:rsidP="00D65F08">
            <w:pPr>
              <w:pStyle w:val="Tablebody"/>
            </w:pPr>
            <w:r w:rsidRPr="00D65F08">
              <w:t>STL:</w:t>
            </w:r>
          </w:p>
        </w:tc>
        <w:tc>
          <w:tcPr>
            <w:tcW w:w="5148" w:type="dxa"/>
          </w:tcPr>
          <w:p w14:paraId="49D9C48F" w14:textId="77777777" w:rsidR="0088779F" w:rsidRPr="00D65F08" w:rsidRDefault="0088779F" w:rsidP="00D65F08">
            <w:pPr>
              <w:pStyle w:val="Tablebody"/>
            </w:pPr>
            <w:r w:rsidRPr="00D65F08">
              <w:t>[Natural Phenomenon or Process|Natural Phenomenon or Process];</w:t>
            </w:r>
            <w:r w:rsidRPr="00D65F08">
              <w:br/>
              <w:t>[Anatomical Abnormality|Physiologic Function];</w:t>
            </w:r>
            <w:r w:rsidRPr="00D65F08">
              <w:br/>
              <w:t>[Biologic Function|Organism];</w:t>
            </w:r>
            <w:r w:rsidRPr="00D65F08">
              <w:br/>
              <w:t>[Anatomical Abnormality|Organism];</w:t>
            </w:r>
            <w:r w:rsidRPr="00D65F08">
              <w:br/>
              <w:t>[Health Care Activity|Biologic Function];</w:t>
            </w:r>
            <w:r w:rsidRPr="00D65F08">
              <w:br/>
              <w:t>[Diagnostic Procedure|Patient or Disabled Group];</w:t>
            </w:r>
            <w:r w:rsidRPr="00D65F08">
              <w:br/>
              <w:t>[Therapeutic or Preventive Procedure|Patient or Disabled Group];</w:t>
            </w:r>
            <w:r w:rsidRPr="00D65F08">
              <w:br/>
              <w:t>[Chemical|Natural Phenomenon or Process];</w:t>
            </w:r>
            <w:r w:rsidRPr="00D65F08">
              <w:br/>
              <w:t>[Gene or Genome|Physiologic Function];</w:t>
            </w:r>
            <w:r w:rsidRPr="00D65F08">
              <w:br/>
              <w:t>[Cell Component|Physiologic Function];</w:t>
            </w:r>
            <w:r w:rsidRPr="00D65F08">
              <w:br/>
              <w:t>[Physiologic Function|Organism Attribute]; </w:t>
            </w:r>
            <w:r w:rsidRPr="00D65F08">
              <w:br/>
              <w:t>[Food|Biologic Function];</w:t>
            </w:r>
            <w:r w:rsidRPr="00D65F08">
              <w:br/>
              <w:t>[Behavior|Behavior];</w:t>
            </w:r>
            <w:r w:rsidRPr="00D65F08">
              <w:br/>
              <w:t>[Behavior|Mental Process];</w:t>
            </w:r>
            <w:r w:rsidRPr="00D65F08">
              <w:br/>
              <w:t>[Mental Process|Behavior];</w:t>
            </w:r>
            <w:r w:rsidRPr="00D65F08">
              <w:br/>
              <w:t>[Mental or Behavioral Dysfunction|Behavior];</w:t>
            </w:r>
            <w:r w:rsidRPr="00D65F08">
              <w:br/>
              <w:t>[Research Activity|Mental Process];</w:t>
            </w:r>
            <w:r w:rsidRPr="00D65F08">
              <w:br/>
              <w:t>[Regulation or Law|Group]; </w:t>
            </w:r>
            <w:r w:rsidRPr="00D65F08">
              <w:br/>
              <w:t>[Regulation or Law|Organization]</w:t>
            </w:r>
          </w:p>
        </w:tc>
      </w:tr>
    </w:tbl>
    <w:p w14:paraId="0A1CEE77" w14:textId="77777777"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14:paraId="12F4FD96" w14:textId="77777777"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14:paraId="5BB1195D" w14:textId="77777777" w:rsidR="00833256" w:rsidRPr="00C86585" w:rsidRDefault="00833256" w:rsidP="00C86585">
      <w:pPr>
        <w:pStyle w:val="Comment"/>
      </w:pPr>
      <w:r w:rsidRPr="00C86585">
        <w:t>“In-line” figures (e.g. equations) and tables should be placed within the main text in their desired final location.</w:t>
      </w:r>
    </w:p>
    <w:p w14:paraId="3426F5A1" w14:textId="77777777" w:rsidR="00332ADE" w:rsidRPr="00C86585" w:rsidRDefault="00C86585" w:rsidP="00C86585">
      <w:pPr>
        <w:pStyle w:val="Comment"/>
      </w:pPr>
      <w:r w:rsidRPr="00C86585">
        <w:t>Boxes can have a single level of sections; the titles for these sections should be marked up in “Box subhead” style.</w:t>
      </w:r>
    </w:p>
    <w:p w14:paraId="55A9EA18" w14:textId="77777777" w:rsidR="006273F6" w:rsidRPr="00E96506" w:rsidRDefault="006273F6" w:rsidP="00E96506"/>
    <w:p w14:paraId="728674EE" w14:textId="71B354D7" w:rsidR="00565C85" w:rsidRPr="00E96506" w:rsidRDefault="00313A9A">
      <w:pPr>
        <w:pStyle w:val="Figuregraphic"/>
        <w:pPrChange w:id="12" w:author="Jordan, Diana (NIH/NLM/NCBI) [C]" w:date="2021-08-09T15:44:00Z">
          <w:pPr/>
        </w:pPrChange>
      </w:pPr>
      <w:r>
        <w:rPr>
          <w:noProof/>
        </w:rPr>
        <w:drawing>
          <wp:inline distT="0" distB="0" distL="0" distR="0" wp14:anchorId="431CF671" wp14:editId="0D402AB7">
            <wp:extent cx="6392545" cy="333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2545" cy="3331845"/>
                    </a:xfrm>
                    <a:prstGeom prst="rect">
                      <a:avLst/>
                    </a:prstGeom>
                    <a:noFill/>
                    <a:ln>
                      <a:noFill/>
                    </a:ln>
                  </pic:spPr>
                </pic:pic>
              </a:graphicData>
            </a:graphic>
          </wp:inline>
        </w:drawing>
      </w:r>
    </w:p>
    <w:p w14:paraId="2B40C2FA" w14:textId="77777777" w:rsidR="00C86585" w:rsidRDefault="00C75C83" w:rsidP="008728B7">
      <w:pPr>
        <w:pStyle w:val="Figurenumberandcaption"/>
      </w:pPr>
      <w:r w:rsidRPr="00C75C83">
        <w:t>Figure 1. A Portion of the UM</w:t>
      </w:r>
      <w:r w:rsidR="005E5580">
        <w:t>LS Semantic Network: “Biologic</w:t>
      </w:r>
      <w:r w:rsidRPr="00C75C83">
        <w:t xml:space="preserve"> Function” Hierarchy</w:t>
      </w:r>
    </w:p>
    <w:p w14:paraId="6E84B5AD" w14:textId="77777777" w:rsidR="00C75C83" w:rsidRDefault="00C75C83" w:rsidP="00E96506"/>
    <w:p w14:paraId="743AAB46" w14:textId="4DD02029" w:rsidR="00C75C83" w:rsidRDefault="00313A9A">
      <w:pPr>
        <w:pStyle w:val="Figuregraphic"/>
        <w:pPrChange w:id="13" w:author="Jordan, Diana (NIH/NLM/NCBI) [C]" w:date="2021-08-09T15:44:00Z">
          <w:pPr/>
        </w:pPrChange>
      </w:pPr>
      <w:r>
        <w:rPr>
          <w:noProof/>
        </w:rPr>
        <w:drawing>
          <wp:inline distT="0" distB="0" distL="0" distR="0" wp14:anchorId="49272EFB" wp14:editId="070E61F1">
            <wp:extent cx="6400800" cy="1868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868805"/>
                    </a:xfrm>
                    <a:prstGeom prst="rect">
                      <a:avLst/>
                    </a:prstGeom>
                    <a:noFill/>
                    <a:ln>
                      <a:noFill/>
                    </a:ln>
                  </pic:spPr>
                </pic:pic>
              </a:graphicData>
            </a:graphic>
          </wp:inline>
        </w:drawing>
      </w:r>
    </w:p>
    <w:p w14:paraId="09C99F55" w14:textId="77777777" w:rsidR="00C75C83" w:rsidRDefault="00C75C83" w:rsidP="008728B7">
      <w:pPr>
        <w:pStyle w:val="Figurenumberandcaption"/>
      </w:pPr>
      <w:r w:rsidRPr="00C75C83">
        <w:t>Figure 2. A Portion of the UMLS Semantic Network: “affects” Hierarchy</w:t>
      </w:r>
    </w:p>
    <w:p w14:paraId="16F23FF2" w14:textId="77777777" w:rsidR="00C75C83" w:rsidRDefault="00C75C83" w:rsidP="00E96506"/>
    <w:p w14:paraId="668BE600" w14:textId="6C57CF7A" w:rsidR="00C75C83" w:rsidRDefault="00313A9A">
      <w:pPr>
        <w:pStyle w:val="Figuregraphic"/>
        <w:pPrChange w:id="14" w:author="Jordan, Diana (NIH/NLM/NCBI) [C]" w:date="2021-08-09T15:44:00Z">
          <w:pPr/>
        </w:pPrChange>
      </w:pPr>
      <w:r>
        <w:rPr>
          <w:noProof/>
        </w:rPr>
        <w:lastRenderedPageBreak/>
        <w:drawing>
          <wp:inline distT="0" distB="0" distL="0" distR="0" wp14:anchorId="7F423C87" wp14:editId="6FB0CA8F">
            <wp:extent cx="6400800" cy="422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222115"/>
                    </a:xfrm>
                    <a:prstGeom prst="rect">
                      <a:avLst/>
                    </a:prstGeom>
                    <a:noFill/>
                    <a:ln>
                      <a:noFill/>
                    </a:ln>
                  </pic:spPr>
                </pic:pic>
              </a:graphicData>
            </a:graphic>
          </wp:inline>
        </w:drawing>
      </w:r>
    </w:p>
    <w:p w14:paraId="20038BF5" w14:textId="77777777" w:rsidR="00C75C83" w:rsidRPr="00C75C83" w:rsidRDefault="00C75C83" w:rsidP="008728B7">
      <w:pPr>
        <w:pStyle w:val="Figurenumberandcaption"/>
      </w:pPr>
      <w:r>
        <w:t>Figure 3. A Portion of the UMLS Semantic Network: Relations</w:t>
      </w:r>
    </w:p>
    <w:sectPr w:rsidR="00C75C83" w:rsidRPr="00C75C83"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D50B6" w14:textId="77777777" w:rsidR="004709A9" w:rsidRDefault="004709A9">
      <w:r>
        <w:separator/>
      </w:r>
    </w:p>
  </w:endnote>
  <w:endnote w:type="continuationSeparator" w:id="0">
    <w:p w14:paraId="760DA31A" w14:textId="77777777" w:rsidR="004709A9" w:rsidRDefault="0047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0DEDE" w14:textId="77777777" w:rsidR="004709A9" w:rsidRDefault="004709A9">
      <w:r>
        <w:separator/>
      </w:r>
    </w:p>
  </w:footnote>
  <w:footnote w:type="continuationSeparator" w:id="0">
    <w:p w14:paraId="36F48708" w14:textId="77777777" w:rsidR="004709A9" w:rsidRDefault="00470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451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4"/>
  </w:num>
  <w:num w:numId="14">
    <w:abstractNumId w:val="12"/>
  </w:num>
  <w:num w:numId="15">
    <w:abstractNumId w:val="21"/>
  </w:num>
  <w:num w:numId="16">
    <w:abstractNumId w:val="13"/>
  </w:num>
  <w:num w:numId="17">
    <w:abstractNumId w:val="18"/>
  </w:num>
  <w:num w:numId="18">
    <w:abstractNumId w:val="15"/>
  </w:num>
  <w:num w:numId="19">
    <w:abstractNumId w:val="23"/>
  </w:num>
  <w:num w:numId="20">
    <w:abstractNumId w:val="11"/>
  </w:num>
  <w:num w:numId="21">
    <w:abstractNumId w:val="16"/>
  </w:num>
  <w:num w:numId="22">
    <w:abstractNumId w:val="10"/>
  </w:num>
  <w:num w:numId="23">
    <w:abstractNumId w:val="24"/>
  </w:num>
  <w:num w:numId="24">
    <w:abstractNumId w:val="22"/>
  </w:num>
  <w:num w:numId="25">
    <w:abstractNumId w:val="17"/>
  </w:num>
  <w:num w:numId="26">
    <w:abstractNumId w:val="26"/>
  </w:num>
  <w:num w:numId="27">
    <w:abstractNumId w:val="19"/>
  </w:num>
  <w:num w:numId="2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None" w15:userId="Jordan, Diana (NIH/NLM/NCB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1"/>
  <w:activeWritingStyle w:appName="MSWord" w:lang="en-US" w:vendorID="64" w:dllVersion="0" w:nlCheck="1" w:checkStyle="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39"/>
    <w:rsid w:val="000018DF"/>
    <w:rsid w:val="00007EAE"/>
    <w:rsid w:val="00014C1C"/>
    <w:rsid w:val="00026E82"/>
    <w:rsid w:val="00033DC7"/>
    <w:rsid w:val="000374DD"/>
    <w:rsid w:val="000435ED"/>
    <w:rsid w:val="00046AFC"/>
    <w:rsid w:val="00047F73"/>
    <w:rsid w:val="00050066"/>
    <w:rsid w:val="0005166C"/>
    <w:rsid w:val="00065BCA"/>
    <w:rsid w:val="00070989"/>
    <w:rsid w:val="0008582D"/>
    <w:rsid w:val="00097CF8"/>
    <w:rsid w:val="000A355F"/>
    <w:rsid w:val="000B25E6"/>
    <w:rsid w:val="000B2A29"/>
    <w:rsid w:val="000B2D36"/>
    <w:rsid w:val="000B452F"/>
    <w:rsid w:val="000D2E1E"/>
    <w:rsid w:val="000D7531"/>
    <w:rsid w:val="000E075D"/>
    <w:rsid w:val="000E0A7B"/>
    <w:rsid w:val="000E6F8E"/>
    <w:rsid w:val="000F34E4"/>
    <w:rsid w:val="000F3A58"/>
    <w:rsid w:val="00102C09"/>
    <w:rsid w:val="00103EF3"/>
    <w:rsid w:val="0010482C"/>
    <w:rsid w:val="00113005"/>
    <w:rsid w:val="001244FF"/>
    <w:rsid w:val="001261FC"/>
    <w:rsid w:val="00135A37"/>
    <w:rsid w:val="00135C4F"/>
    <w:rsid w:val="001368CA"/>
    <w:rsid w:val="0013713C"/>
    <w:rsid w:val="00140A45"/>
    <w:rsid w:val="00142230"/>
    <w:rsid w:val="0014280F"/>
    <w:rsid w:val="0014638B"/>
    <w:rsid w:val="001544AD"/>
    <w:rsid w:val="00155F70"/>
    <w:rsid w:val="00161D53"/>
    <w:rsid w:val="001629A0"/>
    <w:rsid w:val="001633FA"/>
    <w:rsid w:val="00164C54"/>
    <w:rsid w:val="0017359F"/>
    <w:rsid w:val="001777F6"/>
    <w:rsid w:val="001821BF"/>
    <w:rsid w:val="00183413"/>
    <w:rsid w:val="00185AB6"/>
    <w:rsid w:val="001932B3"/>
    <w:rsid w:val="00194909"/>
    <w:rsid w:val="00197359"/>
    <w:rsid w:val="001D148B"/>
    <w:rsid w:val="001D4BA2"/>
    <w:rsid w:val="001E0DC3"/>
    <w:rsid w:val="001E428B"/>
    <w:rsid w:val="001E4DDE"/>
    <w:rsid w:val="001E7227"/>
    <w:rsid w:val="001F15BD"/>
    <w:rsid w:val="001F57D9"/>
    <w:rsid w:val="00204734"/>
    <w:rsid w:val="00207804"/>
    <w:rsid w:val="00212CAD"/>
    <w:rsid w:val="00213A3C"/>
    <w:rsid w:val="00225AF5"/>
    <w:rsid w:val="00231585"/>
    <w:rsid w:val="0023615D"/>
    <w:rsid w:val="00237B2B"/>
    <w:rsid w:val="002442CD"/>
    <w:rsid w:val="00245A71"/>
    <w:rsid w:val="00247376"/>
    <w:rsid w:val="00254C0C"/>
    <w:rsid w:val="0025541C"/>
    <w:rsid w:val="00256208"/>
    <w:rsid w:val="002611DA"/>
    <w:rsid w:val="002633DD"/>
    <w:rsid w:val="00271899"/>
    <w:rsid w:val="002824D9"/>
    <w:rsid w:val="00285264"/>
    <w:rsid w:val="0028640E"/>
    <w:rsid w:val="00290239"/>
    <w:rsid w:val="00293C5E"/>
    <w:rsid w:val="002A2545"/>
    <w:rsid w:val="002A294D"/>
    <w:rsid w:val="002A567B"/>
    <w:rsid w:val="002A7F50"/>
    <w:rsid w:val="002D0673"/>
    <w:rsid w:val="002D1AFC"/>
    <w:rsid w:val="002D39BE"/>
    <w:rsid w:val="002E37D0"/>
    <w:rsid w:val="002E3F36"/>
    <w:rsid w:val="002E545F"/>
    <w:rsid w:val="002F1934"/>
    <w:rsid w:val="002F5572"/>
    <w:rsid w:val="003012B3"/>
    <w:rsid w:val="00306EA8"/>
    <w:rsid w:val="00313A9A"/>
    <w:rsid w:val="00316692"/>
    <w:rsid w:val="003171FD"/>
    <w:rsid w:val="00332ADE"/>
    <w:rsid w:val="003440C2"/>
    <w:rsid w:val="003456ED"/>
    <w:rsid w:val="00350814"/>
    <w:rsid w:val="003512AA"/>
    <w:rsid w:val="0036036B"/>
    <w:rsid w:val="00360D72"/>
    <w:rsid w:val="00364CDD"/>
    <w:rsid w:val="00381213"/>
    <w:rsid w:val="003846CC"/>
    <w:rsid w:val="003859A3"/>
    <w:rsid w:val="00397291"/>
    <w:rsid w:val="003A5039"/>
    <w:rsid w:val="003B4CA5"/>
    <w:rsid w:val="003C5427"/>
    <w:rsid w:val="003C64E8"/>
    <w:rsid w:val="003C74C8"/>
    <w:rsid w:val="003E2CF2"/>
    <w:rsid w:val="003E7248"/>
    <w:rsid w:val="003F09EC"/>
    <w:rsid w:val="004055B7"/>
    <w:rsid w:val="00406E77"/>
    <w:rsid w:val="00410C8D"/>
    <w:rsid w:val="0041142E"/>
    <w:rsid w:val="0042027A"/>
    <w:rsid w:val="00422395"/>
    <w:rsid w:val="00436065"/>
    <w:rsid w:val="004442B4"/>
    <w:rsid w:val="004471E6"/>
    <w:rsid w:val="00447237"/>
    <w:rsid w:val="00451BF9"/>
    <w:rsid w:val="004524C6"/>
    <w:rsid w:val="00456CDC"/>
    <w:rsid w:val="0045724A"/>
    <w:rsid w:val="0046789A"/>
    <w:rsid w:val="00467E18"/>
    <w:rsid w:val="0047081D"/>
    <w:rsid w:val="004709A9"/>
    <w:rsid w:val="00473B06"/>
    <w:rsid w:val="00474127"/>
    <w:rsid w:val="00477F8B"/>
    <w:rsid w:val="00481D83"/>
    <w:rsid w:val="00487F08"/>
    <w:rsid w:val="004B2FA0"/>
    <w:rsid w:val="004B4F0F"/>
    <w:rsid w:val="004C0B3A"/>
    <w:rsid w:val="004C45B8"/>
    <w:rsid w:val="004C578F"/>
    <w:rsid w:val="004C6F69"/>
    <w:rsid w:val="004D0175"/>
    <w:rsid w:val="004D4BDE"/>
    <w:rsid w:val="004D7185"/>
    <w:rsid w:val="004F2231"/>
    <w:rsid w:val="004F39FD"/>
    <w:rsid w:val="004F501A"/>
    <w:rsid w:val="00503281"/>
    <w:rsid w:val="0050505E"/>
    <w:rsid w:val="005075F9"/>
    <w:rsid w:val="00511822"/>
    <w:rsid w:val="00512235"/>
    <w:rsid w:val="0051661F"/>
    <w:rsid w:val="00527CAA"/>
    <w:rsid w:val="00542863"/>
    <w:rsid w:val="00552829"/>
    <w:rsid w:val="00553A15"/>
    <w:rsid w:val="00560EF4"/>
    <w:rsid w:val="00560FB1"/>
    <w:rsid w:val="00561E35"/>
    <w:rsid w:val="00563340"/>
    <w:rsid w:val="00565C85"/>
    <w:rsid w:val="005663AE"/>
    <w:rsid w:val="005835D5"/>
    <w:rsid w:val="00585614"/>
    <w:rsid w:val="005878FA"/>
    <w:rsid w:val="00591FF4"/>
    <w:rsid w:val="005A1D06"/>
    <w:rsid w:val="005A3060"/>
    <w:rsid w:val="005B2DE7"/>
    <w:rsid w:val="005B56CF"/>
    <w:rsid w:val="005B7564"/>
    <w:rsid w:val="005C1A7A"/>
    <w:rsid w:val="005D0080"/>
    <w:rsid w:val="005D441C"/>
    <w:rsid w:val="005E3975"/>
    <w:rsid w:val="005E5580"/>
    <w:rsid w:val="005E5FF3"/>
    <w:rsid w:val="005E7519"/>
    <w:rsid w:val="005F0EC8"/>
    <w:rsid w:val="005F2F35"/>
    <w:rsid w:val="006010F0"/>
    <w:rsid w:val="00604544"/>
    <w:rsid w:val="0060725D"/>
    <w:rsid w:val="0061269C"/>
    <w:rsid w:val="0062726D"/>
    <w:rsid w:val="006273F6"/>
    <w:rsid w:val="006357E4"/>
    <w:rsid w:val="00643252"/>
    <w:rsid w:val="00644FF3"/>
    <w:rsid w:val="00646374"/>
    <w:rsid w:val="00650D15"/>
    <w:rsid w:val="0065289C"/>
    <w:rsid w:val="00660F88"/>
    <w:rsid w:val="006611D4"/>
    <w:rsid w:val="00665EFC"/>
    <w:rsid w:val="0066649C"/>
    <w:rsid w:val="00672734"/>
    <w:rsid w:val="00675095"/>
    <w:rsid w:val="0067578D"/>
    <w:rsid w:val="006966A0"/>
    <w:rsid w:val="00697EB0"/>
    <w:rsid w:val="006A2624"/>
    <w:rsid w:val="006A76E5"/>
    <w:rsid w:val="006B58B2"/>
    <w:rsid w:val="006B5CD1"/>
    <w:rsid w:val="006C7A1C"/>
    <w:rsid w:val="006E5D1F"/>
    <w:rsid w:val="006E5E89"/>
    <w:rsid w:val="006F2D62"/>
    <w:rsid w:val="006F4A67"/>
    <w:rsid w:val="006F5017"/>
    <w:rsid w:val="006F7729"/>
    <w:rsid w:val="006F7A13"/>
    <w:rsid w:val="0070096E"/>
    <w:rsid w:val="007013AB"/>
    <w:rsid w:val="007032BF"/>
    <w:rsid w:val="00706FBA"/>
    <w:rsid w:val="00707151"/>
    <w:rsid w:val="0071132D"/>
    <w:rsid w:val="00714018"/>
    <w:rsid w:val="00714928"/>
    <w:rsid w:val="00717DA7"/>
    <w:rsid w:val="00724B51"/>
    <w:rsid w:val="007304B1"/>
    <w:rsid w:val="00732CBE"/>
    <w:rsid w:val="007330A9"/>
    <w:rsid w:val="00734805"/>
    <w:rsid w:val="00742C94"/>
    <w:rsid w:val="007442B1"/>
    <w:rsid w:val="00745068"/>
    <w:rsid w:val="007466EA"/>
    <w:rsid w:val="00752E0F"/>
    <w:rsid w:val="0075367C"/>
    <w:rsid w:val="00753AFF"/>
    <w:rsid w:val="00756C68"/>
    <w:rsid w:val="00757D15"/>
    <w:rsid w:val="00761CB6"/>
    <w:rsid w:val="00783991"/>
    <w:rsid w:val="007857F3"/>
    <w:rsid w:val="00791867"/>
    <w:rsid w:val="007937ED"/>
    <w:rsid w:val="007B0095"/>
    <w:rsid w:val="007B18F6"/>
    <w:rsid w:val="007E7D0F"/>
    <w:rsid w:val="007F1DAD"/>
    <w:rsid w:val="007F1E27"/>
    <w:rsid w:val="007F205C"/>
    <w:rsid w:val="007F39D6"/>
    <w:rsid w:val="0080794A"/>
    <w:rsid w:val="00807A49"/>
    <w:rsid w:val="00814E6F"/>
    <w:rsid w:val="00820CCE"/>
    <w:rsid w:val="00833256"/>
    <w:rsid w:val="00836FC6"/>
    <w:rsid w:val="00841925"/>
    <w:rsid w:val="00843166"/>
    <w:rsid w:val="00863435"/>
    <w:rsid w:val="00863C73"/>
    <w:rsid w:val="0086414B"/>
    <w:rsid w:val="0086712F"/>
    <w:rsid w:val="008715C9"/>
    <w:rsid w:val="008728B7"/>
    <w:rsid w:val="0087759E"/>
    <w:rsid w:val="0088199F"/>
    <w:rsid w:val="008821FB"/>
    <w:rsid w:val="008822C8"/>
    <w:rsid w:val="0088779F"/>
    <w:rsid w:val="008926F8"/>
    <w:rsid w:val="008939A1"/>
    <w:rsid w:val="008973B0"/>
    <w:rsid w:val="008A1C8E"/>
    <w:rsid w:val="008A2EB4"/>
    <w:rsid w:val="008B10B7"/>
    <w:rsid w:val="008B340A"/>
    <w:rsid w:val="008C27B0"/>
    <w:rsid w:val="008C7781"/>
    <w:rsid w:val="008D0631"/>
    <w:rsid w:val="008D422F"/>
    <w:rsid w:val="008D5228"/>
    <w:rsid w:val="0090001D"/>
    <w:rsid w:val="0090148C"/>
    <w:rsid w:val="009216BB"/>
    <w:rsid w:val="00931BF6"/>
    <w:rsid w:val="009324EE"/>
    <w:rsid w:val="00932D30"/>
    <w:rsid w:val="00947504"/>
    <w:rsid w:val="00957C79"/>
    <w:rsid w:val="00961D9D"/>
    <w:rsid w:val="009641DA"/>
    <w:rsid w:val="009660F1"/>
    <w:rsid w:val="00982879"/>
    <w:rsid w:val="00982DD9"/>
    <w:rsid w:val="0098430A"/>
    <w:rsid w:val="00991410"/>
    <w:rsid w:val="00997CA6"/>
    <w:rsid w:val="009A1CA1"/>
    <w:rsid w:val="009A3F36"/>
    <w:rsid w:val="009D3D51"/>
    <w:rsid w:val="009D6E76"/>
    <w:rsid w:val="009E0806"/>
    <w:rsid w:val="009E0B72"/>
    <w:rsid w:val="009F4822"/>
    <w:rsid w:val="009F490E"/>
    <w:rsid w:val="009F4AE9"/>
    <w:rsid w:val="009F7B7F"/>
    <w:rsid w:val="00A044D9"/>
    <w:rsid w:val="00A05784"/>
    <w:rsid w:val="00A077E1"/>
    <w:rsid w:val="00A23437"/>
    <w:rsid w:val="00A2415A"/>
    <w:rsid w:val="00A254F1"/>
    <w:rsid w:val="00A30E8D"/>
    <w:rsid w:val="00A3258B"/>
    <w:rsid w:val="00A32906"/>
    <w:rsid w:val="00A34F6D"/>
    <w:rsid w:val="00A57387"/>
    <w:rsid w:val="00A60C13"/>
    <w:rsid w:val="00A65411"/>
    <w:rsid w:val="00A72AC8"/>
    <w:rsid w:val="00A73139"/>
    <w:rsid w:val="00A80407"/>
    <w:rsid w:val="00A80E77"/>
    <w:rsid w:val="00A82CCA"/>
    <w:rsid w:val="00A84B4B"/>
    <w:rsid w:val="00A85FB1"/>
    <w:rsid w:val="00A85FD5"/>
    <w:rsid w:val="00AA236B"/>
    <w:rsid w:val="00AA2898"/>
    <w:rsid w:val="00AA58ED"/>
    <w:rsid w:val="00AA7B52"/>
    <w:rsid w:val="00AB4E1C"/>
    <w:rsid w:val="00AC1844"/>
    <w:rsid w:val="00AC3200"/>
    <w:rsid w:val="00AD2F0B"/>
    <w:rsid w:val="00AD366F"/>
    <w:rsid w:val="00AD6A2F"/>
    <w:rsid w:val="00AE02C0"/>
    <w:rsid w:val="00AE278D"/>
    <w:rsid w:val="00AF071A"/>
    <w:rsid w:val="00B006CE"/>
    <w:rsid w:val="00B01DF7"/>
    <w:rsid w:val="00B02394"/>
    <w:rsid w:val="00B0393A"/>
    <w:rsid w:val="00B1090A"/>
    <w:rsid w:val="00B13230"/>
    <w:rsid w:val="00B137AB"/>
    <w:rsid w:val="00B13E02"/>
    <w:rsid w:val="00B140D5"/>
    <w:rsid w:val="00B16C16"/>
    <w:rsid w:val="00B16DDC"/>
    <w:rsid w:val="00B202A2"/>
    <w:rsid w:val="00B31A7C"/>
    <w:rsid w:val="00B34B97"/>
    <w:rsid w:val="00B3744B"/>
    <w:rsid w:val="00B475F4"/>
    <w:rsid w:val="00B47FD8"/>
    <w:rsid w:val="00B51423"/>
    <w:rsid w:val="00B62A53"/>
    <w:rsid w:val="00B71F37"/>
    <w:rsid w:val="00B80E50"/>
    <w:rsid w:val="00B87DB2"/>
    <w:rsid w:val="00BA0BC0"/>
    <w:rsid w:val="00BA1A6F"/>
    <w:rsid w:val="00BC6863"/>
    <w:rsid w:val="00BD58AF"/>
    <w:rsid w:val="00BE265B"/>
    <w:rsid w:val="00BE622B"/>
    <w:rsid w:val="00BF762F"/>
    <w:rsid w:val="00C03F0C"/>
    <w:rsid w:val="00C10C13"/>
    <w:rsid w:val="00C14ED5"/>
    <w:rsid w:val="00C177BE"/>
    <w:rsid w:val="00C2024F"/>
    <w:rsid w:val="00C30505"/>
    <w:rsid w:val="00C36078"/>
    <w:rsid w:val="00C36217"/>
    <w:rsid w:val="00C36262"/>
    <w:rsid w:val="00C4690C"/>
    <w:rsid w:val="00C52C4E"/>
    <w:rsid w:val="00C61B45"/>
    <w:rsid w:val="00C75C83"/>
    <w:rsid w:val="00C75E65"/>
    <w:rsid w:val="00C86585"/>
    <w:rsid w:val="00CA05C1"/>
    <w:rsid w:val="00CB0693"/>
    <w:rsid w:val="00CB14F9"/>
    <w:rsid w:val="00CB42E5"/>
    <w:rsid w:val="00CC4FAD"/>
    <w:rsid w:val="00CC5A25"/>
    <w:rsid w:val="00CC6912"/>
    <w:rsid w:val="00CD1DEB"/>
    <w:rsid w:val="00CD705D"/>
    <w:rsid w:val="00CE4159"/>
    <w:rsid w:val="00CE4D46"/>
    <w:rsid w:val="00CF3191"/>
    <w:rsid w:val="00CF62B2"/>
    <w:rsid w:val="00CF772A"/>
    <w:rsid w:val="00D0034C"/>
    <w:rsid w:val="00D036B0"/>
    <w:rsid w:val="00D0458C"/>
    <w:rsid w:val="00D16E75"/>
    <w:rsid w:val="00D20853"/>
    <w:rsid w:val="00D21C50"/>
    <w:rsid w:val="00D229C5"/>
    <w:rsid w:val="00D32B17"/>
    <w:rsid w:val="00D40F4E"/>
    <w:rsid w:val="00D42675"/>
    <w:rsid w:val="00D427E2"/>
    <w:rsid w:val="00D43687"/>
    <w:rsid w:val="00D473EB"/>
    <w:rsid w:val="00D5112F"/>
    <w:rsid w:val="00D56508"/>
    <w:rsid w:val="00D61710"/>
    <w:rsid w:val="00D65F08"/>
    <w:rsid w:val="00D72196"/>
    <w:rsid w:val="00D7288C"/>
    <w:rsid w:val="00D942CA"/>
    <w:rsid w:val="00D975F3"/>
    <w:rsid w:val="00DA1932"/>
    <w:rsid w:val="00DA2D82"/>
    <w:rsid w:val="00DA450E"/>
    <w:rsid w:val="00DA6D06"/>
    <w:rsid w:val="00DB7697"/>
    <w:rsid w:val="00DB7D23"/>
    <w:rsid w:val="00DC0599"/>
    <w:rsid w:val="00DC136C"/>
    <w:rsid w:val="00DC2F78"/>
    <w:rsid w:val="00DC4C9D"/>
    <w:rsid w:val="00DC5BF8"/>
    <w:rsid w:val="00DC619B"/>
    <w:rsid w:val="00DD0F26"/>
    <w:rsid w:val="00DD7350"/>
    <w:rsid w:val="00DE6CB5"/>
    <w:rsid w:val="00DE7829"/>
    <w:rsid w:val="00DF1F07"/>
    <w:rsid w:val="00DF6B0C"/>
    <w:rsid w:val="00DF70DB"/>
    <w:rsid w:val="00E012ED"/>
    <w:rsid w:val="00E01E60"/>
    <w:rsid w:val="00E061A9"/>
    <w:rsid w:val="00E10213"/>
    <w:rsid w:val="00E23C4C"/>
    <w:rsid w:val="00E244C8"/>
    <w:rsid w:val="00E352C4"/>
    <w:rsid w:val="00E355FD"/>
    <w:rsid w:val="00E41DA4"/>
    <w:rsid w:val="00E45927"/>
    <w:rsid w:val="00E647E1"/>
    <w:rsid w:val="00E70F5B"/>
    <w:rsid w:val="00E806EA"/>
    <w:rsid w:val="00E856B8"/>
    <w:rsid w:val="00E9023E"/>
    <w:rsid w:val="00E903D3"/>
    <w:rsid w:val="00E917D4"/>
    <w:rsid w:val="00E94ABE"/>
    <w:rsid w:val="00E95DD4"/>
    <w:rsid w:val="00E96506"/>
    <w:rsid w:val="00E96707"/>
    <w:rsid w:val="00EB35EA"/>
    <w:rsid w:val="00EC187A"/>
    <w:rsid w:val="00EC1B36"/>
    <w:rsid w:val="00EC30AD"/>
    <w:rsid w:val="00ED2008"/>
    <w:rsid w:val="00ED6A11"/>
    <w:rsid w:val="00EE029E"/>
    <w:rsid w:val="00EE30DD"/>
    <w:rsid w:val="00EE357F"/>
    <w:rsid w:val="00EE3CCE"/>
    <w:rsid w:val="00EE48DF"/>
    <w:rsid w:val="00EF4A67"/>
    <w:rsid w:val="00EF77F9"/>
    <w:rsid w:val="00EF7A3F"/>
    <w:rsid w:val="00F02343"/>
    <w:rsid w:val="00F13274"/>
    <w:rsid w:val="00F153B3"/>
    <w:rsid w:val="00F22D25"/>
    <w:rsid w:val="00F264D7"/>
    <w:rsid w:val="00F31806"/>
    <w:rsid w:val="00F35B95"/>
    <w:rsid w:val="00F36A02"/>
    <w:rsid w:val="00F437C8"/>
    <w:rsid w:val="00F468D1"/>
    <w:rsid w:val="00F474F2"/>
    <w:rsid w:val="00F52B83"/>
    <w:rsid w:val="00F53226"/>
    <w:rsid w:val="00F5422D"/>
    <w:rsid w:val="00F659D9"/>
    <w:rsid w:val="00F65D6F"/>
    <w:rsid w:val="00F71F6B"/>
    <w:rsid w:val="00F746CE"/>
    <w:rsid w:val="00F76F04"/>
    <w:rsid w:val="00F77442"/>
    <w:rsid w:val="00F876E8"/>
    <w:rsid w:val="00F87A77"/>
    <w:rsid w:val="00F92CAB"/>
    <w:rsid w:val="00F92E09"/>
    <w:rsid w:val="00F9323A"/>
    <w:rsid w:val="00F938A2"/>
    <w:rsid w:val="00FA21E2"/>
    <w:rsid w:val="00FC0591"/>
    <w:rsid w:val="00FC0BBB"/>
    <w:rsid w:val="00FC4E73"/>
    <w:rsid w:val="00FD1F9D"/>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E638BBD"/>
  <w15:chartTrackingRefBased/>
  <w15:docId w15:val="{34E8760F-5BFA-40C6-BAB1-7382271C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3340"/>
    <w:pPr>
      <w:spacing w:after="120"/>
    </w:pPr>
    <w:rPr>
      <w:rFonts w:ascii="Arial" w:eastAsia="Times" w:hAnsi="Arial"/>
      <w:sz w:val="24"/>
    </w:rPr>
  </w:style>
  <w:style w:type="paragraph" w:styleId="Heading1">
    <w:name w:val="heading 1"/>
    <w:basedOn w:val="Normal"/>
    <w:next w:val="Normal"/>
    <w:qFormat/>
    <w:rsid w:val="00563340"/>
    <w:pPr>
      <w:keepNext/>
      <w:spacing w:line="480" w:lineRule="auto"/>
      <w:outlineLvl w:val="0"/>
    </w:pPr>
    <w:rPr>
      <w:b/>
      <w:color w:val="9E0000"/>
      <w:sz w:val="32"/>
    </w:rPr>
  </w:style>
  <w:style w:type="paragraph" w:styleId="Heading2">
    <w:name w:val="heading 2"/>
    <w:basedOn w:val="Normal"/>
    <w:next w:val="Normal"/>
    <w:qFormat/>
    <w:rsid w:val="00563340"/>
    <w:pPr>
      <w:keepNext/>
      <w:spacing w:before="240" w:after="60" w:line="480" w:lineRule="auto"/>
      <w:outlineLvl w:val="1"/>
    </w:pPr>
    <w:rPr>
      <w:b/>
      <w:color w:val="5F5F5F"/>
      <w:sz w:val="28"/>
    </w:rPr>
  </w:style>
  <w:style w:type="paragraph" w:styleId="Heading3">
    <w:name w:val="heading 3"/>
    <w:basedOn w:val="Normal"/>
    <w:next w:val="Normal"/>
    <w:qFormat/>
    <w:rsid w:val="00563340"/>
    <w:pPr>
      <w:keepNext/>
      <w:spacing w:before="240" w:after="60" w:line="480" w:lineRule="auto"/>
      <w:outlineLvl w:val="2"/>
    </w:pPr>
    <w:rPr>
      <w:b/>
      <w:sz w:val="26"/>
    </w:rPr>
  </w:style>
  <w:style w:type="paragraph" w:styleId="Heading4">
    <w:name w:val="heading 4"/>
    <w:basedOn w:val="Normal"/>
    <w:next w:val="Normal"/>
    <w:qFormat/>
    <w:rsid w:val="00563340"/>
    <w:pPr>
      <w:keepNext/>
      <w:spacing w:line="480" w:lineRule="auto"/>
      <w:outlineLvl w:val="3"/>
    </w:pPr>
    <w:rPr>
      <w:rFonts w:eastAsia="Times New Roman"/>
      <w:b/>
    </w:rPr>
  </w:style>
  <w:style w:type="paragraph" w:styleId="Heading5">
    <w:name w:val="heading 5"/>
    <w:basedOn w:val="Normal"/>
    <w:next w:val="Normal"/>
    <w:qFormat/>
    <w:rsid w:val="00563340"/>
    <w:pPr>
      <w:spacing w:before="240" w:after="60" w:line="480" w:lineRule="auto"/>
      <w:outlineLvl w:val="4"/>
    </w:pPr>
    <w:rPr>
      <w:i/>
    </w:rPr>
  </w:style>
  <w:style w:type="paragraph" w:styleId="Heading6">
    <w:name w:val="heading 6"/>
    <w:basedOn w:val="Normal"/>
    <w:next w:val="Normal"/>
    <w:qFormat/>
    <w:rsid w:val="00563340"/>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563340"/>
    <w:pPr>
      <w:keepNext/>
      <w:ind w:right="-900"/>
      <w:jc w:val="both"/>
      <w:outlineLvl w:val="6"/>
    </w:pPr>
    <w:rPr>
      <w:b/>
      <w:sz w:val="20"/>
    </w:rPr>
  </w:style>
  <w:style w:type="paragraph" w:styleId="Heading8">
    <w:name w:val="heading 8"/>
    <w:basedOn w:val="Normal"/>
    <w:next w:val="Normal"/>
    <w:qFormat/>
    <w:rsid w:val="00563340"/>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563340"/>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563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563340"/>
    <w:rPr>
      <w:sz w:val="20"/>
    </w:rPr>
  </w:style>
  <w:style w:type="paragraph" w:customStyle="1" w:styleId="Comment">
    <w:name w:val="Comment"/>
    <w:basedOn w:val="Normal"/>
    <w:next w:val="Normal"/>
    <w:rsid w:val="00563340"/>
    <w:pPr>
      <w:shd w:val="clear" w:color="auto" w:fill="FFFF00"/>
      <w:spacing w:before="120"/>
    </w:pPr>
    <w:rPr>
      <w:sz w:val="20"/>
    </w:rPr>
  </w:style>
  <w:style w:type="paragraph" w:customStyle="1" w:styleId="Blockquote">
    <w:name w:val="Blockquote"/>
    <w:basedOn w:val="Normal"/>
    <w:next w:val="Normal"/>
    <w:rsid w:val="00563340"/>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63340"/>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563340"/>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563340"/>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563340"/>
    <w:pPr>
      <w:spacing w:before="120"/>
    </w:pPr>
    <w:rPr>
      <w:color w:val="000080"/>
    </w:rPr>
  </w:style>
  <w:style w:type="paragraph" w:customStyle="1" w:styleId="Tablenumberandcaption">
    <w:name w:val="Table number and caption"/>
    <w:basedOn w:val="Normal"/>
    <w:next w:val="Normal"/>
    <w:rsid w:val="00563340"/>
    <w:pPr>
      <w:spacing w:before="120"/>
    </w:pPr>
    <w:rPr>
      <w:b/>
      <w:color w:val="006600"/>
      <w:sz w:val="22"/>
    </w:rPr>
  </w:style>
  <w:style w:type="paragraph" w:customStyle="1" w:styleId="Tableheader">
    <w:name w:val="Table header"/>
    <w:basedOn w:val="Normal"/>
    <w:next w:val="Normal"/>
    <w:rsid w:val="00563340"/>
    <w:pPr>
      <w:spacing w:after="0"/>
    </w:pPr>
    <w:rPr>
      <w:b/>
      <w:sz w:val="20"/>
    </w:rPr>
  </w:style>
  <w:style w:type="paragraph" w:customStyle="1" w:styleId="Tablebody">
    <w:name w:val="Table body"/>
    <w:basedOn w:val="Normal"/>
    <w:next w:val="Normal"/>
    <w:rsid w:val="00563340"/>
    <w:pPr>
      <w:spacing w:after="0"/>
    </w:pPr>
    <w:rPr>
      <w:sz w:val="20"/>
    </w:rPr>
  </w:style>
  <w:style w:type="paragraph" w:customStyle="1" w:styleId="Tablefooter">
    <w:name w:val="Table footer"/>
    <w:basedOn w:val="Normal"/>
    <w:next w:val="Normal"/>
    <w:rsid w:val="00563340"/>
    <w:pPr>
      <w:spacing w:after="0"/>
    </w:pPr>
    <w:rPr>
      <w:sz w:val="18"/>
    </w:rPr>
  </w:style>
  <w:style w:type="paragraph" w:customStyle="1" w:styleId="Alternateheading">
    <w:name w:val="Alternate heading"/>
    <w:basedOn w:val="Normal"/>
    <w:next w:val="Normal"/>
    <w:rsid w:val="00563340"/>
    <w:rPr>
      <w:b/>
      <w:color w:val="800080"/>
      <w:sz w:val="22"/>
    </w:rPr>
  </w:style>
  <w:style w:type="paragraph" w:styleId="Footer">
    <w:name w:val="footer"/>
    <w:basedOn w:val="Normal"/>
    <w:semiHidden/>
    <w:rsid w:val="00563340"/>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563340"/>
    <w:rPr>
      <w:color w:val="808080"/>
      <w:sz w:val="22"/>
    </w:rPr>
  </w:style>
  <w:style w:type="paragraph" w:customStyle="1" w:styleId="FiguresTablesBoxesSectionHeading">
    <w:name w:val="Figures Tables Boxes Section Heading"/>
    <w:basedOn w:val="Heading2"/>
    <w:next w:val="Normal"/>
    <w:rsid w:val="00563340"/>
    <w:rPr>
      <w:rFonts w:ascii="Verdana" w:hAnsi="Verdana"/>
      <w:color w:val="A50021"/>
      <w:sz w:val="24"/>
    </w:rPr>
  </w:style>
  <w:style w:type="paragraph" w:customStyle="1" w:styleId="Answer">
    <w:name w:val="Answer"/>
    <w:basedOn w:val="Normal"/>
    <w:next w:val="Normal"/>
    <w:rsid w:val="00563340"/>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563340"/>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563340"/>
    <w:rPr>
      <w:bdr w:val="none" w:sz="0" w:space="0" w:color="auto"/>
      <w:shd w:val="clear" w:color="auto" w:fill="FFFF93"/>
    </w:rPr>
  </w:style>
  <w:style w:type="character" w:customStyle="1" w:styleId="nc-pageobject">
    <w:name w:val="nc-pageobject"/>
    <w:rsid w:val="00563340"/>
    <w:rPr>
      <w:color w:val="993366"/>
      <w:bdr w:val="none" w:sz="0" w:space="0" w:color="auto"/>
      <w:shd w:val="clear" w:color="auto" w:fill="FFF0E1"/>
    </w:rPr>
  </w:style>
  <w:style w:type="character" w:customStyle="1" w:styleId="LabelorNumber">
    <w:name w:val="Label or Number"/>
    <w:rsid w:val="00563340"/>
    <w:rPr>
      <w:rFonts w:ascii="Arial" w:hAnsi="Arial"/>
      <w:color w:val="auto"/>
      <w:sz w:val="22"/>
      <w:bdr w:val="none" w:sz="0" w:space="0" w:color="auto"/>
      <w:shd w:val="clear" w:color="auto" w:fill="33CCCC"/>
    </w:rPr>
  </w:style>
  <w:style w:type="paragraph" w:styleId="DocumentMap">
    <w:name w:val="Document Map"/>
    <w:basedOn w:val="Normal"/>
    <w:semiHidden/>
    <w:rsid w:val="00563340"/>
    <w:pPr>
      <w:shd w:val="clear" w:color="auto" w:fill="000080"/>
    </w:pPr>
    <w:rPr>
      <w:rFonts w:ascii="Tahoma" w:hAnsi="Tahoma" w:cs="Tahoma"/>
      <w:sz w:val="20"/>
    </w:rPr>
  </w:style>
  <w:style w:type="paragraph" w:customStyle="1" w:styleId="Processinginstruction">
    <w:name w:val="Processing instruction"/>
    <w:basedOn w:val="Normal"/>
    <w:next w:val="Normal"/>
    <w:rsid w:val="00563340"/>
    <w:pPr>
      <w:shd w:val="clear" w:color="auto" w:fill="D6FF61"/>
    </w:pPr>
    <w:rPr>
      <w:rFonts w:ascii="Courier New" w:hAnsi="Courier New"/>
      <w:color w:val="000080"/>
    </w:rPr>
  </w:style>
  <w:style w:type="character" w:styleId="Hyperlink">
    <w:name w:val="Hyperlink"/>
    <w:rsid w:val="001544AD"/>
    <w:rPr>
      <w:color w:val="0000FF"/>
      <w:u w:val="single"/>
    </w:rPr>
  </w:style>
  <w:style w:type="character" w:styleId="FollowedHyperlink">
    <w:name w:val="FollowedHyperlink"/>
    <w:rsid w:val="003171FD"/>
    <w:rPr>
      <w:color w:val="800080"/>
      <w:u w:val="single"/>
    </w:rPr>
  </w:style>
  <w:style w:type="paragraph" w:customStyle="1" w:styleId="Equation">
    <w:name w:val="Equation"/>
    <w:basedOn w:val="Normal"/>
    <w:rsid w:val="00563340"/>
    <w:pPr>
      <w:jc w:val="center"/>
    </w:pPr>
    <w:rPr>
      <w:rFonts w:eastAsia="Times New Roman"/>
      <w:color w:val="333398"/>
    </w:rPr>
  </w:style>
  <w:style w:type="paragraph" w:customStyle="1" w:styleId="Figuregraphic">
    <w:name w:val="Figure graphic"/>
    <w:basedOn w:val="Normal"/>
    <w:rsid w:val="00563340"/>
    <w:pPr>
      <w:autoSpaceDE w:val="0"/>
      <w:autoSpaceDN w:val="0"/>
      <w:adjustRightInd w:val="0"/>
    </w:pPr>
    <w:rPr>
      <w:rFonts w:eastAsia="Times New Roman"/>
      <w:szCs w:val="24"/>
    </w:rPr>
  </w:style>
  <w:style w:type="paragraph" w:customStyle="1" w:styleId="Keywords">
    <w:name w:val="Keywords"/>
    <w:basedOn w:val="Normal"/>
    <w:rsid w:val="00563340"/>
    <w:rPr>
      <w:rFonts w:eastAsia="Times New Roman"/>
      <w:color w:val="000080"/>
    </w:rPr>
  </w:style>
  <w:style w:type="character" w:customStyle="1" w:styleId="Processinginstructionchar">
    <w:name w:val="Processing instruction char"/>
    <w:qFormat/>
    <w:rsid w:val="00563340"/>
    <w:rPr>
      <w:rFonts w:ascii="Courier New" w:hAnsi="Courier New"/>
      <w:sz w:val="18"/>
      <w:bdr w:val="none" w:sz="0" w:space="0" w:color="auto"/>
      <w:shd w:val="clear" w:color="auto" w:fill="D99594"/>
    </w:rPr>
  </w:style>
  <w:style w:type="character" w:customStyle="1" w:styleId="nc-highlight-1">
    <w:name w:val="nc-highlight-1"/>
    <w:qFormat/>
    <w:rsid w:val="00563340"/>
    <w:rPr>
      <w:rFonts w:ascii="Arial" w:hAnsi="Arial"/>
      <w:color w:val="FFFFFF"/>
      <w:sz w:val="24"/>
      <w:bdr w:val="none" w:sz="0" w:space="0" w:color="auto"/>
      <w:shd w:val="solid" w:color="0070C0" w:fill="0070C0"/>
    </w:rPr>
  </w:style>
  <w:style w:type="paragraph" w:styleId="Subtitle">
    <w:name w:val="Subtitle"/>
    <w:basedOn w:val="Normal"/>
    <w:link w:val="SubtitleChar"/>
    <w:qFormat/>
    <w:rsid w:val="00563340"/>
    <w:pPr>
      <w:keepNext/>
      <w:spacing w:before="240" w:after="60" w:line="480" w:lineRule="auto"/>
      <w:outlineLvl w:val="1"/>
    </w:pPr>
    <w:rPr>
      <w:rFonts w:eastAsia="Times New Roman" w:cs="Arial"/>
      <w:b/>
      <w:kern w:val="28"/>
      <w:szCs w:val="24"/>
      <w:u w:val="single"/>
    </w:rPr>
  </w:style>
  <w:style w:type="character" w:customStyle="1" w:styleId="SubtitleChar">
    <w:name w:val="Subtitle Char"/>
    <w:link w:val="Subtitle"/>
    <w:rsid w:val="00563340"/>
    <w:rPr>
      <w:rFonts w:ascii="Arial" w:hAnsi="Arial" w:cs="Arial"/>
      <w:b/>
      <w:kern w:val="28"/>
      <w:sz w:val="24"/>
      <w:szCs w:val="24"/>
      <w:u w:val="single"/>
    </w:rPr>
  </w:style>
  <w:style w:type="paragraph" w:customStyle="1" w:styleId="Abstract">
    <w:name w:val="Abstract"/>
    <w:basedOn w:val="Normal"/>
    <w:next w:val="Normal"/>
    <w:rsid w:val="00563340"/>
    <w:pPr>
      <w:spacing w:before="120" w:after="0"/>
    </w:pPr>
    <w:rPr>
      <w:rFonts w:ascii="Times New Roman" w:eastAsia="Times New Roman" w:hAnsi="Times New Roman"/>
      <w:sz w:val="20"/>
    </w:rPr>
  </w:style>
  <w:style w:type="paragraph" w:customStyle="1" w:styleId="Boxcontent">
    <w:name w:val="Boxcontent"/>
    <w:basedOn w:val="Normal"/>
    <w:rsid w:val="00563340"/>
    <w:rPr>
      <w:rFonts w:eastAsia="Times New Roman"/>
    </w:rPr>
  </w:style>
  <w:style w:type="character" w:customStyle="1" w:styleId="nc-highlight-2">
    <w:name w:val="nc-highlight-2"/>
    <w:qFormat/>
    <w:rsid w:val="00563340"/>
    <w:rPr>
      <w:rFonts w:ascii="Arial" w:hAnsi="Arial"/>
      <w:color w:val="FFFFFF"/>
      <w:bdr w:val="none" w:sz="0" w:space="0" w:color="auto"/>
      <w:shd w:val="solid" w:color="663300" w:fill="663300"/>
    </w:rPr>
  </w:style>
  <w:style w:type="paragraph" w:customStyle="1" w:styleId="Structuredabstractheading">
    <w:name w:val="Structured abstract heading"/>
    <w:basedOn w:val="Normal"/>
    <w:next w:val="Normal"/>
    <w:rsid w:val="00563340"/>
    <w:pPr>
      <w:keepNext/>
      <w:spacing w:before="240" w:after="60" w:line="480" w:lineRule="auto"/>
      <w:outlineLvl w:val="2"/>
    </w:pPr>
    <w:rPr>
      <w:rFonts w:eastAsia="Times New Roman"/>
      <w:b/>
      <w:kern w:val="28"/>
      <w:sz w:val="26"/>
      <w:szCs w:val="24"/>
    </w:rPr>
  </w:style>
  <w:style w:type="character" w:customStyle="1" w:styleId="nc-highlight-3">
    <w:name w:val="nc-highlight-3"/>
    <w:qFormat/>
    <w:rsid w:val="00563340"/>
    <w:rPr>
      <w:rFonts w:ascii="Arial" w:hAnsi="Arial"/>
      <w:color w:val="FFFFFF"/>
      <w:sz w:val="24"/>
      <w:bdr w:val="none" w:sz="0" w:space="0" w:color="auto"/>
      <w:shd w:val="solid" w:color="A6A6A6" w:fill="A6A6A6"/>
    </w:rPr>
  </w:style>
  <w:style w:type="character" w:customStyle="1" w:styleId="nc-highlight-4">
    <w:name w:val="nc-highlight-4"/>
    <w:qFormat/>
    <w:rsid w:val="00563340"/>
    <w:rPr>
      <w:rFonts w:ascii="Arial" w:hAnsi="Arial"/>
      <w:color w:val="FFFFFF"/>
      <w:sz w:val="24"/>
      <w:bdr w:val="none" w:sz="0" w:space="0" w:color="auto"/>
      <w:shd w:val="solid" w:color="CC9900" w:fill="CC9900"/>
    </w:rPr>
  </w:style>
  <w:style w:type="character" w:customStyle="1" w:styleId="nc-highlight-5">
    <w:name w:val="nc-highlight-5"/>
    <w:qFormat/>
    <w:rsid w:val="00563340"/>
    <w:rPr>
      <w:rFonts w:ascii="Arial" w:hAnsi="Arial"/>
      <w:color w:val="FFFFFF"/>
      <w:sz w:val="24"/>
      <w:bdr w:val="none" w:sz="0" w:space="0" w:color="auto"/>
      <w:shd w:val="solid" w:color="000000" w:fill="000000"/>
    </w:rPr>
  </w:style>
  <w:style w:type="paragraph" w:customStyle="1" w:styleId="Figurealttext">
    <w:name w:val="Figure alt text"/>
    <w:basedOn w:val="Normal"/>
    <w:rsid w:val="00563340"/>
    <w:pPr>
      <w:shd w:val="clear" w:color="auto" w:fill="C4BC96"/>
    </w:pPr>
    <w:rPr>
      <w:rFonts w:ascii="Courier New" w:eastAsia="Times New Roman" w:hAnsi="Courier New"/>
    </w:rPr>
  </w:style>
  <w:style w:type="paragraph" w:styleId="List">
    <w:name w:val="List"/>
    <w:basedOn w:val="Normal"/>
    <w:unhideWhenUsed/>
    <w:rsid w:val="00563340"/>
    <w:pPr>
      <w:ind w:left="360" w:hanging="360"/>
      <w:contextualSpacing/>
    </w:pPr>
  </w:style>
  <w:style w:type="paragraph" w:customStyle="1" w:styleId="Glossarydefinition">
    <w:name w:val="Glossary definition"/>
    <w:basedOn w:val="Normal"/>
    <w:rsid w:val="00563340"/>
    <w:pPr>
      <w:shd w:val="clear" w:color="auto" w:fill="FDE4BF"/>
    </w:pPr>
    <w:rPr>
      <w:color w:val="0033CC"/>
      <w:sz w:val="22"/>
    </w:rPr>
  </w:style>
  <w:style w:type="paragraph" w:customStyle="1" w:styleId="Glossaryterm">
    <w:name w:val="Glossary term"/>
    <w:basedOn w:val="Normal"/>
    <w:next w:val="Glossarydefinition"/>
    <w:rsid w:val="00563340"/>
    <w:pPr>
      <w:shd w:val="clear" w:color="auto" w:fill="CCFFFF"/>
    </w:pPr>
    <w:rPr>
      <w:b/>
    </w:rPr>
  </w:style>
  <w:style w:type="character" w:customStyle="1" w:styleId="monospace">
    <w:name w:val="monospace"/>
    <w:uiPriority w:val="1"/>
    <w:qFormat/>
    <w:rsid w:val="00563340"/>
    <w:rPr>
      <w:rFonts w:ascii="Courier New" w:hAnsi="Courier New"/>
      <w:color w:val="auto"/>
      <w:sz w:val="20"/>
      <w:bdr w:val="none" w:sz="0" w:space="0" w:color="auto"/>
      <w:shd w:val="clear" w:color="auto" w:fill="D9D9D9"/>
    </w:rPr>
  </w:style>
  <w:style w:type="paragraph" w:customStyle="1" w:styleId="Figurecaptioncontinued">
    <w:name w:val="Figure caption continued"/>
    <w:basedOn w:val="Normal"/>
    <w:rsid w:val="00563340"/>
    <w:rPr>
      <w:rFonts w:eastAsia="Times New Roman"/>
      <w:color w:val="000080"/>
      <w:lang w:val="en-GB"/>
    </w:rPr>
  </w:style>
  <w:style w:type="paragraph" w:customStyle="1" w:styleId="Figurecopyrightstatement">
    <w:name w:val="Figure copyright statement"/>
    <w:basedOn w:val="Normal"/>
    <w:rsid w:val="00563340"/>
    <w:rPr>
      <w:rFonts w:ascii="Times New Roman" w:eastAsia="Times New Roman" w:hAnsi="Times New Roman"/>
      <w:b/>
      <w:color w:val="943634"/>
      <w:sz w:val="20"/>
    </w:rPr>
  </w:style>
  <w:style w:type="paragraph" w:customStyle="1" w:styleId="Figurelicensestatement">
    <w:name w:val="Figure license statement"/>
    <w:basedOn w:val="Normal"/>
    <w:rsid w:val="00563340"/>
    <w:rPr>
      <w:rFonts w:ascii="Times New Roman" w:eastAsia="Times New Roman" w:hAnsi="Times New Roman"/>
      <w:b/>
      <w:color w:val="76923C"/>
      <w:sz w:val="20"/>
    </w:rPr>
  </w:style>
  <w:style w:type="paragraph" w:customStyle="1" w:styleId="Figuretitle">
    <w:name w:val="Figure title"/>
    <w:basedOn w:val="Normal"/>
    <w:next w:val="Normal"/>
    <w:rsid w:val="00563340"/>
    <w:pPr>
      <w:spacing w:before="120"/>
    </w:pPr>
    <w:rPr>
      <w:rFonts w:eastAsia="Times New Roman"/>
      <w:b/>
      <w:color w:val="000080"/>
      <w:lang w:val="en-GB"/>
    </w:rPr>
  </w:style>
  <w:style w:type="paragraph" w:customStyle="1" w:styleId="Tablecopyrightstatement">
    <w:name w:val="Table copyright statement"/>
    <w:basedOn w:val="Normal"/>
    <w:rsid w:val="00563340"/>
    <w:rPr>
      <w:rFonts w:ascii="Times New Roman" w:eastAsia="Times New Roman" w:hAnsi="Times New Roman"/>
      <w:b/>
      <w:color w:val="943634"/>
      <w:sz w:val="20"/>
    </w:rPr>
  </w:style>
  <w:style w:type="paragraph" w:customStyle="1" w:styleId="Tablelicensestatement">
    <w:name w:val="Table license statement"/>
    <w:basedOn w:val="Normal"/>
    <w:rsid w:val="00563340"/>
    <w:rPr>
      <w:rFonts w:ascii="Times New Roman" w:eastAsia="Times New Roman" w:hAnsi="Times New Roman"/>
      <w:b/>
      <w:color w:val="76923C"/>
      <w:sz w:val="20"/>
    </w:rPr>
  </w:style>
  <w:style w:type="paragraph" w:customStyle="1" w:styleId="VideoInformation">
    <w:name w:val="Video Information"/>
    <w:basedOn w:val="Normal"/>
    <w:rsid w:val="00563340"/>
    <w:pPr>
      <w:shd w:val="clear" w:color="auto" w:fill="FFCCFF"/>
    </w:pPr>
    <w:rPr>
      <w:rFonts w:eastAsia="Times New Roman"/>
      <w:sz w:val="20"/>
    </w:rPr>
  </w:style>
  <w:style w:type="paragraph" w:customStyle="1" w:styleId="Runninglefthead">
    <w:name w:val="Running left head"/>
    <w:basedOn w:val="Normal"/>
    <w:next w:val="Normal"/>
    <w:rsid w:val="00563340"/>
    <w:pPr>
      <w:autoSpaceDE w:val="0"/>
      <w:autoSpaceDN w:val="0"/>
      <w:adjustRightInd w:val="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lhncbc.nlm.nih.gov/semanticnetwork/"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c\AppData\Roaming\Microsoft\Templates\NCBIStyles_v0315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70192-73B0-4DAD-84C4-22CE26E3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NCBIStyles_v03152017.dotx</Template>
  <TotalTime>1</TotalTime>
  <Pages>11</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21895</CharactersWithSpaces>
  <SharedDoc>false</SharedDoc>
  <HLinks>
    <vt:vector size="24" baseType="variant">
      <vt:variant>
        <vt:i4>2621487</vt:i4>
      </vt:variant>
      <vt:variant>
        <vt:i4>9</vt:i4>
      </vt:variant>
      <vt:variant>
        <vt:i4>0</vt:i4>
      </vt:variant>
      <vt:variant>
        <vt:i4>5</vt:i4>
      </vt:variant>
      <vt:variant>
        <vt:lpwstr/>
      </vt:variant>
      <vt:variant>
        <vt:lpwstr>ch5figure3</vt:lpwstr>
      </vt:variant>
      <vt:variant>
        <vt:i4>917590</vt:i4>
      </vt:variant>
      <vt:variant>
        <vt:i4>6</vt:i4>
      </vt:variant>
      <vt:variant>
        <vt:i4>0</vt:i4>
      </vt:variant>
      <vt:variant>
        <vt:i4>5</vt:i4>
      </vt:variant>
      <vt:variant>
        <vt:lpwstr/>
      </vt:variant>
      <vt:variant>
        <vt:lpwstr>ch5f2</vt:lpwstr>
      </vt:variant>
      <vt:variant>
        <vt:i4>2752559</vt:i4>
      </vt:variant>
      <vt:variant>
        <vt:i4>3</vt:i4>
      </vt:variant>
      <vt:variant>
        <vt:i4>0</vt:i4>
      </vt:variant>
      <vt:variant>
        <vt:i4>5</vt:i4>
      </vt:variant>
      <vt:variant>
        <vt:lpwstr/>
      </vt:variant>
      <vt:variant>
        <vt:lpwstr>ch5figure1</vt:lpwstr>
      </vt:variant>
      <vt:variant>
        <vt:i4>6946872</vt:i4>
      </vt:variant>
      <vt:variant>
        <vt:i4>0</vt:i4>
      </vt:variant>
      <vt:variant>
        <vt:i4>0</vt:i4>
      </vt:variant>
      <vt:variant>
        <vt:i4>5</vt:i4>
      </vt:variant>
      <vt:variant>
        <vt:lpwstr>https://lhncbc.nlm.nih.gov/semanticnetwork/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2</cp:revision>
  <cp:lastPrinted>2004-11-04T15:23:00Z</cp:lastPrinted>
  <dcterms:created xsi:type="dcterms:W3CDTF">2021-08-12T15:43:00Z</dcterms:created>
  <dcterms:modified xsi:type="dcterms:W3CDTF">2021-08-12T15:43:00Z</dcterms:modified>
</cp:coreProperties>
</file>
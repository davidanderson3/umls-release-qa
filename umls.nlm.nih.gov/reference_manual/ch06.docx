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6DFA8" w14:textId="77777777" w:rsidR="003A5039" w:rsidRDefault="00F5422D" w:rsidP="00237B2B">
      <w:pPr>
        <w:pStyle w:val="Comment"/>
      </w:pPr>
      <w:r>
        <w:t>Use this form to tell us important information about this document, then start the text on the following page. All information you give in this form will appear in the document.</w:t>
      </w:r>
    </w:p>
    <w:p w14:paraId="5ACF1E40" w14:textId="77777777" w:rsidR="008D0631" w:rsidRDefault="008D0631" w:rsidP="008D0631"/>
    <w:tbl>
      <w:tblPr>
        <w:tblW w:w="0" w:type="auto"/>
        <w:tblLook w:val="0020" w:firstRow="1" w:lastRow="0" w:firstColumn="0" w:lastColumn="0" w:noHBand="0" w:noVBand="0"/>
      </w:tblPr>
      <w:tblGrid>
        <w:gridCol w:w="1628"/>
        <w:gridCol w:w="706"/>
        <w:gridCol w:w="2406"/>
        <w:gridCol w:w="2407"/>
        <w:gridCol w:w="2417"/>
      </w:tblGrid>
      <w:tr w:rsidR="00F769CB" w14:paraId="5FE15218" w14:textId="77777777" w:rsidTr="00F769CB">
        <w:trPr>
          <w:cantSplit/>
          <w:trHeight w:val="432"/>
        </w:trPr>
        <w:tc>
          <w:tcPr>
            <w:tcW w:w="0" w:type="auto"/>
            <w:gridSpan w:val="5"/>
            <w:tcBorders>
              <w:bottom w:val="single" w:sz="12" w:space="0" w:color="990000"/>
            </w:tcBorders>
            <w:shd w:val="clear" w:color="auto" w:fill="E6E6E6"/>
            <w:vAlign w:val="center"/>
          </w:tcPr>
          <w:p w14:paraId="56C85E95" w14:textId="77777777" w:rsidR="00F769CB" w:rsidRDefault="00F769CB" w:rsidP="00F769CB">
            <w:pPr>
              <w:spacing w:after="0"/>
              <w:rPr>
                <w:b/>
                <w:sz w:val="20"/>
              </w:rPr>
            </w:pPr>
            <w:r>
              <w:rPr>
                <w:b/>
                <w:sz w:val="20"/>
              </w:rPr>
              <w:t>Document Information</w:t>
            </w:r>
          </w:p>
        </w:tc>
      </w:tr>
      <w:tr w:rsidR="00F769CB" w14:paraId="1FCDB5AD" w14:textId="77777777" w:rsidTr="00F769CB">
        <w:trPr>
          <w:trHeight w:val="288"/>
        </w:trPr>
        <w:tc>
          <w:tcPr>
            <w:tcW w:w="0" w:type="auto"/>
            <w:tcBorders>
              <w:top w:val="single" w:sz="12" w:space="0" w:color="990000"/>
              <w:bottom w:val="single" w:sz="4" w:space="0" w:color="auto"/>
            </w:tcBorders>
            <w:vAlign w:val="bottom"/>
          </w:tcPr>
          <w:p w14:paraId="621745FF" w14:textId="77777777" w:rsidR="00F769CB" w:rsidRDefault="00F769CB" w:rsidP="00F769CB">
            <w:pPr>
              <w:spacing w:after="0"/>
              <w:rPr>
                <w:sz w:val="20"/>
              </w:rPr>
            </w:pPr>
            <w:r>
              <w:rPr>
                <w:sz w:val="20"/>
              </w:rPr>
              <w:t>Document Type</w:t>
            </w:r>
          </w:p>
        </w:tc>
        <w:tc>
          <w:tcPr>
            <w:tcW w:w="0" w:type="auto"/>
            <w:tcBorders>
              <w:top w:val="single" w:sz="12" w:space="0" w:color="990000"/>
              <w:bottom w:val="single" w:sz="4" w:space="0" w:color="auto"/>
            </w:tcBorders>
            <w:vAlign w:val="bottom"/>
          </w:tcPr>
          <w:p w14:paraId="31E53B54" w14:textId="77777777" w:rsidR="00F769CB" w:rsidRDefault="00F769CB" w:rsidP="00F769CB">
            <w:pPr>
              <w:spacing w:after="0"/>
              <w:rPr>
                <w:sz w:val="20"/>
              </w:rPr>
            </w:pPr>
            <w:r>
              <w:rPr>
                <w:sz w:val="20"/>
              </w:rPr>
              <w:t>Label</w:t>
            </w:r>
          </w:p>
        </w:tc>
        <w:tc>
          <w:tcPr>
            <w:tcW w:w="0" w:type="auto"/>
            <w:tcBorders>
              <w:top w:val="single" w:sz="12" w:space="0" w:color="990000"/>
              <w:bottom w:val="single" w:sz="4" w:space="0" w:color="auto"/>
            </w:tcBorders>
            <w:vAlign w:val="bottom"/>
          </w:tcPr>
          <w:p w14:paraId="4221CA60" w14:textId="77777777" w:rsidR="00F769CB" w:rsidRDefault="00F769CB" w:rsidP="00D0034C">
            <w:pPr>
              <w:spacing w:after="0"/>
              <w:rPr>
                <w:sz w:val="20"/>
              </w:rPr>
            </w:pPr>
            <w:r>
              <w:rPr>
                <w:sz w:val="20"/>
              </w:rPr>
              <w:t>Created (YYYY-MM-DD)</w:t>
            </w:r>
          </w:p>
        </w:tc>
        <w:tc>
          <w:tcPr>
            <w:tcW w:w="0" w:type="auto"/>
            <w:tcBorders>
              <w:top w:val="single" w:sz="12" w:space="0" w:color="990000"/>
              <w:bottom w:val="single" w:sz="4" w:space="0" w:color="auto"/>
            </w:tcBorders>
            <w:shd w:val="clear" w:color="auto" w:fill="auto"/>
            <w:tcMar>
              <w:top w:w="0" w:type="dxa"/>
              <w:left w:w="58" w:type="dxa"/>
              <w:bottom w:w="29" w:type="dxa"/>
              <w:right w:w="115" w:type="dxa"/>
            </w:tcMar>
            <w:vAlign w:val="bottom"/>
          </w:tcPr>
          <w:p w14:paraId="255D9BF2" w14:textId="77777777" w:rsidR="00F769CB" w:rsidRDefault="00F769CB" w:rsidP="002E545F">
            <w:pPr>
              <w:spacing w:after="0"/>
              <w:rPr>
                <w:sz w:val="20"/>
              </w:rPr>
            </w:pPr>
            <w:r>
              <w:rPr>
                <w:sz w:val="20"/>
              </w:rPr>
              <w:t>Updated (YYYY-MM-DD)</w:t>
            </w:r>
          </w:p>
        </w:tc>
        <w:tc>
          <w:tcPr>
            <w:tcW w:w="0" w:type="auto"/>
            <w:tcBorders>
              <w:top w:val="single" w:sz="12" w:space="0" w:color="990000"/>
              <w:bottom w:val="single" w:sz="4" w:space="0" w:color="auto"/>
            </w:tcBorders>
            <w:shd w:val="clear" w:color="auto" w:fill="auto"/>
            <w:vAlign w:val="bottom"/>
          </w:tcPr>
          <w:p w14:paraId="133448F1" w14:textId="77777777" w:rsidR="00F769CB" w:rsidRDefault="00F769CB" w:rsidP="00D0034C">
            <w:pPr>
              <w:spacing w:after="0"/>
              <w:rPr>
                <w:sz w:val="20"/>
              </w:rPr>
            </w:pPr>
            <w:r>
              <w:rPr>
                <w:sz w:val="20"/>
              </w:rPr>
              <w:t>Revised (YYYY-MM-DD)</w:t>
            </w:r>
          </w:p>
          <w:p w14:paraId="57DEF79A" w14:textId="77777777" w:rsidR="00F769CB" w:rsidRDefault="00F769CB" w:rsidP="00D0034C">
            <w:pPr>
              <w:spacing w:after="0"/>
              <w:rPr>
                <w:sz w:val="20"/>
              </w:rPr>
            </w:pPr>
            <w:r>
              <w:rPr>
                <w:sz w:val="20"/>
              </w:rPr>
              <w:t>(</w:t>
            </w:r>
            <w:proofErr w:type="spellStart"/>
            <w:r w:rsidRPr="003012B3">
              <w:rPr>
                <w:i/>
                <w:sz w:val="20"/>
              </w:rPr>
              <w:t>GeneReviews</w:t>
            </w:r>
            <w:proofErr w:type="spellEnd"/>
            <w:r>
              <w:rPr>
                <w:sz w:val="20"/>
              </w:rPr>
              <w:t xml:space="preserve"> Project)</w:t>
            </w:r>
          </w:p>
        </w:tc>
      </w:tr>
      <w:tr w:rsidR="00F769CB" w14:paraId="6E69EE70" w14:textId="77777777" w:rsidTr="00F769CB">
        <w:trPr>
          <w:trHeight w:val="288"/>
        </w:trPr>
        <w:tc>
          <w:tcPr>
            <w:tcW w:w="0" w:type="auto"/>
            <w:tcBorders>
              <w:top w:val="single" w:sz="4" w:space="0" w:color="auto"/>
              <w:bottom w:val="single" w:sz="4" w:space="0" w:color="auto"/>
            </w:tcBorders>
            <w:vAlign w:val="bottom"/>
          </w:tcPr>
          <w:p w14:paraId="31BF6273" w14:textId="1877977D" w:rsidR="00F769CB" w:rsidRDefault="005F19BF" w:rsidP="00F769CB">
            <w:pPr>
              <w:spacing w:after="0"/>
              <w:rPr>
                <w:sz w:val="20"/>
              </w:rPr>
            </w:pPr>
            <w:r>
              <w:rPr>
                <w:sz w:val="20"/>
              </w:rPr>
              <w:t>chapter</w:t>
            </w:r>
          </w:p>
        </w:tc>
        <w:tc>
          <w:tcPr>
            <w:tcW w:w="0" w:type="auto"/>
            <w:tcBorders>
              <w:top w:val="single" w:sz="4" w:space="0" w:color="auto"/>
              <w:bottom w:val="single" w:sz="4" w:space="0" w:color="auto"/>
            </w:tcBorders>
            <w:vAlign w:val="bottom"/>
          </w:tcPr>
          <w:p w14:paraId="16309CE3" w14:textId="60AAEDF4" w:rsidR="00F769CB" w:rsidRDefault="005F19BF" w:rsidP="00F769CB">
            <w:pPr>
              <w:spacing w:after="0"/>
              <w:rPr>
                <w:sz w:val="20"/>
              </w:rPr>
            </w:pPr>
            <w:r>
              <w:rPr>
                <w:sz w:val="20"/>
              </w:rPr>
              <w:t>6</w:t>
            </w:r>
          </w:p>
        </w:tc>
        <w:tc>
          <w:tcPr>
            <w:tcW w:w="0" w:type="auto"/>
            <w:tcBorders>
              <w:top w:val="single" w:sz="4" w:space="0" w:color="auto"/>
              <w:bottom w:val="single" w:sz="4" w:space="0" w:color="auto"/>
            </w:tcBorders>
            <w:vAlign w:val="bottom"/>
          </w:tcPr>
          <w:p w14:paraId="61FF7266" w14:textId="77777777" w:rsidR="00F769CB" w:rsidRDefault="00F769CB" w:rsidP="00D0034C">
            <w:pPr>
              <w:spacing w:after="0"/>
              <w:rPr>
                <w:sz w:val="20"/>
              </w:rPr>
            </w:pPr>
          </w:p>
        </w:tc>
        <w:tc>
          <w:tcPr>
            <w:tcW w:w="0" w:type="auto"/>
            <w:tcBorders>
              <w:top w:val="single" w:sz="4" w:space="0" w:color="auto"/>
              <w:bottom w:val="single" w:sz="4" w:space="0" w:color="auto"/>
            </w:tcBorders>
            <w:shd w:val="clear" w:color="auto" w:fill="auto"/>
            <w:tcMar>
              <w:top w:w="0" w:type="dxa"/>
              <w:left w:w="58" w:type="dxa"/>
              <w:bottom w:w="29" w:type="dxa"/>
              <w:right w:w="115" w:type="dxa"/>
            </w:tcMar>
            <w:vAlign w:val="bottom"/>
          </w:tcPr>
          <w:p w14:paraId="1FD4AD44" w14:textId="77777777" w:rsidR="00F769CB" w:rsidRDefault="00F769CB" w:rsidP="002E545F">
            <w:pPr>
              <w:spacing w:after="0"/>
              <w:rPr>
                <w:sz w:val="20"/>
              </w:rPr>
            </w:pPr>
          </w:p>
        </w:tc>
        <w:tc>
          <w:tcPr>
            <w:tcW w:w="0" w:type="auto"/>
            <w:tcBorders>
              <w:top w:val="single" w:sz="4" w:space="0" w:color="auto"/>
              <w:bottom w:val="single" w:sz="4" w:space="0" w:color="auto"/>
            </w:tcBorders>
            <w:shd w:val="clear" w:color="auto" w:fill="auto"/>
            <w:vAlign w:val="bottom"/>
          </w:tcPr>
          <w:p w14:paraId="3D07C6FF" w14:textId="77777777" w:rsidR="00F769CB" w:rsidRDefault="00F769CB" w:rsidP="00D0034C">
            <w:pPr>
              <w:spacing w:after="0"/>
              <w:rPr>
                <w:sz w:val="20"/>
              </w:rPr>
            </w:pPr>
          </w:p>
        </w:tc>
      </w:tr>
    </w:tbl>
    <w:p w14:paraId="70ED3BAA" w14:textId="77777777" w:rsidR="004D7185" w:rsidRDefault="00D339A3" w:rsidP="00D339A3">
      <w:pPr>
        <w:pStyle w:val="Comment"/>
      </w:pPr>
      <w:r>
        <w:t>Note: for “</w:t>
      </w:r>
      <w:r w:rsidR="00B06ABD">
        <w:t>Document T</w:t>
      </w:r>
      <w:r>
        <w:t>ype”, choose only one of the following: appendix, chapter, dedication, foreword, front-matter-part, glossary, preface, ref-list, or section.</w:t>
      </w:r>
    </w:p>
    <w:p w14:paraId="5816E80F" w14:textId="77777777" w:rsidR="00D339A3" w:rsidRDefault="00D339A3" w:rsidP="008D0631"/>
    <w:tbl>
      <w:tblPr>
        <w:tblW w:w="0" w:type="auto"/>
        <w:tblLook w:val="0020" w:firstRow="1" w:lastRow="0" w:firstColumn="0" w:lastColumn="0" w:noHBand="0" w:noVBand="0"/>
      </w:tblPr>
      <w:tblGrid>
        <w:gridCol w:w="1561"/>
        <w:gridCol w:w="1184"/>
        <w:gridCol w:w="717"/>
        <w:gridCol w:w="972"/>
        <w:gridCol w:w="1028"/>
        <w:gridCol w:w="717"/>
        <w:gridCol w:w="1183"/>
        <w:gridCol w:w="1362"/>
      </w:tblGrid>
      <w:tr w:rsidR="004F39FD" w14:paraId="5C0EFD34" w14:textId="77777777" w:rsidTr="00463CC9">
        <w:trPr>
          <w:cantSplit/>
          <w:trHeight w:val="432"/>
        </w:trPr>
        <w:tc>
          <w:tcPr>
            <w:tcW w:w="0" w:type="auto"/>
            <w:gridSpan w:val="8"/>
            <w:tcBorders>
              <w:top w:val="nil"/>
              <w:left w:val="nil"/>
              <w:bottom w:val="single" w:sz="12" w:space="0" w:color="990000"/>
              <w:right w:val="nil"/>
            </w:tcBorders>
            <w:shd w:val="clear" w:color="auto" w:fill="E6E6E6"/>
            <w:vAlign w:val="center"/>
          </w:tcPr>
          <w:p w14:paraId="01D178AC" w14:textId="77777777" w:rsidR="004F39FD" w:rsidRDefault="004F39FD" w:rsidP="00256208">
            <w:pPr>
              <w:spacing w:after="0"/>
              <w:rPr>
                <w:b/>
                <w:sz w:val="20"/>
              </w:rPr>
            </w:pPr>
            <w:r>
              <w:rPr>
                <w:b/>
                <w:sz w:val="20"/>
              </w:rPr>
              <w:t>Author Information</w:t>
            </w:r>
          </w:p>
        </w:tc>
      </w:tr>
      <w:tr w:rsidR="004F39FD" w14:paraId="4112C02C" w14:textId="77777777" w:rsidTr="00463CC9">
        <w:trPr>
          <w:trHeight w:val="432"/>
        </w:trPr>
        <w:tc>
          <w:tcPr>
            <w:tcW w:w="0" w:type="auto"/>
            <w:tcBorders>
              <w:top w:val="nil"/>
              <w:left w:val="nil"/>
              <w:bottom w:val="single" w:sz="4" w:space="0" w:color="auto"/>
              <w:right w:val="nil"/>
            </w:tcBorders>
            <w:vAlign w:val="bottom"/>
          </w:tcPr>
          <w:p w14:paraId="46149FDD" w14:textId="77777777" w:rsidR="004F39FD" w:rsidRDefault="004F39FD" w:rsidP="00256208">
            <w:pPr>
              <w:spacing w:after="0"/>
              <w:rPr>
                <w:sz w:val="20"/>
              </w:rPr>
            </w:pPr>
            <w:r>
              <w:rPr>
                <w:sz w:val="20"/>
              </w:rPr>
              <w:t>Given Name(s)</w:t>
            </w:r>
          </w:p>
        </w:tc>
        <w:tc>
          <w:tcPr>
            <w:tcW w:w="0" w:type="auto"/>
            <w:tcBorders>
              <w:top w:val="nil"/>
              <w:left w:val="nil"/>
              <w:bottom w:val="single" w:sz="4" w:space="0" w:color="auto"/>
              <w:right w:val="nil"/>
            </w:tcBorders>
            <w:vAlign w:val="bottom"/>
          </w:tcPr>
          <w:p w14:paraId="2045C850" w14:textId="77777777" w:rsidR="004F39FD" w:rsidRDefault="004F39FD" w:rsidP="00256208">
            <w:pPr>
              <w:spacing w:after="0"/>
              <w:rPr>
                <w:sz w:val="20"/>
              </w:rPr>
            </w:pPr>
            <w:r>
              <w:rPr>
                <w:sz w:val="20"/>
              </w:rPr>
              <w:t>Last Name</w:t>
            </w:r>
          </w:p>
        </w:tc>
        <w:tc>
          <w:tcPr>
            <w:tcW w:w="0" w:type="auto"/>
            <w:tcBorders>
              <w:top w:val="nil"/>
              <w:left w:val="nil"/>
              <w:bottom w:val="single" w:sz="4" w:space="0" w:color="auto"/>
              <w:right w:val="nil"/>
            </w:tcBorders>
            <w:vAlign w:val="bottom"/>
          </w:tcPr>
          <w:p w14:paraId="30227589" w14:textId="77777777" w:rsidR="004F39FD" w:rsidRDefault="004F39FD" w:rsidP="00256208">
            <w:pPr>
              <w:spacing w:after="0"/>
              <w:rPr>
                <w:sz w:val="20"/>
              </w:rPr>
            </w:pPr>
            <w:r>
              <w:rPr>
                <w:sz w:val="20"/>
              </w:rPr>
              <w:t>Suffix</w:t>
            </w:r>
          </w:p>
        </w:tc>
        <w:tc>
          <w:tcPr>
            <w:tcW w:w="0" w:type="auto"/>
            <w:tcBorders>
              <w:top w:val="nil"/>
              <w:left w:val="nil"/>
              <w:bottom w:val="single" w:sz="4" w:space="0" w:color="auto"/>
              <w:right w:val="nil"/>
            </w:tcBorders>
            <w:vAlign w:val="bottom"/>
          </w:tcPr>
          <w:p w14:paraId="3503E5C2" w14:textId="77777777" w:rsidR="004F39FD" w:rsidRDefault="004F39FD" w:rsidP="00256208">
            <w:pPr>
              <w:spacing w:after="0"/>
              <w:rPr>
                <w:sz w:val="20"/>
              </w:rPr>
            </w:pPr>
            <w:r>
              <w:rPr>
                <w:sz w:val="20"/>
              </w:rPr>
              <w:t>Degrees</w:t>
            </w:r>
          </w:p>
        </w:tc>
        <w:tc>
          <w:tcPr>
            <w:tcW w:w="0" w:type="auto"/>
            <w:tcBorders>
              <w:top w:val="nil"/>
              <w:left w:val="nil"/>
              <w:bottom w:val="single" w:sz="4" w:space="0" w:color="auto"/>
              <w:right w:val="nil"/>
            </w:tcBorders>
            <w:vAlign w:val="bottom"/>
          </w:tcPr>
          <w:p w14:paraId="719206E9" w14:textId="77777777" w:rsidR="004F39FD" w:rsidRDefault="004F39FD" w:rsidP="00256208">
            <w:pPr>
              <w:spacing w:after="0"/>
              <w:rPr>
                <w:sz w:val="20"/>
              </w:rPr>
            </w:pPr>
            <w:r>
              <w:rPr>
                <w:sz w:val="20"/>
              </w:rPr>
              <w:t>Affiliation</w:t>
            </w:r>
          </w:p>
        </w:tc>
        <w:tc>
          <w:tcPr>
            <w:tcW w:w="0" w:type="auto"/>
            <w:tcBorders>
              <w:top w:val="nil"/>
              <w:left w:val="nil"/>
              <w:bottom w:val="single" w:sz="4" w:space="0" w:color="auto"/>
              <w:right w:val="nil"/>
            </w:tcBorders>
            <w:vAlign w:val="bottom"/>
          </w:tcPr>
          <w:p w14:paraId="0A2004C5" w14:textId="77777777" w:rsidR="004F39FD" w:rsidRDefault="004F39FD" w:rsidP="00256208">
            <w:pPr>
              <w:spacing w:after="0"/>
              <w:rPr>
                <w:sz w:val="20"/>
              </w:rPr>
            </w:pPr>
            <w:r>
              <w:rPr>
                <w:sz w:val="20"/>
              </w:rPr>
              <w:t>Email</w:t>
            </w:r>
          </w:p>
        </w:tc>
        <w:tc>
          <w:tcPr>
            <w:tcW w:w="0" w:type="auto"/>
            <w:tcBorders>
              <w:top w:val="nil"/>
              <w:left w:val="nil"/>
              <w:bottom w:val="single" w:sz="4" w:space="0" w:color="auto"/>
              <w:right w:val="nil"/>
            </w:tcBorders>
            <w:vAlign w:val="bottom"/>
          </w:tcPr>
          <w:p w14:paraId="0963B13E" w14:textId="77777777" w:rsidR="004F39FD" w:rsidRDefault="004F39FD" w:rsidP="00256208">
            <w:pPr>
              <w:spacing w:after="0"/>
              <w:rPr>
                <w:sz w:val="20"/>
              </w:rPr>
            </w:pPr>
            <w:r>
              <w:rPr>
                <w:sz w:val="20"/>
              </w:rPr>
              <w:t>Corr. Au. ?</w:t>
            </w:r>
          </w:p>
          <w:p w14:paraId="5093496D" w14:textId="77777777" w:rsidR="004F39FD" w:rsidRDefault="004F39FD" w:rsidP="00256208">
            <w:pPr>
              <w:spacing w:after="0"/>
              <w:rPr>
                <w:sz w:val="20"/>
              </w:rPr>
            </w:pPr>
            <w:r>
              <w:rPr>
                <w:sz w:val="20"/>
              </w:rPr>
              <w:t>(Yes)</w:t>
            </w:r>
          </w:p>
        </w:tc>
        <w:tc>
          <w:tcPr>
            <w:tcW w:w="0" w:type="auto"/>
            <w:tcBorders>
              <w:top w:val="nil"/>
              <w:left w:val="nil"/>
              <w:bottom w:val="single" w:sz="4" w:space="0" w:color="auto"/>
              <w:right w:val="nil"/>
            </w:tcBorders>
            <w:vAlign w:val="bottom"/>
          </w:tcPr>
          <w:p w14:paraId="3D74B363" w14:textId="77777777" w:rsidR="004F39FD" w:rsidRDefault="004F39FD" w:rsidP="00256208">
            <w:pPr>
              <w:spacing w:after="0"/>
              <w:rPr>
                <w:sz w:val="20"/>
              </w:rPr>
            </w:pPr>
            <w:r>
              <w:rPr>
                <w:sz w:val="20"/>
              </w:rPr>
              <w:t>Au. Footnote</w:t>
            </w:r>
          </w:p>
        </w:tc>
      </w:tr>
      <w:tr w:rsidR="004F39FD" w14:paraId="28CC6CA0" w14:textId="77777777" w:rsidTr="00463CC9">
        <w:trPr>
          <w:trHeight w:val="432"/>
        </w:trPr>
        <w:tc>
          <w:tcPr>
            <w:tcW w:w="0" w:type="auto"/>
            <w:tcBorders>
              <w:top w:val="nil"/>
              <w:left w:val="nil"/>
              <w:bottom w:val="single" w:sz="4" w:space="0" w:color="auto"/>
              <w:right w:val="nil"/>
            </w:tcBorders>
            <w:vAlign w:val="center"/>
          </w:tcPr>
          <w:p w14:paraId="07631E59"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008FDEF4"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2A68E6F9"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15719802"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41E13086" w14:textId="77777777" w:rsidR="004F39FD" w:rsidRDefault="004F39FD" w:rsidP="001030A7">
            <w:pPr>
              <w:spacing w:after="0"/>
              <w:rPr>
                <w:sz w:val="20"/>
              </w:rPr>
            </w:pPr>
          </w:p>
        </w:tc>
        <w:tc>
          <w:tcPr>
            <w:tcW w:w="0" w:type="auto"/>
            <w:tcBorders>
              <w:top w:val="nil"/>
              <w:left w:val="nil"/>
              <w:bottom w:val="single" w:sz="4" w:space="0" w:color="auto"/>
              <w:right w:val="nil"/>
            </w:tcBorders>
            <w:vAlign w:val="center"/>
          </w:tcPr>
          <w:p w14:paraId="770F51D1"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21C2ABE0"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4448680C" w14:textId="77777777" w:rsidR="004F39FD" w:rsidRDefault="004F39FD" w:rsidP="00256208">
            <w:pPr>
              <w:spacing w:after="0"/>
              <w:rPr>
                <w:sz w:val="20"/>
              </w:rPr>
            </w:pPr>
          </w:p>
        </w:tc>
      </w:tr>
      <w:tr w:rsidR="004F39FD" w14:paraId="102DE881" w14:textId="77777777" w:rsidTr="00463CC9">
        <w:trPr>
          <w:trHeight w:val="432"/>
        </w:trPr>
        <w:tc>
          <w:tcPr>
            <w:tcW w:w="0" w:type="auto"/>
            <w:tcBorders>
              <w:top w:val="nil"/>
              <w:left w:val="nil"/>
              <w:bottom w:val="single" w:sz="4" w:space="0" w:color="auto"/>
              <w:right w:val="nil"/>
            </w:tcBorders>
            <w:vAlign w:val="center"/>
          </w:tcPr>
          <w:p w14:paraId="45700EEA"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76F90A36"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4B09A656"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4C3F20A9"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2CD4D10E"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7B64E1DF"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683A1568" w14:textId="77777777" w:rsidR="004F39FD" w:rsidRDefault="004F39FD" w:rsidP="00256208">
            <w:pPr>
              <w:spacing w:after="0"/>
              <w:rPr>
                <w:sz w:val="20"/>
              </w:rPr>
            </w:pPr>
          </w:p>
        </w:tc>
        <w:tc>
          <w:tcPr>
            <w:tcW w:w="0" w:type="auto"/>
            <w:tcBorders>
              <w:top w:val="nil"/>
              <w:left w:val="nil"/>
              <w:bottom w:val="single" w:sz="4" w:space="0" w:color="auto"/>
              <w:right w:val="nil"/>
            </w:tcBorders>
            <w:vAlign w:val="center"/>
          </w:tcPr>
          <w:p w14:paraId="1754181E" w14:textId="77777777" w:rsidR="004F39FD" w:rsidRDefault="004F39FD" w:rsidP="00256208">
            <w:pPr>
              <w:spacing w:after="0"/>
              <w:rPr>
                <w:sz w:val="20"/>
              </w:rPr>
            </w:pPr>
          </w:p>
        </w:tc>
      </w:tr>
      <w:tr w:rsidR="004F39FD" w14:paraId="115BCDAB" w14:textId="77777777" w:rsidTr="00463CC9">
        <w:trPr>
          <w:trHeight w:val="432"/>
        </w:trPr>
        <w:tc>
          <w:tcPr>
            <w:tcW w:w="0" w:type="auto"/>
            <w:tcBorders>
              <w:top w:val="single" w:sz="4" w:space="0" w:color="auto"/>
              <w:left w:val="nil"/>
              <w:bottom w:val="single" w:sz="4" w:space="0" w:color="auto"/>
              <w:right w:val="nil"/>
            </w:tcBorders>
            <w:vAlign w:val="center"/>
          </w:tcPr>
          <w:p w14:paraId="4C3D59C8"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68AA1AFB"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60D9FA68"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25683EDA"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2B3FE738"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4D9627C2"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14802435" w14:textId="77777777" w:rsidR="004F39FD" w:rsidRDefault="004F39FD" w:rsidP="00256208">
            <w:pPr>
              <w:spacing w:after="0"/>
              <w:rPr>
                <w:sz w:val="20"/>
              </w:rPr>
            </w:pPr>
          </w:p>
        </w:tc>
        <w:tc>
          <w:tcPr>
            <w:tcW w:w="0" w:type="auto"/>
            <w:tcBorders>
              <w:top w:val="single" w:sz="4" w:space="0" w:color="auto"/>
              <w:left w:val="nil"/>
              <w:bottom w:val="single" w:sz="4" w:space="0" w:color="auto"/>
              <w:right w:val="nil"/>
            </w:tcBorders>
            <w:vAlign w:val="center"/>
          </w:tcPr>
          <w:p w14:paraId="12F9B9DB" w14:textId="77777777" w:rsidR="004F39FD" w:rsidRDefault="004F39FD" w:rsidP="00256208">
            <w:pPr>
              <w:spacing w:after="0"/>
              <w:rPr>
                <w:sz w:val="20"/>
              </w:rPr>
            </w:pPr>
          </w:p>
        </w:tc>
      </w:tr>
    </w:tbl>
    <w:p w14:paraId="09EDDB10" w14:textId="77777777" w:rsidR="004F39FD" w:rsidRDefault="004F39FD" w:rsidP="004F39FD"/>
    <w:p w14:paraId="04F9A24C" w14:textId="77777777" w:rsidR="00EE029E" w:rsidRDefault="003E2CF2" w:rsidP="00EE029E">
      <w:pPr>
        <w:pStyle w:val="Comment"/>
      </w:pPr>
      <w:r>
        <w:t>Use one row for each author. List authors in order of appearance in the document. Add rows to add more authors.</w:t>
      </w:r>
      <w:r w:rsidR="00486344" w:rsidRPr="00486344">
        <w:t xml:space="preserve"> For institutional author, enter the name of the institution in the Given Name(s) column.</w:t>
      </w:r>
    </w:p>
    <w:p w14:paraId="77D3FAE6" w14:textId="77777777" w:rsidR="00486344" w:rsidRPr="00486344" w:rsidRDefault="00486344" w:rsidP="00486344"/>
    <w:p w14:paraId="1A4D39BA" w14:textId="77777777"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14:paraId="1FAC44E7" w14:textId="77777777" w:rsidR="003E2CF2" w:rsidRPr="0081682D" w:rsidRDefault="003E2CF2" w:rsidP="0081682D"/>
    <w:p w14:paraId="2EDC0B77" w14:textId="77777777" w:rsidR="00CA05C1" w:rsidRDefault="00CA05C1" w:rsidP="00753AFF"/>
    <w:p w14:paraId="4AB09AE3" w14:textId="77777777" w:rsidR="006D7468" w:rsidRPr="006D7468" w:rsidRDefault="006D7468" w:rsidP="006D7468">
      <w:pPr>
        <w:pStyle w:val="Heading1"/>
      </w:pPr>
      <w:r w:rsidRPr="006D7468">
        <w:t>SPECIALIST Lexicon and Lexical Tools</w:t>
      </w:r>
    </w:p>
    <w:p w14:paraId="7432DB51" w14:textId="77777777" w:rsidR="006D7468" w:rsidRPr="006D7468" w:rsidRDefault="006D7468" w:rsidP="006D7468">
      <w:r w:rsidRPr="006D7468">
        <w:t>The SPECIALIST Lexicon has been developed to provide the lexical information needed for the SPECIALIST Natural Language Processing System (NLP). It is intended to be a general English lexicon that includes many biomedical terms. Coverage includes both commonly occurring English words and biomedical vocabulary. The lexicon entry for each word or term records the syntactic, morphological, and orthographic information needed by the SPECIALIST NLP System.</w:t>
      </w:r>
    </w:p>
    <w:p w14:paraId="5E149EFF" w14:textId="77777777" w:rsidR="006D7468" w:rsidRPr="006D7468" w:rsidRDefault="006D7468" w:rsidP="006D7468">
      <w:r w:rsidRPr="006D7468">
        <w:t xml:space="preserve">The </w:t>
      </w:r>
      <w:hyperlink w:anchor="_6.8_The_SPECIALIST" w:history="1">
        <w:r w:rsidRPr="006D7468">
          <w:rPr>
            <w:rStyle w:val="Hyperlink"/>
          </w:rPr>
          <w:t>Lexical Tools</w:t>
        </w:r>
      </w:hyperlink>
      <w:r w:rsidRPr="006D7468">
        <w:t xml:space="preserve"> are designed to address the high degree of variability in natural language words and terms. Words often have several inflected forms which would properly be considered instances of the same word. The verb "treat", for example, has three inflectional variants: "treats" the third person singular present tense form, "treated" the past and past participle form, and "treating" the present participle form. Multi-word terms in the Metathesaurus and other controlled vocabularies may have word order variants in addition to their inflectional and alphabetic case variants. The Lexical Tools allow the user to abstract away from this sort of variation.</w:t>
      </w:r>
    </w:p>
    <w:p w14:paraId="58247E1E" w14:textId="77777777" w:rsidR="006D7468" w:rsidRPr="006D7468" w:rsidRDefault="006D7468" w:rsidP="006D7468">
      <w:r w:rsidRPr="006D7468">
        <w:t xml:space="preserve">For an overview of the SPECIALIST Lexicon, lexical variant programs, and lexical databases, see </w:t>
      </w:r>
      <w:hyperlink r:id="rId11" w:history="1">
        <w:r w:rsidRPr="000E2391">
          <w:rPr>
            <w:rStyle w:val="Hyperlink"/>
          </w:rPr>
          <w:t>Lexical Methods for Managing variation in Biomedical Terminologies</w:t>
        </w:r>
      </w:hyperlink>
      <w:r w:rsidRPr="006D7468">
        <w:t xml:space="preserve">, A.T. McCray, S. </w:t>
      </w:r>
      <w:r w:rsidRPr="006D7468">
        <w:lastRenderedPageBreak/>
        <w:t>Srinivasan, A.C. Browne, in the Proceedings of the 18th Annual Symposium on Computer Applications in Medical Care, 1994, 235-239.</w:t>
      </w:r>
    </w:p>
    <w:p w14:paraId="0B072ACE" w14:textId="360985F8" w:rsidR="006D7468" w:rsidRPr="006D7468" w:rsidRDefault="006D7468" w:rsidP="006D7468">
      <w:r w:rsidRPr="006D7468">
        <w:t xml:space="preserve">The SPECIALIST Lexicon is distributed as one of the UMLS Knowledge Sources and as an open source resource along with the </w:t>
      </w:r>
      <w:hyperlink r:id="rId12" w:history="1">
        <w:proofErr w:type="spellStart"/>
        <w:r w:rsidRPr="00017AAC">
          <w:rPr>
            <w:rStyle w:val="Hyperlink"/>
          </w:rPr>
          <w:t>the</w:t>
        </w:r>
        <w:proofErr w:type="spellEnd"/>
        <w:r w:rsidRPr="00017AAC">
          <w:rPr>
            <w:rStyle w:val="Hyperlink"/>
          </w:rPr>
          <w:t xml:space="preserve"> SPECIALIST NLP tools</w:t>
        </w:r>
      </w:hyperlink>
      <w:r w:rsidRPr="006D7468">
        <w:t xml:space="preserve">, subject to these </w:t>
      </w:r>
      <w:hyperlink r:id="rId13" w:history="1">
        <w:r w:rsidRPr="00017AAC">
          <w:rPr>
            <w:rStyle w:val="Hyperlink"/>
          </w:rPr>
          <w:t>terms and conditions</w:t>
        </w:r>
      </w:hyperlink>
      <w:r w:rsidRPr="006D7468">
        <w:t xml:space="preserve">. </w:t>
      </w:r>
    </w:p>
    <w:p w14:paraId="2D01D583" w14:textId="77777777" w:rsidR="006D7468" w:rsidRPr="006D7468" w:rsidRDefault="006D7468" w:rsidP="006D7468">
      <w:pPr>
        <w:pStyle w:val="Heading2"/>
      </w:pPr>
      <w:r w:rsidRPr="006D7468">
        <w:rPr>
          <w:rStyle w:val="LabelorNumber"/>
        </w:rPr>
        <w:t>6.1</w:t>
      </w:r>
      <w:r w:rsidRPr="006D7468">
        <w:t xml:space="preserve"> General Description </w:t>
      </w:r>
    </w:p>
    <w:p w14:paraId="3A68D0AA" w14:textId="77777777" w:rsidR="006D7468" w:rsidRPr="006D7468" w:rsidRDefault="006D7468" w:rsidP="006D7468">
      <w:r w:rsidRPr="006D7468">
        <w:t>The Lexicon consists of a set of lexical entries with one entry for each spelling or set of spelling variants in a particular part of speech. Lexical items may be "multi-word" terms made up of other words if the multi-word term is determined to be a lexical item by its presence as a term in general English or medical dictionaries, or in medical thesauri such as MeSH. Expansions of generally used acronyms and abbreviations are also allowed as multi-word terms.</w:t>
      </w:r>
    </w:p>
    <w:p w14:paraId="6219EDEF" w14:textId="77777777" w:rsidR="006D7468" w:rsidRPr="006D7468" w:rsidRDefault="006D7468" w:rsidP="006D7468">
      <w:r w:rsidRPr="006D7468">
        <w:t xml:space="preserve">The unit lexical record is a frame structure consisting of slots and fillers. Each lexical record has a base= slot whose filler indicates the base form, and optionally a set of </w:t>
      </w:r>
      <w:proofErr w:type="spellStart"/>
      <w:r w:rsidRPr="006D7468">
        <w:t>spelling_variants</w:t>
      </w:r>
      <w:proofErr w:type="spellEnd"/>
      <w:r w:rsidRPr="006D7468">
        <w:t>= slots to indicate spelling variants. An "entry=" slot records the unique identifier (EUI) of the record. EUI numbers are seven digit numbers preceded by an "E". Each record has a cat= slot indicating part of speech. The lexical record is delimited by braces ({...}).</w:t>
      </w:r>
    </w:p>
    <w:p w14:paraId="17C9E469" w14:textId="77777777" w:rsidR="006D7468" w:rsidRPr="006D7468" w:rsidRDefault="006D7468" w:rsidP="006D7468">
      <w:r w:rsidRPr="006D7468">
        <w:t>The unit lexical records for "</w:t>
      </w:r>
      <w:proofErr w:type="spellStart"/>
      <w:r w:rsidRPr="006D7468">
        <w:t>anaesthetic</w:t>
      </w:r>
      <w:proofErr w:type="spellEnd"/>
      <w:r w:rsidRPr="006D7468">
        <w:t xml:space="preserve">" given below illustrate some of the features of the SPECIALIST lexical record: </w:t>
      </w:r>
    </w:p>
    <w:p w14:paraId="374C49EA" w14:textId="77777777" w:rsidR="006D7468" w:rsidRPr="006D7468" w:rsidRDefault="006D7468" w:rsidP="006D7468">
      <w:r w:rsidRPr="006D7468">
        <w:t xml:space="preserve">{base=anesthetic </w:t>
      </w:r>
      <w:proofErr w:type="spellStart"/>
      <w:r w:rsidRPr="006D7468">
        <w:t>spelling_variant</w:t>
      </w:r>
      <w:proofErr w:type="spellEnd"/>
      <w:r w:rsidRPr="006D7468">
        <w:t>=</w:t>
      </w:r>
      <w:proofErr w:type="spellStart"/>
      <w:r w:rsidRPr="006D7468">
        <w:t>anaesthetic</w:t>
      </w:r>
      <w:proofErr w:type="spellEnd"/>
      <w:r w:rsidRPr="006D7468">
        <w:t xml:space="preserve"> entry=E0354094 cat=noun variants=reg variants=</w:t>
      </w:r>
      <w:proofErr w:type="spellStart"/>
      <w:r w:rsidRPr="006D7468">
        <w:t>uncount</w:t>
      </w:r>
      <w:proofErr w:type="spellEnd"/>
      <w:r w:rsidRPr="006D7468">
        <w:t xml:space="preserve">} {base=anesthetic </w:t>
      </w:r>
      <w:proofErr w:type="spellStart"/>
      <w:r w:rsidRPr="006D7468">
        <w:t>spelling_variant</w:t>
      </w:r>
      <w:proofErr w:type="spellEnd"/>
      <w:r w:rsidRPr="006D7468">
        <w:t>=</w:t>
      </w:r>
      <w:proofErr w:type="spellStart"/>
      <w:r w:rsidRPr="006D7468">
        <w:t>anaesthetic</w:t>
      </w:r>
      <w:proofErr w:type="spellEnd"/>
      <w:r w:rsidRPr="006D7468">
        <w:t xml:space="preserve"> entry=E0330019 cat=adj variants=inv position=</w:t>
      </w:r>
      <w:proofErr w:type="spellStart"/>
      <w:r w:rsidRPr="006D7468">
        <w:t>attrib</w:t>
      </w:r>
      <w:proofErr w:type="spellEnd"/>
      <w:r w:rsidRPr="006D7468">
        <w:t>(3) position=</w:t>
      </w:r>
      <w:proofErr w:type="spellStart"/>
      <w:r w:rsidRPr="006D7468">
        <w:t>pred</w:t>
      </w:r>
      <w:proofErr w:type="spellEnd"/>
      <w:r w:rsidRPr="006D7468">
        <w:t xml:space="preserve"> stative}</w:t>
      </w:r>
    </w:p>
    <w:p w14:paraId="04BC7193" w14:textId="77777777" w:rsidR="006D7468" w:rsidRPr="006D7468" w:rsidRDefault="006D7468" w:rsidP="006D7468">
      <w:r w:rsidRPr="006D7468">
        <w:t>The base form "anesthetic" and its spelling variant "</w:t>
      </w:r>
      <w:proofErr w:type="spellStart"/>
      <w:r w:rsidRPr="006D7468">
        <w:t>anaesthetic</w:t>
      </w:r>
      <w:proofErr w:type="spellEnd"/>
      <w:r w:rsidRPr="006D7468">
        <w:t>" appear in two lexical records, one an adjective entry, the other a noun entry. The variants= slot contains a code indicating the inflectional morphology of the entry; the filler reg in the noun entry indicates that the noun "anesthetic" is a count noun which undergoes regular English plural formation ("</w:t>
      </w:r>
      <w:proofErr w:type="spellStart"/>
      <w:r w:rsidRPr="006D7468">
        <w:t>anaesthetics</w:t>
      </w:r>
      <w:proofErr w:type="spellEnd"/>
      <w:r w:rsidRPr="006D7468">
        <w:t>"); inv in the variants= slot of the adjective entry indicates that the adjective "anesthetic" does not form a comparative or superlative. The position= slot indicates that the adjective "</w:t>
      </w:r>
      <w:proofErr w:type="spellStart"/>
      <w:r w:rsidRPr="006D7468">
        <w:t>anaesthetic</w:t>
      </w:r>
      <w:proofErr w:type="spellEnd"/>
      <w:r w:rsidRPr="006D7468">
        <w:t>" is attributive and appears after color adjectives in the normal adjective order. "</w:t>
      </w:r>
      <w:proofErr w:type="spellStart"/>
      <w:r w:rsidRPr="006D7468">
        <w:t>pred</w:t>
      </w:r>
      <w:proofErr w:type="spellEnd"/>
      <w:r w:rsidRPr="006D7468">
        <w:t>" in the position slot of the adjective entry indicates that this adjective can appear in predicate position.</w:t>
      </w:r>
    </w:p>
    <w:p w14:paraId="4C5DC687" w14:textId="77777777" w:rsidR="006D7468" w:rsidRPr="006D7468" w:rsidRDefault="006D7468" w:rsidP="006D7468">
      <w:r w:rsidRPr="006D7468">
        <w:t xml:space="preserve">Lexical entries are not divided into senses. Therefore, an entry represents a spelling-category pairing regardless of semantics. The noun "act" has two senses both which show a capitalized and lower case spelling; an act of a play and an act of law. Since both senses share the same spellings and syntactic category, they are represented by a single lexical entry in the current lexicon. The unit record for "Act" is shown below. </w:t>
      </w:r>
    </w:p>
    <w:p w14:paraId="449616BD" w14:textId="77777777" w:rsidR="006D7468" w:rsidRPr="006D7468" w:rsidRDefault="006D7468" w:rsidP="006D7468">
      <w:r w:rsidRPr="006D7468">
        <w:t xml:space="preserve">{base=Act </w:t>
      </w:r>
      <w:proofErr w:type="spellStart"/>
      <w:r w:rsidRPr="006D7468">
        <w:t>spelling_variant</w:t>
      </w:r>
      <w:proofErr w:type="spellEnd"/>
      <w:r w:rsidRPr="006D7468">
        <w:t>=act entry=E0000154 cat=noun variants=reg }</w:t>
      </w:r>
    </w:p>
    <w:p w14:paraId="4CF32780" w14:textId="77777777" w:rsidR="006D7468" w:rsidRPr="006D7468" w:rsidRDefault="006D7468" w:rsidP="006D7468">
      <w:r w:rsidRPr="006D7468">
        <w:t>When different senses have different syntactic behavior, codes for each behavior are recorded in a single entry. For example, "beer" has two senses: the alcoholic beverage and the amount of a standard container of that beverage.</w:t>
      </w:r>
    </w:p>
    <w:p w14:paraId="273F4759" w14:textId="77777777" w:rsidR="006D7468" w:rsidRPr="006D7468" w:rsidRDefault="006D7468" w:rsidP="006D7468">
      <w:r w:rsidRPr="006D7468">
        <w:t>A. Patients who drank beer recovered more slowly than patients who drank wine.</w:t>
      </w:r>
      <w:r w:rsidRPr="006D7468">
        <w:br/>
        <w:t xml:space="preserve">B. Fifty-six patients reported drinking more than five beers a day. </w:t>
      </w:r>
    </w:p>
    <w:p w14:paraId="41A0DFBF" w14:textId="77777777" w:rsidR="006D7468" w:rsidRPr="006D7468" w:rsidRDefault="006D7468" w:rsidP="006D7468">
      <w:r w:rsidRPr="006D7468">
        <w:lastRenderedPageBreak/>
        <w:t>The first sense illustrated in A. above is a mass (</w:t>
      </w:r>
      <w:proofErr w:type="spellStart"/>
      <w:r w:rsidRPr="006D7468">
        <w:t>uncount</w:t>
      </w:r>
      <w:proofErr w:type="spellEnd"/>
      <w:r w:rsidRPr="006D7468">
        <w:t xml:space="preserve">) noun. The second sense illustrated in B. is a regular (count) noun. In cases like this the appropriate codes for both senses are included in the entry. </w:t>
      </w:r>
    </w:p>
    <w:p w14:paraId="53B487FD" w14:textId="77777777" w:rsidR="006D7468" w:rsidRPr="006D7468" w:rsidRDefault="006D7468" w:rsidP="006D7468">
      <w:r w:rsidRPr="006D7468">
        <w:t>{base=beer entry=E0012226 cat=noun variants=</w:t>
      </w:r>
      <w:proofErr w:type="spellStart"/>
      <w:r w:rsidRPr="006D7468">
        <w:t>uncount</w:t>
      </w:r>
      <w:proofErr w:type="spellEnd"/>
      <w:r w:rsidRPr="006D7468">
        <w:t xml:space="preserve"> variants=reg }</w:t>
      </w:r>
    </w:p>
    <w:p w14:paraId="4FD1DA70" w14:textId="77777777" w:rsidR="006D7468" w:rsidRPr="006D7468" w:rsidRDefault="006D7468" w:rsidP="006D7468">
      <w:r w:rsidRPr="006D7468">
        <w:t xml:space="preserve">Two codes will also appear in cases where the lexical item is both count and </w:t>
      </w:r>
      <w:proofErr w:type="spellStart"/>
      <w:r w:rsidRPr="006D7468">
        <w:t>uncount</w:t>
      </w:r>
      <w:proofErr w:type="spellEnd"/>
      <w:r w:rsidRPr="006D7468">
        <w:t xml:space="preserve"> without a sense distinction. "Abdominal delivery" denotes the same procedure whether it appears as an </w:t>
      </w:r>
      <w:proofErr w:type="spellStart"/>
      <w:r w:rsidRPr="006D7468">
        <w:t>uncount</w:t>
      </w:r>
      <w:proofErr w:type="spellEnd"/>
      <w:r w:rsidRPr="006D7468">
        <w:t xml:space="preserve"> noun as in C. or a count noun as in D.</w:t>
      </w:r>
    </w:p>
    <w:p w14:paraId="40B5D93F" w14:textId="77777777" w:rsidR="006D7468" w:rsidRPr="006D7468" w:rsidRDefault="006D7468" w:rsidP="006D7468">
      <w:r w:rsidRPr="006D7468">
        <w:t>C. Abdominal delivery is the procedure of choice in this situation.</w:t>
      </w:r>
      <w:r w:rsidRPr="006D7468">
        <w:br/>
        <w:t xml:space="preserve">D. Abdominal deliveries are more common these days. </w:t>
      </w:r>
    </w:p>
    <w:p w14:paraId="1B5C2892" w14:textId="77777777" w:rsidR="006D7468" w:rsidRPr="006D7468" w:rsidRDefault="006D7468" w:rsidP="006D7468">
      <w:r w:rsidRPr="006D7468">
        <w:t xml:space="preserve">The unit lexical record for "abdominal delivery" includes both codes. </w:t>
      </w:r>
    </w:p>
    <w:p w14:paraId="398D24FB" w14:textId="77777777" w:rsidR="006D7468" w:rsidRPr="006D7468" w:rsidRDefault="006D7468" w:rsidP="006D7468">
      <w:r w:rsidRPr="006D7468">
        <w:t>{base=abdominal delivery entry=E0006453 cat=noun variants=</w:t>
      </w:r>
      <w:proofErr w:type="spellStart"/>
      <w:r w:rsidRPr="006D7468">
        <w:t>uncount</w:t>
      </w:r>
      <w:proofErr w:type="spellEnd"/>
      <w:r w:rsidRPr="006D7468">
        <w:t xml:space="preserve"> variants=reg }</w:t>
      </w:r>
    </w:p>
    <w:p w14:paraId="76D09702" w14:textId="77777777" w:rsidR="006D7468" w:rsidRPr="006D7468" w:rsidRDefault="006D7468" w:rsidP="006D7468">
      <w:r w:rsidRPr="006D7468">
        <w:t>Other syntactic codes such as complement codes for verbs, adjectives and nouns are similarly grouped without regard to sense.</w:t>
      </w:r>
    </w:p>
    <w:p w14:paraId="3B3E2229" w14:textId="77777777" w:rsidR="006D7468" w:rsidRPr="006D7468" w:rsidRDefault="006D7468" w:rsidP="00017AAC">
      <w:pPr>
        <w:pStyle w:val="Heading2"/>
      </w:pPr>
      <w:r w:rsidRPr="00017AAC">
        <w:rPr>
          <w:rStyle w:val="LabelorNumber"/>
        </w:rPr>
        <w:t>6.2</w:t>
      </w:r>
      <w:r w:rsidRPr="006D7468">
        <w:t xml:space="preserve"> </w:t>
      </w:r>
      <w:r w:rsidRPr="00017AAC">
        <w:t>The Scope of the Lexicon</w:t>
      </w:r>
    </w:p>
    <w:p w14:paraId="59B1513D" w14:textId="77777777" w:rsidR="006D7468" w:rsidRPr="006D7468" w:rsidRDefault="006D7468" w:rsidP="006D7468">
      <w:r w:rsidRPr="006D7468">
        <w:t>Words are selected for lexical coding from a variety of sources. Approximately 20,000 words from the UMLS Test Collection of MEDLINE abstracts together with words which appear both in the UMLS Metathesaurus and Dorland's Illustrated Medical Dictionary form the core of the words entered. In addition, an effort has been made to include words from the general English vocabulary. The 10,000 most frequent words listed in The American Heritage Word Frequency Book and the list of 2,000 words used in definitions in Longman's Dictionary of Contemporary English have also been coded. Since the majority of the words selected for coding are nouns, an effort has been made to include verbs and adjectives by identifying verbs in current MEDLINE citation records, by using the Computer Usable Oxford Advanced Learner's Dictionary, and by identifying potential adjectives from Dorland's Illustrated Medical Dictionary using heuristics developed by McCray and Srinivasan (1990).</w:t>
      </w:r>
    </w:p>
    <w:p w14:paraId="028682E8" w14:textId="77777777" w:rsidR="006D7468" w:rsidRPr="006D7468" w:rsidRDefault="006D7468" w:rsidP="006D7468">
      <w:r w:rsidRPr="006D7468">
        <w:t>A variety of reference sources are used in coding lexical records. Coding is based on actual usage in the UMLS Test Collection and MEDLINE, dictionaries of general English, primarily learner's dictionaries which record the kind of syntactic information needed for NLP, and medical dictionaries. Longman's Dictionary of Contemporary English, Dorland's Illustrated Medical Dictionary, Collins COBUILD Dictionary, The Oxford Advanced Learner's Dictionary, and Webster's Medical Desk Dictionary were used.</w:t>
      </w:r>
    </w:p>
    <w:p w14:paraId="7D58A76A" w14:textId="7556AAFB" w:rsidR="006D7468" w:rsidRPr="006D7468" w:rsidRDefault="006D7468" w:rsidP="006D7468">
      <w:r w:rsidRPr="006D7468">
        <w:t xml:space="preserve">The SPECIALIST Lexicon also exists in relational format generated from the unit records. The full SPECIALIST Lexicon technical report entitled "The SPECIALIST Lexicon," found in the file </w:t>
      </w:r>
      <w:hyperlink r:id="rId14" w:history="1">
        <w:r w:rsidRPr="00071641">
          <w:rPr>
            <w:rStyle w:val="Hyperlink"/>
          </w:rPr>
          <w:t>techrpt.pdf</w:t>
        </w:r>
      </w:hyperlink>
      <w:r w:rsidRPr="006D7468">
        <w:t xml:space="preserve">, fully describes the unit record format. The remainder of the present chapter describes the relational form of the Lexicon. </w:t>
      </w:r>
      <w:hyperlink w:anchor="_6.3_Lexicon_Data" w:history="1">
        <w:r w:rsidRPr="00071641">
          <w:rPr>
            <w:rStyle w:val="Hyperlink"/>
          </w:rPr>
          <w:t>Section 6.3</w:t>
        </w:r>
      </w:hyperlink>
      <w:r w:rsidRPr="006D7468">
        <w:t xml:space="preserve"> describes the data elements that make up the relational tables and </w:t>
      </w:r>
      <w:hyperlink w:anchor="_6.4_Lexicon_Relational" w:history="1">
        <w:r w:rsidRPr="00071641">
          <w:rPr>
            <w:rStyle w:val="Hyperlink"/>
          </w:rPr>
          <w:t>Section 6.4</w:t>
        </w:r>
      </w:hyperlink>
      <w:r w:rsidRPr="006D7468">
        <w:t xml:space="preserve"> describes the tables.</w:t>
      </w:r>
    </w:p>
    <w:p w14:paraId="4D1B82FF" w14:textId="77777777" w:rsidR="006D7468" w:rsidRPr="006D7468" w:rsidRDefault="006D7468" w:rsidP="00017AAC">
      <w:pPr>
        <w:pStyle w:val="Heading2"/>
      </w:pPr>
      <w:bookmarkStart w:id="0" w:name="_6.3_Lexicon_Data"/>
      <w:bookmarkEnd w:id="0"/>
      <w:r w:rsidRPr="000E2391">
        <w:rPr>
          <w:rStyle w:val="LabelorNumber"/>
        </w:rPr>
        <w:t>6.3</w:t>
      </w:r>
      <w:r w:rsidRPr="006D7468">
        <w:t xml:space="preserve"> Lexicon Data Elements </w:t>
      </w:r>
    </w:p>
    <w:p w14:paraId="337D5A5D" w14:textId="77777777" w:rsidR="006D7468" w:rsidRPr="006D7468" w:rsidRDefault="006D7468" w:rsidP="006D7468">
      <w:r w:rsidRPr="006D7468">
        <w:t xml:space="preserve">Each of the elements below is represented as fields (columns) in the relational format. </w:t>
      </w:r>
    </w:p>
    <w:p w14:paraId="6B006093" w14:textId="77777777" w:rsidR="006D7468" w:rsidRPr="006D7468" w:rsidRDefault="006D7468" w:rsidP="00017AAC">
      <w:pPr>
        <w:pStyle w:val="Heading3"/>
      </w:pPr>
      <w:r w:rsidRPr="00017AAC">
        <w:rPr>
          <w:rStyle w:val="LabelorNumber"/>
        </w:rPr>
        <w:lastRenderedPageBreak/>
        <w:t>6.3.1</w:t>
      </w:r>
      <w:r w:rsidRPr="006D7468">
        <w:t xml:space="preserve"> String Properties </w:t>
      </w:r>
    </w:p>
    <w:p w14:paraId="0885C97D" w14:textId="77777777" w:rsidR="006D7468" w:rsidRPr="006D7468" w:rsidRDefault="006D7468" w:rsidP="006D7468">
      <w:r w:rsidRPr="006D7468">
        <w:t xml:space="preserve">These data elements refer to properties of the strings generated by the entries. </w:t>
      </w:r>
    </w:p>
    <w:p w14:paraId="0F8F6B0C" w14:textId="77777777" w:rsidR="006D7468" w:rsidRPr="006D7468" w:rsidRDefault="006D7468" w:rsidP="00017AAC">
      <w:pPr>
        <w:pStyle w:val="Heading4"/>
      </w:pPr>
      <w:bookmarkStart w:id="1" w:name="_6.3.1.1_STR_-"/>
      <w:bookmarkStart w:id="2" w:name="_6.3.1.1_STR_-_1"/>
      <w:bookmarkEnd w:id="1"/>
      <w:bookmarkEnd w:id="2"/>
      <w:r w:rsidRPr="00017AAC">
        <w:rPr>
          <w:rStyle w:val="LabelorNumber"/>
        </w:rPr>
        <w:t>6.3.1.1</w:t>
      </w:r>
      <w:r w:rsidRPr="006D7468">
        <w:t xml:space="preserve"> STR - String </w:t>
      </w:r>
    </w:p>
    <w:p w14:paraId="0C0A6C67" w14:textId="77777777" w:rsidR="006D7468" w:rsidRPr="006D7468" w:rsidRDefault="006D7468" w:rsidP="006D7468">
      <w:r w:rsidRPr="006D7468">
        <w:t>A Lexical entry generates a variety of forms (strings) including all the inflectional forms (the citation form, as well) of each spelling variant. Case, punctuation and spaces are considered significant.</w:t>
      </w:r>
    </w:p>
    <w:p w14:paraId="06ED5203" w14:textId="77777777" w:rsidR="006D7468" w:rsidRPr="006D7468" w:rsidRDefault="006D7468" w:rsidP="00017AAC">
      <w:pPr>
        <w:pStyle w:val="Heading4"/>
      </w:pPr>
      <w:bookmarkStart w:id="3" w:name="_6.3.1.2_AGR_-"/>
      <w:bookmarkStart w:id="4" w:name="_6.3.1.2_AGR_-_1"/>
      <w:bookmarkEnd w:id="3"/>
      <w:bookmarkEnd w:id="4"/>
      <w:r w:rsidRPr="00017AAC">
        <w:rPr>
          <w:rStyle w:val="LabelorNumber"/>
        </w:rPr>
        <w:t>6.3.1.2</w:t>
      </w:r>
      <w:r w:rsidRPr="006D7468">
        <w:t xml:space="preserve"> AGR - Agreement/Inflection Code </w:t>
      </w:r>
    </w:p>
    <w:p w14:paraId="596FDF1B" w14:textId="77777777" w:rsidR="006D7468" w:rsidRPr="006D7468" w:rsidRDefault="006D7468" w:rsidP="006D7468">
      <w:r w:rsidRPr="006D7468">
        <w:t xml:space="preserve">This element encodes agreement and inflection information. </w:t>
      </w:r>
    </w:p>
    <w:p w14:paraId="33CEFA7B" w14:textId="77777777" w:rsidR="006D7468" w:rsidRPr="006D7468" w:rsidRDefault="006D7468" w:rsidP="006D7468">
      <w:r w:rsidRPr="006D7468">
        <w:t>Agreement between nouns and verbs and between determiners and nouns involves person and number. Person and Number are indicated by the following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8"/>
        <w:gridCol w:w="3000"/>
        <w:gridCol w:w="2880"/>
      </w:tblGrid>
      <w:tr w:rsidR="006D7468" w:rsidRPr="006D7468" w14:paraId="4D23420B" w14:textId="77777777" w:rsidTr="00017AAC">
        <w:tc>
          <w:tcPr>
            <w:tcW w:w="2508" w:type="dxa"/>
          </w:tcPr>
          <w:p w14:paraId="266C1B33" w14:textId="77777777" w:rsidR="006D7468" w:rsidRPr="006D7468" w:rsidRDefault="006D7468" w:rsidP="000E2391">
            <w:pPr>
              <w:pStyle w:val="Tableheader"/>
            </w:pPr>
            <w:r w:rsidRPr="006D7468">
              <w:t>Code</w:t>
            </w:r>
          </w:p>
        </w:tc>
        <w:tc>
          <w:tcPr>
            <w:tcW w:w="3000" w:type="dxa"/>
          </w:tcPr>
          <w:p w14:paraId="1C5C3731" w14:textId="77777777" w:rsidR="006D7468" w:rsidRPr="006D7468" w:rsidRDefault="006D7468" w:rsidP="000E2391">
            <w:pPr>
              <w:pStyle w:val="Tableheader"/>
            </w:pPr>
            <w:r w:rsidRPr="006D7468">
              <w:t>Person</w:t>
            </w:r>
          </w:p>
        </w:tc>
        <w:tc>
          <w:tcPr>
            <w:tcW w:w="2880" w:type="dxa"/>
          </w:tcPr>
          <w:p w14:paraId="18BE071A" w14:textId="77777777" w:rsidR="006D7468" w:rsidRPr="006D7468" w:rsidRDefault="006D7468" w:rsidP="000E2391">
            <w:pPr>
              <w:pStyle w:val="Tableheader"/>
            </w:pPr>
            <w:r w:rsidRPr="006D7468">
              <w:t>Number</w:t>
            </w:r>
          </w:p>
        </w:tc>
      </w:tr>
      <w:tr w:rsidR="006D7468" w:rsidRPr="006D7468" w14:paraId="398AC8DB" w14:textId="77777777" w:rsidTr="00017AAC">
        <w:tc>
          <w:tcPr>
            <w:tcW w:w="2508" w:type="dxa"/>
          </w:tcPr>
          <w:p w14:paraId="5CA9726A" w14:textId="77777777" w:rsidR="006D7468" w:rsidRPr="006D7468" w:rsidRDefault="006D7468" w:rsidP="000E2391">
            <w:pPr>
              <w:pStyle w:val="Tablebody"/>
            </w:pPr>
            <w:r w:rsidRPr="006D7468">
              <w:t>second</w:t>
            </w:r>
          </w:p>
        </w:tc>
        <w:tc>
          <w:tcPr>
            <w:tcW w:w="3000" w:type="dxa"/>
          </w:tcPr>
          <w:p w14:paraId="6B974537" w14:textId="77777777" w:rsidR="006D7468" w:rsidRPr="006D7468" w:rsidRDefault="006D7468" w:rsidP="000E2391">
            <w:pPr>
              <w:pStyle w:val="Tablebody"/>
            </w:pPr>
            <w:r w:rsidRPr="006D7468">
              <w:t>Second</w:t>
            </w:r>
          </w:p>
        </w:tc>
        <w:tc>
          <w:tcPr>
            <w:tcW w:w="2880" w:type="dxa"/>
          </w:tcPr>
          <w:p w14:paraId="254740B9" w14:textId="77777777" w:rsidR="006D7468" w:rsidRPr="006D7468" w:rsidRDefault="006D7468" w:rsidP="000E2391">
            <w:pPr>
              <w:pStyle w:val="Tablebody"/>
            </w:pPr>
            <w:r w:rsidRPr="006D7468">
              <w:t>Singular &amp; Plural</w:t>
            </w:r>
          </w:p>
        </w:tc>
      </w:tr>
      <w:tr w:rsidR="006D7468" w:rsidRPr="006D7468" w14:paraId="77A2054F" w14:textId="77777777" w:rsidTr="00017AAC">
        <w:trPr>
          <w:trHeight w:val="269"/>
        </w:trPr>
        <w:tc>
          <w:tcPr>
            <w:tcW w:w="2508" w:type="dxa"/>
          </w:tcPr>
          <w:p w14:paraId="1C48569F" w14:textId="77777777" w:rsidR="006D7468" w:rsidRPr="006D7468" w:rsidRDefault="006D7468" w:rsidP="000E2391">
            <w:pPr>
              <w:pStyle w:val="Tablebody"/>
            </w:pPr>
            <w:r w:rsidRPr="006D7468">
              <w:t>third</w:t>
            </w:r>
          </w:p>
        </w:tc>
        <w:tc>
          <w:tcPr>
            <w:tcW w:w="3000" w:type="dxa"/>
          </w:tcPr>
          <w:p w14:paraId="1E2FDC2B" w14:textId="77777777" w:rsidR="006D7468" w:rsidRPr="006D7468" w:rsidRDefault="006D7468" w:rsidP="000E2391">
            <w:pPr>
              <w:pStyle w:val="Tablebody"/>
            </w:pPr>
            <w:r w:rsidRPr="006D7468">
              <w:t>Third</w:t>
            </w:r>
          </w:p>
        </w:tc>
        <w:tc>
          <w:tcPr>
            <w:tcW w:w="2880" w:type="dxa"/>
          </w:tcPr>
          <w:p w14:paraId="2D1E1F42" w14:textId="77777777" w:rsidR="006D7468" w:rsidRPr="006D7468" w:rsidRDefault="006D7468" w:rsidP="000E2391">
            <w:pPr>
              <w:pStyle w:val="Tablebody"/>
            </w:pPr>
            <w:r w:rsidRPr="006D7468">
              <w:t>Singular &amp; Plural</w:t>
            </w:r>
          </w:p>
        </w:tc>
      </w:tr>
      <w:tr w:rsidR="006D7468" w:rsidRPr="006D7468" w14:paraId="7ECA5E3F" w14:textId="77777777" w:rsidTr="00017AAC">
        <w:tc>
          <w:tcPr>
            <w:tcW w:w="2508" w:type="dxa"/>
          </w:tcPr>
          <w:p w14:paraId="1DB29BD7" w14:textId="77777777" w:rsidR="006D7468" w:rsidRPr="006D7468" w:rsidRDefault="006D7468" w:rsidP="000E2391">
            <w:pPr>
              <w:pStyle w:val="Tablebody"/>
            </w:pPr>
            <w:proofErr w:type="spellStart"/>
            <w:r w:rsidRPr="006D7468">
              <w:t>fst_sing</w:t>
            </w:r>
            <w:proofErr w:type="spellEnd"/>
          </w:p>
        </w:tc>
        <w:tc>
          <w:tcPr>
            <w:tcW w:w="3000" w:type="dxa"/>
          </w:tcPr>
          <w:p w14:paraId="68114F8F" w14:textId="77777777" w:rsidR="006D7468" w:rsidRPr="006D7468" w:rsidRDefault="006D7468" w:rsidP="000E2391">
            <w:pPr>
              <w:pStyle w:val="Tablebody"/>
            </w:pPr>
            <w:r w:rsidRPr="006D7468">
              <w:t>First</w:t>
            </w:r>
          </w:p>
        </w:tc>
        <w:tc>
          <w:tcPr>
            <w:tcW w:w="2880" w:type="dxa"/>
          </w:tcPr>
          <w:p w14:paraId="7B261396" w14:textId="77777777" w:rsidR="006D7468" w:rsidRPr="006D7468" w:rsidRDefault="006D7468" w:rsidP="000E2391">
            <w:pPr>
              <w:pStyle w:val="Tablebody"/>
            </w:pPr>
            <w:r w:rsidRPr="006D7468">
              <w:t>Singular</w:t>
            </w:r>
          </w:p>
        </w:tc>
      </w:tr>
      <w:tr w:rsidR="006D7468" w:rsidRPr="006D7468" w14:paraId="10C8B624" w14:textId="77777777" w:rsidTr="00017AAC">
        <w:trPr>
          <w:trHeight w:val="269"/>
        </w:trPr>
        <w:tc>
          <w:tcPr>
            <w:tcW w:w="2508" w:type="dxa"/>
          </w:tcPr>
          <w:p w14:paraId="348E815C" w14:textId="77777777" w:rsidR="006D7468" w:rsidRPr="006D7468" w:rsidRDefault="006D7468" w:rsidP="000E2391">
            <w:pPr>
              <w:pStyle w:val="Tablebody"/>
            </w:pPr>
            <w:proofErr w:type="spellStart"/>
            <w:r w:rsidRPr="006D7468">
              <w:t>fst_plur</w:t>
            </w:r>
            <w:proofErr w:type="spellEnd"/>
          </w:p>
        </w:tc>
        <w:tc>
          <w:tcPr>
            <w:tcW w:w="3000" w:type="dxa"/>
          </w:tcPr>
          <w:p w14:paraId="5A05849B" w14:textId="77777777" w:rsidR="006D7468" w:rsidRPr="006D7468" w:rsidRDefault="006D7468" w:rsidP="000E2391">
            <w:pPr>
              <w:pStyle w:val="Tablebody"/>
            </w:pPr>
            <w:r w:rsidRPr="006D7468">
              <w:t>First</w:t>
            </w:r>
          </w:p>
        </w:tc>
        <w:tc>
          <w:tcPr>
            <w:tcW w:w="2880" w:type="dxa"/>
          </w:tcPr>
          <w:p w14:paraId="20BD1483" w14:textId="77777777" w:rsidR="006D7468" w:rsidRPr="006D7468" w:rsidRDefault="006D7468" w:rsidP="000E2391">
            <w:pPr>
              <w:pStyle w:val="Tablebody"/>
            </w:pPr>
            <w:r w:rsidRPr="006D7468">
              <w:t>Plural</w:t>
            </w:r>
          </w:p>
        </w:tc>
      </w:tr>
      <w:tr w:rsidR="006D7468" w:rsidRPr="006D7468" w14:paraId="5818679E" w14:textId="77777777" w:rsidTr="00017AAC">
        <w:tc>
          <w:tcPr>
            <w:tcW w:w="2508" w:type="dxa"/>
          </w:tcPr>
          <w:p w14:paraId="7F0040AA" w14:textId="77777777" w:rsidR="006D7468" w:rsidRPr="006D7468" w:rsidRDefault="006D7468" w:rsidP="000E2391">
            <w:pPr>
              <w:pStyle w:val="Tablebody"/>
            </w:pPr>
            <w:proofErr w:type="spellStart"/>
            <w:r w:rsidRPr="006D7468">
              <w:t>thr_sing</w:t>
            </w:r>
            <w:proofErr w:type="spellEnd"/>
          </w:p>
        </w:tc>
        <w:tc>
          <w:tcPr>
            <w:tcW w:w="3000" w:type="dxa"/>
          </w:tcPr>
          <w:p w14:paraId="47BDC5CC" w14:textId="77777777" w:rsidR="006D7468" w:rsidRPr="006D7468" w:rsidRDefault="006D7468" w:rsidP="000E2391">
            <w:pPr>
              <w:pStyle w:val="Tablebody"/>
            </w:pPr>
            <w:r w:rsidRPr="006D7468">
              <w:t>Third</w:t>
            </w:r>
          </w:p>
        </w:tc>
        <w:tc>
          <w:tcPr>
            <w:tcW w:w="2880" w:type="dxa"/>
          </w:tcPr>
          <w:p w14:paraId="565A0FAE" w14:textId="77777777" w:rsidR="006D7468" w:rsidRPr="006D7468" w:rsidRDefault="006D7468" w:rsidP="000E2391">
            <w:pPr>
              <w:pStyle w:val="Tablebody"/>
            </w:pPr>
            <w:r w:rsidRPr="006D7468">
              <w:t>Singular</w:t>
            </w:r>
          </w:p>
        </w:tc>
      </w:tr>
      <w:tr w:rsidR="006D7468" w:rsidRPr="006D7468" w14:paraId="3874ECA8" w14:textId="77777777" w:rsidTr="00017AAC">
        <w:tc>
          <w:tcPr>
            <w:tcW w:w="2508" w:type="dxa"/>
          </w:tcPr>
          <w:p w14:paraId="3B4BF755" w14:textId="77777777" w:rsidR="006D7468" w:rsidRPr="006D7468" w:rsidRDefault="006D7468" w:rsidP="000E2391">
            <w:pPr>
              <w:pStyle w:val="Tablebody"/>
            </w:pPr>
            <w:proofErr w:type="spellStart"/>
            <w:r w:rsidRPr="006D7468">
              <w:t>thr_plur</w:t>
            </w:r>
            <w:proofErr w:type="spellEnd"/>
          </w:p>
        </w:tc>
        <w:tc>
          <w:tcPr>
            <w:tcW w:w="3000" w:type="dxa"/>
          </w:tcPr>
          <w:p w14:paraId="6C5C5709" w14:textId="77777777" w:rsidR="006D7468" w:rsidRPr="006D7468" w:rsidRDefault="006D7468" w:rsidP="000E2391">
            <w:pPr>
              <w:pStyle w:val="Tablebody"/>
            </w:pPr>
            <w:r w:rsidRPr="006D7468">
              <w:t>Third</w:t>
            </w:r>
          </w:p>
        </w:tc>
        <w:tc>
          <w:tcPr>
            <w:tcW w:w="2880" w:type="dxa"/>
          </w:tcPr>
          <w:p w14:paraId="2D83E856" w14:textId="77777777" w:rsidR="006D7468" w:rsidRPr="006D7468" w:rsidRDefault="006D7468" w:rsidP="000E2391">
            <w:pPr>
              <w:pStyle w:val="Tablebody"/>
            </w:pPr>
            <w:r w:rsidRPr="006D7468">
              <w:t>Plural</w:t>
            </w:r>
          </w:p>
        </w:tc>
      </w:tr>
    </w:tbl>
    <w:p w14:paraId="78A7B275" w14:textId="77777777" w:rsidR="006D7468" w:rsidRPr="006D7468" w:rsidRDefault="006D7468" w:rsidP="006D7468"/>
    <w:p w14:paraId="54763301" w14:textId="77777777" w:rsidR="006D7468" w:rsidRPr="006D7468" w:rsidRDefault="006D7468" w:rsidP="006D7468">
      <w:r w:rsidRPr="006D7468">
        <w:t xml:space="preserve">For Nouns, the agreement/inflection code indicates countability, person and number. Person and number are indicated by the person/number codes given above which are parenthesized after the countability code. Nouns can be either count or </w:t>
      </w:r>
      <w:proofErr w:type="spellStart"/>
      <w:r w:rsidRPr="006D7468">
        <w:t>uncount</w:t>
      </w:r>
      <w:proofErr w:type="spellEnd"/>
      <w:r w:rsidRPr="006D7468">
        <w:t xml:space="preserve">. </w:t>
      </w:r>
    </w:p>
    <w:p w14:paraId="558F9AFB" w14:textId="77777777" w:rsidR="006D7468" w:rsidRPr="006D7468" w:rsidRDefault="006D7468" w:rsidP="006D7468">
      <w:r w:rsidRPr="006D7468">
        <w:t xml:space="preserve">For Pronouns, the agreement/inflection indicates person and number using the codes given above. </w:t>
      </w:r>
    </w:p>
    <w:p w14:paraId="0139856D" w14:textId="77777777" w:rsidR="006D7468" w:rsidRPr="006D7468" w:rsidRDefault="006D7468" w:rsidP="006D7468">
      <w:r w:rsidRPr="006D7468">
        <w:t>For verbs, including auxiliaries and modals, the agreement/inflection code indicates tense, person and number. Persons and numbers are indicated by the same person/number codes given above. These codes are parenthesized after the tense. No person number codes are given for non-finite tenses. "</w:t>
      </w:r>
      <w:proofErr w:type="spellStart"/>
      <w:r w:rsidRPr="006D7468">
        <w:t>pres</w:t>
      </w:r>
      <w:proofErr w:type="spellEnd"/>
      <w:r w:rsidRPr="006D7468">
        <w:t>(</w:t>
      </w:r>
      <w:proofErr w:type="spellStart"/>
      <w:r w:rsidRPr="006D7468">
        <w:t>thr_sing</w:t>
      </w:r>
      <w:proofErr w:type="spellEnd"/>
      <w:r w:rsidRPr="006D7468">
        <w:t>)" indicates third person singular present tense and "</w:t>
      </w:r>
      <w:proofErr w:type="spellStart"/>
      <w:r w:rsidRPr="006D7468">
        <w:t>pres</w:t>
      </w:r>
      <w:proofErr w:type="spellEnd"/>
      <w:r w:rsidRPr="006D7468">
        <w:t>(</w:t>
      </w:r>
      <w:proofErr w:type="spellStart"/>
      <w:r w:rsidRPr="006D7468">
        <w:t>fst_sing,fst_plur,thr_plur,second</w:t>
      </w:r>
      <w:proofErr w:type="spellEnd"/>
      <w:r w:rsidRPr="006D7468">
        <w:t>)" indicates present tense for all persons and numbers other than third singular. Negative forms of auxiliaries (didn't) and modals (can't) have "negative" after a colon at the end of the agreement/inflection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400"/>
      </w:tblGrid>
      <w:tr w:rsidR="006D7468" w:rsidRPr="006D7468" w14:paraId="7045C111" w14:textId="77777777" w:rsidTr="00017AAC">
        <w:tc>
          <w:tcPr>
            <w:tcW w:w="2988" w:type="dxa"/>
          </w:tcPr>
          <w:p w14:paraId="16C04BD7" w14:textId="77777777" w:rsidR="006D7468" w:rsidRPr="006D7468" w:rsidRDefault="006D7468" w:rsidP="00017AAC">
            <w:pPr>
              <w:pStyle w:val="Tableheader"/>
            </w:pPr>
            <w:r w:rsidRPr="006D7468">
              <w:t>Code</w:t>
            </w:r>
          </w:p>
        </w:tc>
        <w:tc>
          <w:tcPr>
            <w:tcW w:w="5400" w:type="dxa"/>
          </w:tcPr>
          <w:p w14:paraId="6A2A3525" w14:textId="77777777" w:rsidR="006D7468" w:rsidRPr="006D7468" w:rsidRDefault="006D7468" w:rsidP="00017AAC">
            <w:pPr>
              <w:pStyle w:val="Tableheader"/>
            </w:pPr>
            <w:r w:rsidRPr="006D7468">
              <w:t>Tense</w:t>
            </w:r>
          </w:p>
        </w:tc>
      </w:tr>
      <w:tr w:rsidR="006D7468" w:rsidRPr="006D7468" w14:paraId="7104B02E" w14:textId="77777777" w:rsidTr="00017AAC">
        <w:tc>
          <w:tcPr>
            <w:tcW w:w="2988" w:type="dxa"/>
          </w:tcPr>
          <w:p w14:paraId="3F0C8BA2" w14:textId="77777777" w:rsidR="006D7468" w:rsidRPr="006D7468" w:rsidRDefault="006D7468" w:rsidP="00017AAC">
            <w:pPr>
              <w:pStyle w:val="Tablebody"/>
            </w:pPr>
            <w:r w:rsidRPr="006D7468">
              <w:t>past</w:t>
            </w:r>
          </w:p>
        </w:tc>
        <w:tc>
          <w:tcPr>
            <w:tcW w:w="5400" w:type="dxa"/>
          </w:tcPr>
          <w:p w14:paraId="5F559367" w14:textId="77777777" w:rsidR="006D7468" w:rsidRPr="006D7468" w:rsidRDefault="006D7468" w:rsidP="00017AAC">
            <w:pPr>
              <w:pStyle w:val="Tablebody"/>
            </w:pPr>
            <w:r w:rsidRPr="006D7468">
              <w:t>Past Tense</w:t>
            </w:r>
          </w:p>
        </w:tc>
      </w:tr>
      <w:tr w:rsidR="006D7468" w:rsidRPr="006D7468" w14:paraId="1014CC8F" w14:textId="77777777" w:rsidTr="00017AAC">
        <w:tc>
          <w:tcPr>
            <w:tcW w:w="2988" w:type="dxa"/>
          </w:tcPr>
          <w:p w14:paraId="5BE7C5C7" w14:textId="77777777" w:rsidR="006D7468" w:rsidRPr="006D7468" w:rsidRDefault="006D7468" w:rsidP="00017AAC">
            <w:pPr>
              <w:pStyle w:val="Tablebody"/>
            </w:pPr>
            <w:proofErr w:type="spellStart"/>
            <w:r w:rsidRPr="006D7468">
              <w:t>pres</w:t>
            </w:r>
            <w:proofErr w:type="spellEnd"/>
          </w:p>
        </w:tc>
        <w:tc>
          <w:tcPr>
            <w:tcW w:w="5400" w:type="dxa"/>
          </w:tcPr>
          <w:p w14:paraId="659B40E0" w14:textId="77777777" w:rsidR="006D7468" w:rsidRPr="006D7468" w:rsidRDefault="006D7468" w:rsidP="00017AAC">
            <w:pPr>
              <w:pStyle w:val="Tablebody"/>
            </w:pPr>
            <w:r w:rsidRPr="006D7468">
              <w:t>Present Tense</w:t>
            </w:r>
          </w:p>
        </w:tc>
      </w:tr>
      <w:tr w:rsidR="006D7468" w:rsidRPr="006D7468" w14:paraId="3A53F5E8" w14:textId="77777777" w:rsidTr="00017AAC">
        <w:tc>
          <w:tcPr>
            <w:tcW w:w="2988" w:type="dxa"/>
          </w:tcPr>
          <w:p w14:paraId="08F8551B" w14:textId="77777777" w:rsidR="006D7468" w:rsidRPr="006D7468" w:rsidRDefault="006D7468" w:rsidP="00017AAC">
            <w:pPr>
              <w:pStyle w:val="Tablebody"/>
            </w:pPr>
            <w:proofErr w:type="spellStart"/>
            <w:r w:rsidRPr="006D7468">
              <w:t>past_part</w:t>
            </w:r>
            <w:proofErr w:type="spellEnd"/>
          </w:p>
        </w:tc>
        <w:tc>
          <w:tcPr>
            <w:tcW w:w="5400" w:type="dxa"/>
          </w:tcPr>
          <w:p w14:paraId="39E5A767" w14:textId="77777777" w:rsidR="006D7468" w:rsidRPr="006D7468" w:rsidRDefault="006D7468" w:rsidP="00017AAC">
            <w:pPr>
              <w:pStyle w:val="Tablebody"/>
            </w:pPr>
            <w:r w:rsidRPr="006D7468">
              <w:t>Past Participle</w:t>
            </w:r>
          </w:p>
        </w:tc>
      </w:tr>
      <w:tr w:rsidR="006D7468" w:rsidRPr="006D7468" w14:paraId="4399755A" w14:textId="77777777" w:rsidTr="00017AAC">
        <w:tc>
          <w:tcPr>
            <w:tcW w:w="2988" w:type="dxa"/>
          </w:tcPr>
          <w:p w14:paraId="420D96CE" w14:textId="77777777" w:rsidR="006D7468" w:rsidRPr="006D7468" w:rsidRDefault="006D7468" w:rsidP="00017AAC">
            <w:pPr>
              <w:pStyle w:val="Tablebody"/>
            </w:pPr>
            <w:proofErr w:type="spellStart"/>
            <w:r w:rsidRPr="006D7468">
              <w:t>pres_part</w:t>
            </w:r>
            <w:proofErr w:type="spellEnd"/>
          </w:p>
        </w:tc>
        <w:tc>
          <w:tcPr>
            <w:tcW w:w="5400" w:type="dxa"/>
          </w:tcPr>
          <w:p w14:paraId="1E5F284B" w14:textId="77777777" w:rsidR="006D7468" w:rsidRPr="006D7468" w:rsidRDefault="006D7468" w:rsidP="00017AAC">
            <w:pPr>
              <w:pStyle w:val="Tablebody"/>
            </w:pPr>
            <w:r w:rsidRPr="006D7468">
              <w:t>Present Participle</w:t>
            </w:r>
          </w:p>
        </w:tc>
      </w:tr>
      <w:tr w:rsidR="006D7468" w:rsidRPr="006D7468" w14:paraId="268E0617" w14:textId="77777777" w:rsidTr="00017AAC">
        <w:tc>
          <w:tcPr>
            <w:tcW w:w="2988" w:type="dxa"/>
          </w:tcPr>
          <w:p w14:paraId="7137C8B2" w14:textId="77777777" w:rsidR="006D7468" w:rsidRPr="006D7468" w:rsidRDefault="006D7468" w:rsidP="00017AAC">
            <w:pPr>
              <w:pStyle w:val="Tablebody"/>
            </w:pPr>
            <w:r w:rsidRPr="006D7468">
              <w:t>infinitive</w:t>
            </w:r>
          </w:p>
        </w:tc>
        <w:tc>
          <w:tcPr>
            <w:tcW w:w="5400" w:type="dxa"/>
          </w:tcPr>
          <w:p w14:paraId="041B4E0D" w14:textId="77777777" w:rsidR="006D7468" w:rsidRPr="006D7468" w:rsidRDefault="006D7468" w:rsidP="00017AAC">
            <w:pPr>
              <w:pStyle w:val="Tablebody"/>
            </w:pPr>
            <w:r w:rsidRPr="006D7468">
              <w:t>Infinitive</w:t>
            </w:r>
          </w:p>
        </w:tc>
      </w:tr>
    </w:tbl>
    <w:p w14:paraId="318C7121" w14:textId="77777777" w:rsidR="006D7468" w:rsidRPr="006D7468" w:rsidRDefault="006D7468" w:rsidP="006D7468"/>
    <w:p w14:paraId="73DCD17B" w14:textId="77777777" w:rsidR="006D7468" w:rsidRPr="006D7468" w:rsidRDefault="006D7468" w:rsidP="006D7468">
      <w:r w:rsidRPr="006D7468">
        <w:t>Determiners agree with nouns in terms of countability and number. The agreement/inflection codes for determiners are "free", "</w:t>
      </w:r>
      <w:proofErr w:type="spellStart"/>
      <w:r w:rsidRPr="006D7468">
        <w:t>plur</w:t>
      </w:r>
      <w:proofErr w:type="spellEnd"/>
      <w:r w:rsidRPr="006D7468">
        <w:t>", "sing" and "</w:t>
      </w:r>
      <w:proofErr w:type="spellStart"/>
      <w:r w:rsidRPr="006D7468">
        <w:t>uncount</w:t>
      </w:r>
      <w:proofErr w:type="spellEnd"/>
      <w:r w:rsidRPr="006D7468">
        <w:t>". "free" indicates that the determiner places no restrictions on its noun. Determiners marked "</w:t>
      </w:r>
      <w:proofErr w:type="spellStart"/>
      <w:r w:rsidRPr="006D7468">
        <w:t>plur</w:t>
      </w:r>
      <w:proofErr w:type="spellEnd"/>
      <w:r w:rsidRPr="006D7468">
        <w:t>" allow plural nouns, those marked "sing" allow singular nouns and those marked "</w:t>
      </w:r>
      <w:proofErr w:type="spellStart"/>
      <w:r w:rsidRPr="006D7468">
        <w:t>uncount</w:t>
      </w:r>
      <w:proofErr w:type="spellEnd"/>
      <w:r w:rsidRPr="006D7468">
        <w:t xml:space="preserve">" allow </w:t>
      </w:r>
      <w:proofErr w:type="spellStart"/>
      <w:r w:rsidRPr="006D7468">
        <w:t>uncountnouns</w:t>
      </w:r>
      <w:proofErr w:type="spellEnd"/>
      <w:r w:rsidRPr="006D7468">
        <w:t xml:space="preserve">. </w:t>
      </w:r>
    </w:p>
    <w:p w14:paraId="795D5B5C" w14:textId="77777777" w:rsidR="006D7468" w:rsidRPr="006D7468" w:rsidRDefault="006D7468" w:rsidP="00017AAC">
      <w:pPr>
        <w:pStyle w:val="Heading4"/>
      </w:pPr>
      <w:bookmarkStart w:id="5" w:name="_6.3.1.3_CAS_-"/>
      <w:bookmarkEnd w:id="5"/>
      <w:r w:rsidRPr="00017AAC">
        <w:rPr>
          <w:rStyle w:val="LabelorNumber"/>
        </w:rPr>
        <w:lastRenderedPageBreak/>
        <w:t>6.3.1.3</w:t>
      </w:r>
      <w:r w:rsidRPr="006D7468">
        <w:t xml:space="preserve"> CAS - Case </w:t>
      </w:r>
    </w:p>
    <w:p w14:paraId="0D86C60C" w14:textId="49D2C1CB" w:rsidR="006D7468" w:rsidRPr="006D7468" w:rsidRDefault="006D7468" w:rsidP="006D7468">
      <w:r w:rsidRPr="006D7468">
        <w:t xml:space="preserve">See Section 4.3.1 of </w:t>
      </w:r>
      <w:hyperlink r:id="rId15" w:history="1">
        <w:r w:rsidRPr="00071641">
          <w:rPr>
            <w:rStyle w:val="Hyperlink"/>
          </w:rPr>
          <w:t>"The SPECIALIST Lexicon" technical report</w:t>
        </w:r>
      </w:hyperlink>
      <w:r w:rsidRPr="006D7468">
        <w:t xml:space="preserve">. </w:t>
      </w:r>
    </w:p>
    <w:p w14:paraId="066863F3" w14:textId="77777777" w:rsidR="006D7468" w:rsidRPr="006D7468" w:rsidRDefault="006D7468" w:rsidP="006D7468">
      <w:r w:rsidRPr="006D7468">
        <w:t>Pronouns in English may be in one of two cases, subjective (nominative) or objective (accusative). This field contains "subj", "obj" or both separated by a comma to indicate the case of the pronoun.</w:t>
      </w:r>
    </w:p>
    <w:p w14:paraId="6DCF0D7C" w14:textId="77777777" w:rsidR="006D7468" w:rsidRPr="006D7468" w:rsidRDefault="006D7468" w:rsidP="00017AAC">
      <w:pPr>
        <w:pStyle w:val="Heading4"/>
      </w:pPr>
      <w:bookmarkStart w:id="6" w:name="_6.3.1.4_GND_-"/>
      <w:bookmarkEnd w:id="6"/>
      <w:r w:rsidRPr="00017AAC">
        <w:rPr>
          <w:rStyle w:val="LabelorNumber"/>
        </w:rPr>
        <w:t>6.3.1.4</w:t>
      </w:r>
      <w:r w:rsidRPr="006D7468">
        <w:t xml:space="preserve"> GND - Gender </w:t>
      </w:r>
    </w:p>
    <w:p w14:paraId="3B452E55" w14:textId="77777777" w:rsidR="006D7468" w:rsidRPr="006D7468" w:rsidRDefault="006D7468" w:rsidP="006D7468">
      <w:r w:rsidRPr="006D7468">
        <w:t xml:space="preserve">This field indicates the gender of pronouns. </w:t>
      </w:r>
    </w:p>
    <w:p w14:paraId="680F3616" w14:textId="0A3580CC" w:rsidR="006D7468" w:rsidRPr="006D7468" w:rsidRDefault="006D7468" w:rsidP="006D7468">
      <w:r w:rsidRPr="006D7468">
        <w:t xml:space="preserve">Pronouns may be marked pers or </w:t>
      </w:r>
      <w:proofErr w:type="spellStart"/>
      <w:r w:rsidRPr="006D7468">
        <w:t>neut</w:t>
      </w:r>
      <w:proofErr w:type="spellEnd"/>
      <w:r w:rsidRPr="006D7468">
        <w:t xml:space="preserve"> to indicate whether they refer to people or non-people respectively. Pronouns marked pers may be masculine (</w:t>
      </w:r>
      <w:proofErr w:type="spellStart"/>
      <w:r w:rsidRPr="006D7468">
        <w:t>masc</w:t>
      </w:r>
      <w:proofErr w:type="spellEnd"/>
      <w:r w:rsidRPr="006D7468">
        <w:t xml:space="preserve">) or feminine (fem) referring to male or female people respectively. See Section 14.2 of </w:t>
      </w:r>
      <w:hyperlink r:id="rId16" w:history="1">
        <w:r w:rsidRPr="00071641">
          <w:rPr>
            <w:rStyle w:val="Hyperlink"/>
          </w:rPr>
          <w:t>"The SPECIALIST Lexicon" technical report</w:t>
        </w:r>
      </w:hyperlink>
      <w:r w:rsidRPr="006D7468">
        <w:t>. There are four codes possible in this field: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400"/>
      </w:tblGrid>
      <w:tr w:rsidR="006D7468" w:rsidRPr="006D7468" w14:paraId="4A0ADDF5" w14:textId="77777777" w:rsidTr="00017AAC">
        <w:tc>
          <w:tcPr>
            <w:tcW w:w="2988" w:type="dxa"/>
          </w:tcPr>
          <w:p w14:paraId="2A9AE793" w14:textId="77777777" w:rsidR="006D7468" w:rsidRPr="006D7468" w:rsidRDefault="006D7468" w:rsidP="00017AAC">
            <w:pPr>
              <w:pStyle w:val="Tableheader"/>
            </w:pPr>
            <w:r w:rsidRPr="006D7468">
              <w:t>Code</w:t>
            </w:r>
          </w:p>
        </w:tc>
        <w:tc>
          <w:tcPr>
            <w:tcW w:w="5400" w:type="dxa"/>
          </w:tcPr>
          <w:p w14:paraId="13B2B65E" w14:textId="77777777" w:rsidR="006D7468" w:rsidRPr="006D7468" w:rsidRDefault="006D7468" w:rsidP="00017AAC">
            <w:pPr>
              <w:pStyle w:val="Tableheader"/>
            </w:pPr>
            <w:r w:rsidRPr="006D7468">
              <w:t>Gender</w:t>
            </w:r>
          </w:p>
        </w:tc>
      </w:tr>
      <w:tr w:rsidR="006D7468" w:rsidRPr="006D7468" w14:paraId="0CC45792" w14:textId="77777777" w:rsidTr="00017AAC">
        <w:tc>
          <w:tcPr>
            <w:tcW w:w="2988" w:type="dxa"/>
          </w:tcPr>
          <w:p w14:paraId="1DF1E77B" w14:textId="77777777" w:rsidR="006D7468" w:rsidRPr="006D7468" w:rsidRDefault="006D7468" w:rsidP="00017AAC">
            <w:pPr>
              <w:pStyle w:val="Tablebody"/>
            </w:pPr>
            <w:r w:rsidRPr="006D7468">
              <w:t>pers</w:t>
            </w:r>
          </w:p>
        </w:tc>
        <w:tc>
          <w:tcPr>
            <w:tcW w:w="5400" w:type="dxa"/>
          </w:tcPr>
          <w:p w14:paraId="644A2D9A" w14:textId="77777777" w:rsidR="006D7468" w:rsidRPr="006D7468" w:rsidRDefault="006D7468" w:rsidP="00017AAC">
            <w:pPr>
              <w:pStyle w:val="Tablebody"/>
            </w:pPr>
            <w:r w:rsidRPr="006D7468">
              <w:t>person</w:t>
            </w:r>
          </w:p>
        </w:tc>
      </w:tr>
      <w:tr w:rsidR="006D7468" w:rsidRPr="006D7468" w14:paraId="13C0D2F3" w14:textId="77777777" w:rsidTr="00017AAC">
        <w:tc>
          <w:tcPr>
            <w:tcW w:w="2988" w:type="dxa"/>
          </w:tcPr>
          <w:p w14:paraId="636041B8" w14:textId="77777777" w:rsidR="006D7468" w:rsidRPr="006D7468" w:rsidRDefault="006D7468" w:rsidP="00017AAC">
            <w:pPr>
              <w:pStyle w:val="Tablebody"/>
            </w:pPr>
            <w:proofErr w:type="spellStart"/>
            <w:r w:rsidRPr="006D7468">
              <w:t>neut</w:t>
            </w:r>
            <w:proofErr w:type="spellEnd"/>
          </w:p>
        </w:tc>
        <w:tc>
          <w:tcPr>
            <w:tcW w:w="5400" w:type="dxa"/>
          </w:tcPr>
          <w:p w14:paraId="7EC62D32" w14:textId="77777777" w:rsidR="006D7468" w:rsidRPr="006D7468" w:rsidRDefault="006D7468" w:rsidP="00017AAC">
            <w:pPr>
              <w:pStyle w:val="Tablebody"/>
            </w:pPr>
            <w:r w:rsidRPr="006D7468">
              <w:t>neuter</w:t>
            </w:r>
          </w:p>
        </w:tc>
      </w:tr>
      <w:tr w:rsidR="006D7468" w:rsidRPr="006D7468" w14:paraId="0916647A" w14:textId="77777777" w:rsidTr="00017AAC">
        <w:tc>
          <w:tcPr>
            <w:tcW w:w="2988" w:type="dxa"/>
          </w:tcPr>
          <w:p w14:paraId="67696A73" w14:textId="77777777" w:rsidR="006D7468" w:rsidRPr="006D7468" w:rsidRDefault="006D7468" w:rsidP="00017AAC">
            <w:pPr>
              <w:pStyle w:val="Tablebody"/>
            </w:pPr>
            <w:r w:rsidRPr="006D7468">
              <w:t>pers(</w:t>
            </w:r>
            <w:proofErr w:type="spellStart"/>
            <w:r w:rsidRPr="006D7468">
              <w:t>masc</w:t>
            </w:r>
            <w:proofErr w:type="spellEnd"/>
            <w:r w:rsidRPr="006D7468">
              <w:t>)</w:t>
            </w:r>
          </w:p>
        </w:tc>
        <w:tc>
          <w:tcPr>
            <w:tcW w:w="5400" w:type="dxa"/>
          </w:tcPr>
          <w:p w14:paraId="5225A421" w14:textId="77777777" w:rsidR="006D7468" w:rsidRPr="006D7468" w:rsidRDefault="006D7468" w:rsidP="00017AAC">
            <w:pPr>
              <w:pStyle w:val="Tablebody"/>
            </w:pPr>
            <w:r w:rsidRPr="006D7468">
              <w:t>person masculine</w:t>
            </w:r>
          </w:p>
        </w:tc>
      </w:tr>
      <w:tr w:rsidR="006D7468" w:rsidRPr="006D7468" w14:paraId="36B22750" w14:textId="77777777" w:rsidTr="00017AAC">
        <w:tc>
          <w:tcPr>
            <w:tcW w:w="2988" w:type="dxa"/>
          </w:tcPr>
          <w:p w14:paraId="3B1951AB" w14:textId="77777777" w:rsidR="006D7468" w:rsidRPr="006D7468" w:rsidRDefault="006D7468" w:rsidP="00017AAC">
            <w:pPr>
              <w:pStyle w:val="Tablebody"/>
            </w:pPr>
            <w:r w:rsidRPr="006D7468">
              <w:t>pers(fem)</w:t>
            </w:r>
          </w:p>
        </w:tc>
        <w:tc>
          <w:tcPr>
            <w:tcW w:w="5400" w:type="dxa"/>
          </w:tcPr>
          <w:p w14:paraId="555EF38C" w14:textId="77777777" w:rsidR="006D7468" w:rsidRPr="006D7468" w:rsidRDefault="006D7468" w:rsidP="00017AAC">
            <w:pPr>
              <w:pStyle w:val="Tablebody"/>
            </w:pPr>
            <w:r w:rsidRPr="006D7468">
              <w:t>person feminine</w:t>
            </w:r>
          </w:p>
        </w:tc>
      </w:tr>
    </w:tbl>
    <w:p w14:paraId="6B9AFFA7" w14:textId="77777777" w:rsidR="006D7468" w:rsidRPr="006D7468" w:rsidRDefault="006D7468" w:rsidP="006D7468"/>
    <w:p w14:paraId="344E9078" w14:textId="77777777" w:rsidR="006D7468" w:rsidRPr="006D7468" w:rsidRDefault="006D7468" w:rsidP="006D7468">
      <w:r w:rsidRPr="006D7468">
        <w:t xml:space="preserve">Notice that pers as used here does not correspond to the traditional term "personal pronoun". For example "it" and "they" are traditionally called personal pronouns since they both participate in the person/number paradigm. A pronoun like "none" is not traditionally called a personal pronoun. </w:t>
      </w:r>
    </w:p>
    <w:p w14:paraId="45092D86" w14:textId="77777777" w:rsidR="006D7468" w:rsidRPr="006D7468" w:rsidRDefault="006D7468" w:rsidP="00017AAC">
      <w:pPr>
        <w:pStyle w:val="Heading3"/>
      </w:pPr>
      <w:r w:rsidRPr="00017AAC">
        <w:rPr>
          <w:rStyle w:val="LabelorNumber"/>
        </w:rPr>
        <w:t>6.3.2</w:t>
      </w:r>
      <w:r w:rsidRPr="006D7468">
        <w:t xml:space="preserve"> Entry Properties</w:t>
      </w:r>
    </w:p>
    <w:p w14:paraId="0C245708" w14:textId="77777777" w:rsidR="006D7468" w:rsidRPr="006D7468" w:rsidRDefault="006D7468" w:rsidP="00017AAC">
      <w:pPr>
        <w:pStyle w:val="Heading4"/>
      </w:pPr>
      <w:bookmarkStart w:id="7" w:name="_6.3.2.1_EUI_-"/>
      <w:bookmarkStart w:id="8" w:name="_6.3.2.1_EUI_-_1"/>
      <w:bookmarkStart w:id="9" w:name="_6.3.2.1_EUI_-_2"/>
      <w:bookmarkStart w:id="10" w:name="_6.3.2.1_EUI_-_3"/>
      <w:bookmarkStart w:id="11" w:name="_6.3.2.1_EUI_-_4"/>
      <w:bookmarkStart w:id="12" w:name="_6.3.2.1_EUI_-_5"/>
      <w:bookmarkStart w:id="13" w:name="_6.3.2.1_EUI_-_6"/>
      <w:bookmarkStart w:id="14" w:name="_6.3.2.1_EUI_-_7"/>
      <w:bookmarkStart w:id="15" w:name="_6.3.2.1_EUI_-_8"/>
      <w:bookmarkStart w:id="16" w:name="_6.3.2.1_EUI_-_9"/>
      <w:bookmarkStart w:id="17" w:name="_6.3.2.1_EUI_-_10"/>
      <w:bookmarkStart w:id="18" w:name="_6.3.2.1_EUI_-_11"/>
      <w:bookmarkStart w:id="19" w:name="_6.3.2.1_EUI_-_12"/>
      <w:bookmarkEnd w:id="7"/>
      <w:bookmarkEnd w:id="8"/>
      <w:bookmarkEnd w:id="9"/>
      <w:bookmarkEnd w:id="10"/>
      <w:bookmarkEnd w:id="11"/>
      <w:bookmarkEnd w:id="12"/>
      <w:bookmarkEnd w:id="13"/>
      <w:bookmarkEnd w:id="14"/>
      <w:bookmarkEnd w:id="15"/>
      <w:bookmarkEnd w:id="16"/>
      <w:bookmarkEnd w:id="17"/>
      <w:bookmarkEnd w:id="18"/>
      <w:bookmarkEnd w:id="19"/>
      <w:r w:rsidRPr="00017AAC">
        <w:rPr>
          <w:rStyle w:val="LabelorNumber"/>
        </w:rPr>
        <w:t>6.3.2.1</w:t>
      </w:r>
      <w:r w:rsidRPr="006D7468">
        <w:t xml:space="preserve"> EUI - Unique Identifier Number for Lexical Entries </w:t>
      </w:r>
    </w:p>
    <w:p w14:paraId="692B9037" w14:textId="77777777" w:rsidR="006D7468" w:rsidRPr="006D7468" w:rsidRDefault="006D7468" w:rsidP="006D7468">
      <w:r w:rsidRPr="006D7468">
        <w:t xml:space="preserve">The EUI identifies a lexical entry. Information about a set of spelling variants in a particular part of speech is represented as an entry in the unit record. A particular string may be assigned several EUI numbers as it may occur in several parts of speech. </w:t>
      </w:r>
    </w:p>
    <w:p w14:paraId="474884AB" w14:textId="77777777" w:rsidR="006D7468" w:rsidRPr="006D7468" w:rsidRDefault="006D7468" w:rsidP="00017AAC">
      <w:pPr>
        <w:pStyle w:val="Heading4"/>
      </w:pPr>
      <w:bookmarkStart w:id="20" w:name="_6.3.2.2_CIT_-"/>
      <w:bookmarkStart w:id="21" w:name="_6.3.2.2_CIT_-_1"/>
      <w:bookmarkEnd w:id="20"/>
      <w:bookmarkEnd w:id="21"/>
      <w:r w:rsidRPr="00017AAC">
        <w:rPr>
          <w:rStyle w:val="LabelorNumber"/>
        </w:rPr>
        <w:t>6.3.2.2</w:t>
      </w:r>
      <w:r w:rsidRPr="006D7468">
        <w:t xml:space="preserve"> CIT - Citation Form </w:t>
      </w:r>
    </w:p>
    <w:p w14:paraId="4416632C" w14:textId="733285A1" w:rsidR="006D7468" w:rsidRPr="006D7468" w:rsidRDefault="006D7468" w:rsidP="006D7468">
      <w:r w:rsidRPr="006D7468">
        <w:t>This field records the citation form of strings in the agreement/inflection table (</w:t>
      </w:r>
      <w:hyperlink w:anchor="_6.4.3.1_-_Agreement" w:history="1">
        <w:r w:rsidRPr="00071641">
          <w:rPr>
            <w:rStyle w:val="Hyperlink"/>
          </w:rPr>
          <w:t xml:space="preserve">Section 6.4.3.1 - </w:t>
        </w:r>
        <w:proofErr w:type="spellStart"/>
        <w:r w:rsidRPr="00071641">
          <w:rPr>
            <w:rStyle w:val="Hyperlink"/>
          </w:rPr>
          <w:t>lragr</w:t>
        </w:r>
        <w:proofErr w:type="spellEnd"/>
      </w:hyperlink>
      <w:r w:rsidRPr="006D7468">
        <w:t>). The citation form is the singular for nouns, infinitive for verb and positive for adjectives and adverbs. The base form and the spelling variants if any are the citation forms of each of their respective inflections. This form is sometimes referred to as the un-inflected form.</w:t>
      </w:r>
    </w:p>
    <w:p w14:paraId="29E75AAA" w14:textId="77777777" w:rsidR="006D7468" w:rsidRPr="006D7468" w:rsidRDefault="006D7468" w:rsidP="00017AAC">
      <w:pPr>
        <w:pStyle w:val="Heading4"/>
      </w:pPr>
      <w:bookmarkStart w:id="22" w:name="_6.3.2.3_BAS_-"/>
      <w:bookmarkStart w:id="23" w:name="_6.3.2.3_BAS_-_1"/>
      <w:bookmarkStart w:id="24" w:name="_6.3.2.3_BAS_-_2"/>
      <w:bookmarkStart w:id="25" w:name="_6.3.2.3_BAS_-_3"/>
      <w:bookmarkStart w:id="26" w:name="_6.3.2.3_BAS_-_4"/>
      <w:bookmarkStart w:id="27" w:name="_6.3.2.3_BAS_-_5"/>
      <w:bookmarkStart w:id="28" w:name="_6.3.2.3_BAS_-_6"/>
      <w:bookmarkStart w:id="29" w:name="_6.3.2.3_BAS_-_7"/>
      <w:bookmarkStart w:id="30" w:name="_6.3.2.3_BAS_-_8"/>
      <w:bookmarkStart w:id="31" w:name="_6.3.2.3_BAS_-_9"/>
      <w:bookmarkStart w:id="32" w:name="_6.3.2.3_BAS_-_10"/>
      <w:bookmarkEnd w:id="22"/>
      <w:bookmarkEnd w:id="23"/>
      <w:bookmarkEnd w:id="24"/>
      <w:bookmarkEnd w:id="25"/>
      <w:bookmarkEnd w:id="26"/>
      <w:bookmarkEnd w:id="27"/>
      <w:bookmarkEnd w:id="28"/>
      <w:bookmarkEnd w:id="29"/>
      <w:bookmarkEnd w:id="30"/>
      <w:bookmarkEnd w:id="31"/>
      <w:bookmarkEnd w:id="32"/>
      <w:r w:rsidRPr="00017AAC">
        <w:rPr>
          <w:rStyle w:val="LabelorNumber"/>
        </w:rPr>
        <w:t>6.3.2.3</w:t>
      </w:r>
      <w:r w:rsidRPr="006D7468">
        <w:t xml:space="preserve"> BAS - Base Form </w:t>
      </w:r>
    </w:p>
    <w:p w14:paraId="2B8DF0C5" w14:textId="77777777" w:rsidR="006D7468" w:rsidRPr="006D7468" w:rsidRDefault="006D7468" w:rsidP="006D7468">
      <w:r w:rsidRPr="006D7468">
        <w:t>This field records the base form of a lexical entry. The base form is the citation form of one of a set of spelling variants chosen to represent the whole set. It might be thought of as the name of a lexical entry. The base form is the filler of the base= slot.</w:t>
      </w:r>
    </w:p>
    <w:p w14:paraId="7F5A7434" w14:textId="77777777" w:rsidR="006D7468" w:rsidRPr="006D7468" w:rsidRDefault="006D7468" w:rsidP="00017AAC">
      <w:pPr>
        <w:pStyle w:val="Heading4"/>
      </w:pPr>
      <w:bookmarkStart w:id="33" w:name="_6.3.2.4_SCA_-"/>
      <w:bookmarkStart w:id="34" w:name="_6.3.2.4_SCA_-_1"/>
      <w:bookmarkStart w:id="35" w:name="_6.3.2.4_SCA_-_2"/>
      <w:bookmarkStart w:id="36" w:name="_6.3.2.4_SCA_-_3"/>
      <w:bookmarkStart w:id="37" w:name="_6.3.2.4_SCA_-_4"/>
      <w:bookmarkStart w:id="38" w:name="_6.3.2.4_SCA_-_5"/>
      <w:bookmarkStart w:id="39" w:name="_6.3.2.4_SCA_-_6"/>
      <w:bookmarkEnd w:id="33"/>
      <w:bookmarkEnd w:id="34"/>
      <w:bookmarkEnd w:id="35"/>
      <w:bookmarkEnd w:id="36"/>
      <w:bookmarkEnd w:id="37"/>
      <w:bookmarkEnd w:id="38"/>
      <w:bookmarkEnd w:id="39"/>
      <w:r w:rsidRPr="00017AAC">
        <w:rPr>
          <w:rStyle w:val="LabelorNumber"/>
        </w:rPr>
        <w:lastRenderedPageBreak/>
        <w:t>6.3.2.4</w:t>
      </w:r>
      <w:r w:rsidRPr="006D7468">
        <w:t xml:space="preserve"> SCA - Syntactic Category </w:t>
      </w:r>
    </w:p>
    <w:p w14:paraId="4C28E966" w14:textId="73170E6E" w:rsidR="006D7468" w:rsidRPr="006D7468" w:rsidRDefault="006D7468" w:rsidP="006D7468">
      <w:r w:rsidRPr="006D7468">
        <w:t xml:space="preserve">The syntactic category (part of speech) of the lexical entry. This field may be filled by one of the following. See Section 3 of </w:t>
      </w:r>
      <w:hyperlink r:id="rId17" w:history="1">
        <w:r w:rsidRPr="00071641">
          <w:rPr>
            <w:rStyle w:val="Hyperlink"/>
          </w:rPr>
          <w:t>"The SPECIALIST Lexicon" technical report</w:t>
        </w:r>
      </w:hyperlink>
      <w:r w:rsidRPr="006D7468">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400"/>
      </w:tblGrid>
      <w:tr w:rsidR="006D7468" w:rsidRPr="006D7468" w14:paraId="722B418C" w14:textId="77777777" w:rsidTr="00017AAC">
        <w:tc>
          <w:tcPr>
            <w:tcW w:w="2988" w:type="dxa"/>
          </w:tcPr>
          <w:p w14:paraId="588EC74B" w14:textId="77777777" w:rsidR="006D7468" w:rsidRPr="006D7468" w:rsidRDefault="006D7468" w:rsidP="00017AAC">
            <w:pPr>
              <w:pStyle w:val="Tableheader"/>
            </w:pPr>
            <w:r w:rsidRPr="006D7468">
              <w:t>Code</w:t>
            </w:r>
          </w:p>
        </w:tc>
        <w:tc>
          <w:tcPr>
            <w:tcW w:w="5400" w:type="dxa"/>
          </w:tcPr>
          <w:p w14:paraId="78806EE5" w14:textId="77777777" w:rsidR="006D7468" w:rsidRPr="006D7468" w:rsidRDefault="006D7468" w:rsidP="00017AAC">
            <w:pPr>
              <w:pStyle w:val="Tableheader"/>
            </w:pPr>
            <w:r w:rsidRPr="006D7468">
              <w:t>Category</w:t>
            </w:r>
          </w:p>
        </w:tc>
      </w:tr>
      <w:tr w:rsidR="006D7468" w:rsidRPr="006D7468" w14:paraId="62146285" w14:textId="77777777" w:rsidTr="00017AAC">
        <w:tc>
          <w:tcPr>
            <w:tcW w:w="2988" w:type="dxa"/>
          </w:tcPr>
          <w:p w14:paraId="007E8988" w14:textId="77777777" w:rsidR="006D7468" w:rsidRPr="006D7468" w:rsidRDefault="006D7468" w:rsidP="00017AAC">
            <w:pPr>
              <w:pStyle w:val="Tablebody"/>
            </w:pPr>
            <w:r w:rsidRPr="006D7468">
              <w:t>noun</w:t>
            </w:r>
          </w:p>
        </w:tc>
        <w:tc>
          <w:tcPr>
            <w:tcW w:w="5400" w:type="dxa"/>
          </w:tcPr>
          <w:p w14:paraId="116EC8A7" w14:textId="77777777" w:rsidR="006D7468" w:rsidRPr="006D7468" w:rsidRDefault="006D7468" w:rsidP="00017AAC">
            <w:pPr>
              <w:pStyle w:val="Tablebody"/>
            </w:pPr>
            <w:r w:rsidRPr="006D7468">
              <w:t>nouns</w:t>
            </w:r>
          </w:p>
        </w:tc>
      </w:tr>
      <w:tr w:rsidR="006D7468" w:rsidRPr="006D7468" w14:paraId="7D768D7C" w14:textId="77777777" w:rsidTr="00017AAC">
        <w:tc>
          <w:tcPr>
            <w:tcW w:w="2988" w:type="dxa"/>
          </w:tcPr>
          <w:p w14:paraId="431461F8" w14:textId="77777777" w:rsidR="006D7468" w:rsidRPr="006D7468" w:rsidRDefault="006D7468" w:rsidP="00017AAC">
            <w:pPr>
              <w:pStyle w:val="Tablebody"/>
            </w:pPr>
            <w:r w:rsidRPr="006D7468">
              <w:t>adj</w:t>
            </w:r>
          </w:p>
        </w:tc>
        <w:tc>
          <w:tcPr>
            <w:tcW w:w="5400" w:type="dxa"/>
          </w:tcPr>
          <w:p w14:paraId="7FFF3A8F" w14:textId="77777777" w:rsidR="006D7468" w:rsidRPr="006D7468" w:rsidRDefault="006D7468" w:rsidP="00017AAC">
            <w:pPr>
              <w:pStyle w:val="Tablebody"/>
            </w:pPr>
            <w:r w:rsidRPr="006D7468">
              <w:t>adjectives</w:t>
            </w:r>
          </w:p>
        </w:tc>
      </w:tr>
      <w:tr w:rsidR="006D7468" w:rsidRPr="006D7468" w14:paraId="0B1A4238" w14:textId="77777777" w:rsidTr="00017AAC">
        <w:tc>
          <w:tcPr>
            <w:tcW w:w="2988" w:type="dxa"/>
          </w:tcPr>
          <w:p w14:paraId="481ED2E5" w14:textId="77777777" w:rsidR="006D7468" w:rsidRPr="006D7468" w:rsidRDefault="006D7468" w:rsidP="00017AAC">
            <w:pPr>
              <w:pStyle w:val="Tablebody"/>
            </w:pPr>
            <w:r w:rsidRPr="006D7468">
              <w:t>adv</w:t>
            </w:r>
          </w:p>
        </w:tc>
        <w:tc>
          <w:tcPr>
            <w:tcW w:w="5400" w:type="dxa"/>
          </w:tcPr>
          <w:p w14:paraId="618D76FA" w14:textId="77777777" w:rsidR="006D7468" w:rsidRPr="006D7468" w:rsidRDefault="006D7468" w:rsidP="00017AAC">
            <w:pPr>
              <w:pStyle w:val="Tablebody"/>
            </w:pPr>
            <w:r w:rsidRPr="006D7468">
              <w:t>adverbs</w:t>
            </w:r>
          </w:p>
        </w:tc>
      </w:tr>
      <w:tr w:rsidR="006D7468" w:rsidRPr="006D7468" w14:paraId="403CF1D3" w14:textId="77777777" w:rsidTr="00017AAC">
        <w:tc>
          <w:tcPr>
            <w:tcW w:w="2988" w:type="dxa"/>
          </w:tcPr>
          <w:p w14:paraId="096B1951" w14:textId="77777777" w:rsidR="006D7468" w:rsidRPr="006D7468" w:rsidRDefault="006D7468" w:rsidP="00017AAC">
            <w:pPr>
              <w:pStyle w:val="Tablebody"/>
            </w:pPr>
            <w:proofErr w:type="spellStart"/>
            <w:r w:rsidRPr="006D7468">
              <w:t>pron</w:t>
            </w:r>
            <w:proofErr w:type="spellEnd"/>
          </w:p>
        </w:tc>
        <w:tc>
          <w:tcPr>
            <w:tcW w:w="5400" w:type="dxa"/>
          </w:tcPr>
          <w:p w14:paraId="6CB6EA07" w14:textId="77777777" w:rsidR="006D7468" w:rsidRPr="006D7468" w:rsidRDefault="006D7468" w:rsidP="00017AAC">
            <w:pPr>
              <w:pStyle w:val="Tablebody"/>
            </w:pPr>
            <w:r w:rsidRPr="006D7468">
              <w:t>pronouns</w:t>
            </w:r>
          </w:p>
        </w:tc>
      </w:tr>
      <w:tr w:rsidR="006D7468" w:rsidRPr="006D7468" w14:paraId="5B8638F4" w14:textId="77777777" w:rsidTr="00017AAC">
        <w:tc>
          <w:tcPr>
            <w:tcW w:w="2988" w:type="dxa"/>
          </w:tcPr>
          <w:p w14:paraId="7D15F90D" w14:textId="77777777" w:rsidR="006D7468" w:rsidRPr="006D7468" w:rsidRDefault="006D7468" w:rsidP="00017AAC">
            <w:pPr>
              <w:pStyle w:val="Tablebody"/>
            </w:pPr>
            <w:r w:rsidRPr="006D7468">
              <w:t>verb</w:t>
            </w:r>
          </w:p>
        </w:tc>
        <w:tc>
          <w:tcPr>
            <w:tcW w:w="5400" w:type="dxa"/>
          </w:tcPr>
          <w:p w14:paraId="4F0059EA" w14:textId="77777777" w:rsidR="006D7468" w:rsidRPr="006D7468" w:rsidRDefault="006D7468" w:rsidP="00017AAC">
            <w:pPr>
              <w:pStyle w:val="Tablebody"/>
            </w:pPr>
            <w:r w:rsidRPr="006D7468">
              <w:t>verbs</w:t>
            </w:r>
          </w:p>
        </w:tc>
      </w:tr>
      <w:tr w:rsidR="006D7468" w:rsidRPr="006D7468" w14:paraId="1E1C3030" w14:textId="77777777" w:rsidTr="00017AAC">
        <w:tc>
          <w:tcPr>
            <w:tcW w:w="2988" w:type="dxa"/>
          </w:tcPr>
          <w:p w14:paraId="4743C567" w14:textId="77777777" w:rsidR="006D7468" w:rsidRPr="006D7468" w:rsidRDefault="006D7468" w:rsidP="00017AAC">
            <w:pPr>
              <w:pStyle w:val="Tablebody"/>
            </w:pPr>
            <w:r w:rsidRPr="006D7468">
              <w:t>det</w:t>
            </w:r>
          </w:p>
        </w:tc>
        <w:tc>
          <w:tcPr>
            <w:tcW w:w="5400" w:type="dxa"/>
          </w:tcPr>
          <w:p w14:paraId="0DF8D551" w14:textId="77777777" w:rsidR="006D7468" w:rsidRPr="006D7468" w:rsidRDefault="006D7468" w:rsidP="00017AAC">
            <w:pPr>
              <w:pStyle w:val="Tablebody"/>
            </w:pPr>
            <w:r w:rsidRPr="006D7468">
              <w:t>determiners</w:t>
            </w:r>
          </w:p>
        </w:tc>
      </w:tr>
      <w:tr w:rsidR="006D7468" w:rsidRPr="006D7468" w14:paraId="0C17863B" w14:textId="77777777" w:rsidTr="00017AAC">
        <w:tc>
          <w:tcPr>
            <w:tcW w:w="2988" w:type="dxa"/>
          </w:tcPr>
          <w:p w14:paraId="3A7157E9" w14:textId="77777777" w:rsidR="006D7468" w:rsidRPr="006D7468" w:rsidRDefault="006D7468" w:rsidP="00017AAC">
            <w:pPr>
              <w:pStyle w:val="Tablebody"/>
            </w:pPr>
            <w:r w:rsidRPr="006D7468">
              <w:t>prep</w:t>
            </w:r>
          </w:p>
        </w:tc>
        <w:tc>
          <w:tcPr>
            <w:tcW w:w="5400" w:type="dxa"/>
          </w:tcPr>
          <w:p w14:paraId="29466182" w14:textId="77777777" w:rsidR="006D7468" w:rsidRPr="006D7468" w:rsidRDefault="006D7468" w:rsidP="00017AAC">
            <w:pPr>
              <w:pStyle w:val="Tablebody"/>
            </w:pPr>
            <w:r w:rsidRPr="006D7468">
              <w:t>prepositions</w:t>
            </w:r>
          </w:p>
        </w:tc>
      </w:tr>
      <w:tr w:rsidR="006D7468" w:rsidRPr="006D7468" w14:paraId="23A9DDF9" w14:textId="77777777" w:rsidTr="00017AAC">
        <w:tc>
          <w:tcPr>
            <w:tcW w:w="2988" w:type="dxa"/>
          </w:tcPr>
          <w:p w14:paraId="7D853C47" w14:textId="77777777" w:rsidR="006D7468" w:rsidRPr="006D7468" w:rsidRDefault="006D7468" w:rsidP="00017AAC">
            <w:pPr>
              <w:pStyle w:val="Tablebody"/>
            </w:pPr>
            <w:proofErr w:type="spellStart"/>
            <w:r w:rsidRPr="006D7468">
              <w:t>conj</w:t>
            </w:r>
            <w:proofErr w:type="spellEnd"/>
          </w:p>
        </w:tc>
        <w:tc>
          <w:tcPr>
            <w:tcW w:w="5400" w:type="dxa"/>
          </w:tcPr>
          <w:p w14:paraId="7B666E7E" w14:textId="77777777" w:rsidR="006D7468" w:rsidRPr="006D7468" w:rsidRDefault="006D7468" w:rsidP="00017AAC">
            <w:pPr>
              <w:pStyle w:val="Tablebody"/>
            </w:pPr>
            <w:r w:rsidRPr="006D7468">
              <w:t>conjunctions</w:t>
            </w:r>
          </w:p>
        </w:tc>
      </w:tr>
      <w:tr w:rsidR="006D7468" w:rsidRPr="006D7468" w14:paraId="6A673D98" w14:textId="77777777" w:rsidTr="00017AAC">
        <w:tc>
          <w:tcPr>
            <w:tcW w:w="2988" w:type="dxa"/>
          </w:tcPr>
          <w:p w14:paraId="46B55939" w14:textId="77777777" w:rsidR="006D7468" w:rsidRPr="006D7468" w:rsidRDefault="006D7468" w:rsidP="00017AAC">
            <w:pPr>
              <w:pStyle w:val="Tablebody"/>
            </w:pPr>
            <w:r w:rsidRPr="006D7468">
              <w:t>aux</w:t>
            </w:r>
          </w:p>
        </w:tc>
        <w:tc>
          <w:tcPr>
            <w:tcW w:w="5400" w:type="dxa"/>
          </w:tcPr>
          <w:p w14:paraId="362CA94A" w14:textId="77777777" w:rsidR="006D7468" w:rsidRPr="006D7468" w:rsidRDefault="006D7468" w:rsidP="00017AAC">
            <w:pPr>
              <w:pStyle w:val="Tablebody"/>
            </w:pPr>
            <w:r w:rsidRPr="006D7468">
              <w:t>auxiliaries</w:t>
            </w:r>
          </w:p>
        </w:tc>
      </w:tr>
      <w:tr w:rsidR="006D7468" w:rsidRPr="006D7468" w14:paraId="52A88EEC" w14:textId="77777777" w:rsidTr="00017AAC">
        <w:trPr>
          <w:trHeight w:val="386"/>
        </w:trPr>
        <w:tc>
          <w:tcPr>
            <w:tcW w:w="2988" w:type="dxa"/>
          </w:tcPr>
          <w:p w14:paraId="15B2D586" w14:textId="77777777" w:rsidR="006D7468" w:rsidRPr="006D7468" w:rsidRDefault="006D7468" w:rsidP="00017AAC">
            <w:pPr>
              <w:pStyle w:val="Tablebody"/>
            </w:pPr>
            <w:r w:rsidRPr="006D7468">
              <w:t>modal</w:t>
            </w:r>
          </w:p>
        </w:tc>
        <w:tc>
          <w:tcPr>
            <w:tcW w:w="5400" w:type="dxa"/>
          </w:tcPr>
          <w:p w14:paraId="08B63F57" w14:textId="77777777" w:rsidR="006D7468" w:rsidRPr="006D7468" w:rsidRDefault="006D7468" w:rsidP="00017AAC">
            <w:pPr>
              <w:pStyle w:val="Tablebody"/>
            </w:pPr>
            <w:r w:rsidRPr="006D7468">
              <w:t>modals</w:t>
            </w:r>
          </w:p>
        </w:tc>
      </w:tr>
      <w:tr w:rsidR="006D7468" w:rsidRPr="006D7468" w14:paraId="2A940594" w14:textId="77777777" w:rsidTr="00017AAC">
        <w:tc>
          <w:tcPr>
            <w:tcW w:w="2988" w:type="dxa"/>
          </w:tcPr>
          <w:p w14:paraId="277FD4EB" w14:textId="77777777" w:rsidR="006D7468" w:rsidRPr="006D7468" w:rsidRDefault="006D7468" w:rsidP="00017AAC">
            <w:pPr>
              <w:pStyle w:val="Tablebody"/>
            </w:pPr>
            <w:proofErr w:type="spellStart"/>
            <w:r w:rsidRPr="006D7468">
              <w:t>compl</w:t>
            </w:r>
            <w:proofErr w:type="spellEnd"/>
          </w:p>
        </w:tc>
        <w:tc>
          <w:tcPr>
            <w:tcW w:w="5400" w:type="dxa"/>
          </w:tcPr>
          <w:p w14:paraId="6E180566" w14:textId="77777777" w:rsidR="006D7468" w:rsidRPr="006D7468" w:rsidRDefault="006D7468" w:rsidP="00017AAC">
            <w:pPr>
              <w:pStyle w:val="Tablebody"/>
            </w:pPr>
            <w:r w:rsidRPr="006D7468">
              <w:t>complementizers</w:t>
            </w:r>
          </w:p>
        </w:tc>
      </w:tr>
    </w:tbl>
    <w:p w14:paraId="0BA6CB6C" w14:textId="77777777" w:rsidR="006D7468" w:rsidRPr="006D7468" w:rsidRDefault="006D7468" w:rsidP="006D7468"/>
    <w:p w14:paraId="18D69ABF" w14:textId="77777777" w:rsidR="006D7468" w:rsidRPr="006D7468" w:rsidRDefault="006D7468" w:rsidP="00017AAC">
      <w:pPr>
        <w:pStyle w:val="Heading4"/>
      </w:pPr>
      <w:r w:rsidRPr="00017AAC">
        <w:rPr>
          <w:rStyle w:val="LabelorNumber"/>
        </w:rPr>
        <w:t>6.3.2.5</w:t>
      </w:r>
      <w:r w:rsidRPr="006D7468">
        <w:t xml:space="preserve"> PER - Periphrastic </w:t>
      </w:r>
    </w:p>
    <w:p w14:paraId="7BFB40D0" w14:textId="3164779F" w:rsidR="006D7468" w:rsidRPr="006D7468" w:rsidRDefault="006D7468" w:rsidP="006D7468">
      <w:r w:rsidRPr="006D7468">
        <w:t>The code "</w:t>
      </w:r>
      <w:proofErr w:type="spellStart"/>
      <w:r w:rsidRPr="006D7468">
        <w:t>periph</w:t>
      </w:r>
      <w:proofErr w:type="spellEnd"/>
      <w:r w:rsidRPr="006D7468">
        <w:t xml:space="preserve">" in this field indicates that an adjective or adverb is periphrastic. An adjective is periphrastic if it can form its comparative with "more" and its superlative with "most". See Section 4.3.5 of </w:t>
      </w:r>
      <w:hyperlink r:id="rId18" w:history="1">
        <w:r w:rsidRPr="00071641">
          <w:rPr>
            <w:rStyle w:val="Hyperlink"/>
          </w:rPr>
          <w:t>"The SPECIALIST Lexicon" technical report</w:t>
        </w:r>
      </w:hyperlink>
      <w:r w:rsidRPr="006D7468">
        <w:t xml:space="preserve"> for discussion. </w:t>
      </w:r>
    </w:p>
    <w:p w14:paraId="70F26AF0" w14:textId="77777777" w:rsidR="006D7468" w:rsidRPr="006D7468" w:rsidRDefault="006D7468" w:rsidP="00017AAC">
      <w:pPr>
        <w:pStyle w:val="Heading4"/>
      </w:pPr>
      <w:bookmarkStart w:id="40" w:name="_6.3.2.6_COM_-"/>
      <w:bookmarkEnd w:id="40"/>
      <w:r w:rsidRPr="00017AAC">
        <w:rPr>
          <w:rStyle w:val="LabelorNumber"/>
        </w:rPr>
        <w:t>6.3.2.6</w:t>
      </w:r>
      <w:r w:rsidRPr="006D7468">
        <w:t xml:space="preserve"> COM - Complements </w:t>
      </w:r>
    </w:p>
    <w:p w14:paraId="1EFD714D" w14:textId="77777777" w:rsidR="006D7468" w:rsidRPr="006D7468" w:rsidRDefault="006D7468" w:rsidP="006D7468">
      <w:r w:rsidRPr="006D7468">
        <w:t xml:space="preserve">These are complement codes. See Sections 5.1, 5.2, 5.4 and 5.5 in "The SPECIALIST Lexicon" technical report for a description of SPECIALIST complement codes. </w:t>
      </w:r>
    </w:p>
    <w:p w14:paraId="7BF0510A" w14:textId="77777777" w:rsidR="006D7468" w:rsidRPr="006D7468" w:rsidRDefault="006D7468" w:rsidP="00017AAC">
      <w:pPr>
        <w:pStyle w:val="Heading4"/>
      </w:pPr>
      <w:bookmarkStart w:id="41" w:name="_6.3.2.7_TYP_-"/>
      <w:bookmarkEnd w:id="41"/>
      <w:r w:rsidRPr="00017AAC">
        <w:rPr>
          <w:rStyle w:val="LabelorNumber"/>
        </w:rPr>
        <w:t>6.3.2.7</w:t>
      </w:r>
      <w:r w:rsidRPr="006D7468">
        <w:t xml:space="preserve"> TYP - Inflectional Type </w:t>
      </w:r>
    </w:p>
    <w:p w14:paraId="4D61E411" w14:textId="77777777" w:rsidR="006D7468" w:rsidRPr="006D7468" w:rsidRDefault="006D7468" w:rsidP="006D7468">
      <w:r w:rsidRPr="006D7468">
        <w:t xml:space="preserve">The inflectional type(s) of an entry indicate the ways in which its forms may be inflected, or in the case of determiners the inflection of the heads they may determine. These codes are used to generate the variant strings (STR) found in other tables. </w:t>
      </w:r>
    </w:p>
    <w:p w14:paraId="3F774EB2" w14:textId="77777777" w:rsidR="006D7468" w:rsidRPr="006D7468" w:rsidRDefault="006D7468" w:rsidP="006D7468">
      <w:r w:rsidRPr="006D7468">
        <w:t>For nouns the following types may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gridCol w:w="2640"/>
      </w:tblGrid>
      <w:tr w:rsidR="006D7468" w:rsidRPr="006D7468" w14:paraId="30EA79CF" w14:textId="77777777" w:rsidTr="00017AAC">
        <w:tc>
          <w:tcPr>
            <w:tcW w:w="2748" w:type="dxa"/>
          </w:tcPr>
          <w:p w14:paraId="5F12D96E" w14:textId="77777777" w:rsidR="006D7468" w:rsidRPr="006D7468" w:rsidRDefault="006D7468" w:rsidP="00017AAC">
            <w:pPr>
              <w:pStyle w:val="Tableheader"/>
            </w:pPr>
            <w:r w:rsidRPr="006D7468">
              <w:t>Code</w:t>
            </w:r>
          </w:p>
        </w:tc>
        <w:tc>
          <w:tcPr>
            <w:tcW w:w="3000" w:type="dxa"/>
          </w:tcPr>
          <w:p w14:paraId="712C37D6" w14:textId="77777777" w:rsidR="006D7468" w:rsidRPr="006D7468" w:rsidRDefault="006D7468" w:rsidP="00017AAC">
            <w:pPr>
              <w:pStyle w:val="Tableheader"/>
            </w:pPr>
            <w:r w:rsidRPr="006D7468">
              <w:t>Pluralization Pattern</w:t>
            </w:r>
          </w:p>
        </w:tc>
        <w:tc>
          <w:tcPr>
            <w:tcW w:w="2640" w:type="dxa"/>
          </w:tcPr>
          <w:p w14:paraId="4866F5A4" w14:textId="41C53F3E" w:rsidR="006D7468" w:rsidRPr="006D7468" w:rsidRDefault="006D7468" w:rsidP="00017AAC">
            <w:pPr>
              <w:pStyle w:val="Tableheader"/>
            </w:pPr>
            <w:r w:rsidRPr="006D7468">
              <w:t xml:space="preserve">See </w:t>
            </w:r>
            <w:hyperlink r:id="rId19" w:history="1">
              <w:r w:rsidRPr="00071641">
                <w:rPr>
                  <w:rStyle w:val="Hyperlink"/>
                </w:rPr>
                <w:t xml:space="preserve">"The SPECIALIST  </w:t>
              </w:r>
              <w:r w:rsidRPr="00071641">
                <w:rPr>
                  <w:rStyle w:val="Hyperlink"/>
                </w:rPr>
                <w:br/>
                <w:t>Lexicon"</w:t>
              </w:r>
            </w:hyperlink>
            <w:r w:rsidRPr="006D7468">
              <w:t xml:space="preserve"> Section</w:t>
            </w:r>
          </w:p>
        </w:tc>
      </w:tr>
      <w:tr w:rsidR="006D7468" w:rsidRPr="006D7468" w14:paraId="5C856124" w14:textId="77777777" w:rsidTr="00017AAC">
        <w:tc>
          <w:tcPr>
            <w:tcW w:w="2748" w:type="dxa"/>
          </w:tcPr>
          <w:p w14:paraId="2E4FBCE3" w14:textId="77777777" w:rsidR="006D7468" w:rsidRPr="006D7468" w:rsidRDefault="006D7468" w:rsidP="00017AAC">
            <w:pPr>
              <w:pStyle w:val="Tablebody"/>
            </w:pPr>
            <w:r w:rsidRPr="006D7468">
              <w:t>reg</w:t>
            </w:r>
          </w:p>
        </w:tc>
        <w:tc>
          <w:tcPr>
            <w:tcW w:w="3000" w:type="dxa"/>
          </w:tcPr>
          <w:p w14:paraId="440E1D44" w14:textId="77777777" w:rsidR="006D7468" w:rsidRPr="006D7468" w:rsidRDefault="006D7468" w:rsidP="00017AAC">
            <w:pPr>
              <w:pStyle w:val="Tablebody"/>
            </w:pPr>
            <w:r w:rsidRPr="006D7468">
              <w:t>regular</w:t>
            </w:r>
          </w:p>
        </w:tc>
        <w:tc>
          <w:tcPr>
            <w:tcW w:w="2640" w:type="dxa"/>
          </w:tcPr>
          <w:p w14:paraId="6C859A82" w14:textId="77777777" w:rsidR="006D7468" w:rsidRPr="006D7468" w:rsidRDefault="006D7468" w:rsidP="00017AAC">
            <w:pPr>
              <w:pStyle w:val="Tablebody"/>
            </w:pPr>
            <w:r w:rsidRPr="006D7468">
              <w:t>4.5.2</w:t>
            </w:r>
          </w:p>
        </w:tc>
      </w:tr>
      <w:tr w:rsidR="006D7468" w:rsidRPr="006D7468" w14:paraId="514C3F30" w14:textId="77777777" w:rsidTr="00017AAC">
        <w:tc>
          <w:tcPr>
            <w:tcW w:w="2748" w:type="dxa"/>
          </w:tcPr>
          <w:p w14:paraId="03EC7BEC" w14:textId="77777777" w:rsidR="006D7468" w:rsidRPr="006D7468" w:rsidRDefault="006D7468" w:rsidP="00017AAC">
            <w:pPr>
              <w:pStyle w:val="Tablebody"/>
            </w:pPr>
            <w:proofErr w:type="spellStart"/>
            <w:r w:rsidRPr="006D7468">
              <w:t>glreg</w:t>
            </w:r>
            <w:proofErr w:type="spellEnd"/>
          </w:p>
        </w:tc>
        <w:tc>
          <w:tcPr>
            <w:tcW w:w="3000" w:type="dxa"/>
          </w:tcPr>
          <w:p w14:paraId="225AB80C" w14:textId="77777777" w:rsidR="006D7468" w:rsidRPr="006D7468" w:rsidRDefault="006D7468" w:rsidP="00017AAC">
            <w:pPr>
              <w:pStyle w:val="Tablebody"/>
            </w:pPr>
            <w:r w:rsidRPr="006D7468">
              <w:t>Greco-Latin regular</w:t>
            </w:r>
          </w:p>
        </w:tc>
        <w:tc>
          <w:tcPr>
            <w:tcW w:w="2640" w:type="dxa"/>
          </w:tcPr>
          <w:p w14:paraId="0D535764" w14:textId="77777777" w:rsidR="006D7468" w:rsidRPr="006D7468" w:rsidRDefault="006D7468" w:rsidP="00017AAC">
            <w:pPr>
              <w:pStyle w:val="Tablebody"/>
            </w:pPr>
            <w:r w:rsidRPr="006D7468">
              <w:t>4.5.3</w:t>
            </w:r>
          </w:p>
        </w:tc>
      </w:tr>
      <w:tr w:rsidR="006D7468" w:rsidRPr="006D7468" w14:paraId="3F199C6D" w14:textId="77777777" w:rsidTr="00017AAC">
        <w:tc>
          <w:tcPr>
            <w:tcW w:w="2748" w:type="dxa"/>
          </w:tcPr>
          <w:p w14:paraId="7521068D" w14:textId="77777777" w:rsidR="006D7468" w:rsidRPr="006D7468" w:rsidRDefault="006D7468" w:rsidP="00017AAC">
            <w:pPr>
              <w:pStyle w:val="Tablebody"/>
            </w:pPr>
            <w:proofErr w:type="spellStart"/>
            <w:r w:rsidRPr="006D7468">
              <w:t>metareg</w:t>
            </w:r>
            <w:proofErr w:type="spellEnd"/>
          </w:p>
        </w:tc>
        <w:tc>
          <w:tcPr>
            <w:tcW w:w="3000" w:type="dxa"/>
          </w:tcPr>
          <w:p w14:paraId="0F054191" w14:textId="77777777" w:rsidR="006D7468" w:rsidRPr="006D7468" w:rsidRDefault="006D7468" w:rsidP="00017AAC">
            <w:pPr>
              <w:pStyle w:val="Tablebody"/>
            </w:pPr>
            <w:r w:rsidRPr="006D7468">
              <w:t>metalinguistic regular</w:t>
            </w:r>
          </w:p>
        </w:tc>
        <w:tc>
          <w:tcPr>
            <w:tcW w:w="2640" w:type="dxa"/>
          </w:tcPr>
          <w:p w14:paraId="57B11258" w14:textId="77777777" w:rsidR="006D7468" w:rsidRPr="006D7468" w:rsidRDefault="006D7468" w:rsidP="00017AAC">
            <w:pPr>
              <w:pStyle w:val="Tablebody"/>
            </w:pPr>
            <w:r w:rsidRPr="006D7468">
              <w:t>4.5.4</w:t>
            </w:r>
          </w:p>
        </w:tc>
      </w:tr>
      <w:tr w:rsidR="006D7468" w:rsidRPr="006D7468" w14:paraId="324F0321" w14:textId="77777777" w:rsidTr="00017AAC">
        <w:tc>
          <w:tcPr>
            <w:tcW w:w="2748" w:type="dxa"/>
          </w:tcPr>
          <w:p w14:paraId="5492CEFF" w14:textId="77777777" w:rsidR="006D7468" w:rsidRPr="006D7468" w:rsidRDefault="006D7468" w:rsidP="00017AAC">
            <w:pPr>
              <w:pStyle w:val="Tablebody"/>
            </w:pPr>
            <w:proofErr w:type="spellStart"/>
            <w:r w:rsidRPr="006D7468">
              <w:t>irreg</w:t>
            </w:r>
            <w:proofErr w:type="spellEnd"/>
            <w:r w:rsidRPr="006D7468">
              <w:t>( )</w:t>
            </w:r>
          </w:p>
        </w:tc>
        <w:tc>
          <w:tcPr>
            <w:tcW w:w="3000" w:type="dxa"/>
          </w:tcPr>
          <w:p w14:paraId="1F1BFED4" w14:textId="77777777" w:rsidR="006D7468" w:rsidRPr="006D7468" w:rsidRDefault="006D7468" w:rsidP="00017AAC">
            <w:pPr>
              <w:pStyle w:val="Tablebody"/>
            </w:pPr>
            <w:r w:rsidRPr="006D7468">
              <w:t>irregular</w:t>
            </w:r>
          </w:p>
        </w:tc>
        <w:tc>
          <w:tcPr>
            <w:tcW w:w="2640" w:type="dxa"/>
          </w:tcPr>
          <w:p w14:paraId="100BDDF7" w14:textId="77777777" w:rsidR="006D7468" w:rsidRPr="006D7468" w:rsidRDefault="006D7468" w:rsidP="00017AAC">
            <w:pPr>
              <w:pStyle w:val="Tablebody"/>
            </w:pPr>
            <w:r w:rsidRPr="006D7468">
              <w:t>4.5.5</w:t>
            </w:r>
          </w:p>
        </w:tc>
      </w:tr>
      <w:tr w:rsidR="006D7468" w:rsidRPr="006D7468" w14:paraId="17899C5C" w14:textId="77777777" w:rsidTr="00017AAC">
        <w:tc>
          <w:tcPr>
            <w:tcW w:w="2748" w:type="dxa"/>
          </w:tcPr>
          <w:p w14:paraId="1C37DDE2" w14:textId="77777777" w:rsidR="006D7468" w:rsidRPr="006D7468" w:rsidRDefault="006D7468" w:rsidP="00017AAC">
            <w:pPr>
              <w:pStyle w:val="Tablebody"/>
            </w:pPr>
            <w:r w:rsidRPr="006D7468">
              <w:t>sing</w:t>
            </w:r>
          </w:p>
        </w:tc>
        <w:tc>
          <w:tcPr>
            <w:tcW w:w="3000" w:type="dxa"/>
          </w:tcPr>
          <w:p w14:paraId="2647F93A" w14:textId="77777777" w:rsidR="006D7468" w:rsidRPr="006D7468" w:rsidRDefault="006D7468" w:rsidP="00017AAC">
            <w:pPr>
              <w:pStyle w:val="Tablebody"/>
            </w:pPr>
            <w:r w:rsidRPr="006D7468">
              <w:t>fixed singular</w:t>
            </w:r>
          </w:p>
        </w:tc>
        <w:tc>
          <w:tcPr>
            <w:tcW w:w="2640" w:type="dxa"/>
          </w:tcPr>
          <w:p w14:paraId="3230DC8B" w14:textId="77777777" w:rsidR="006D7468" w:rsidRPr="006D7468" w:rsidRDefault="006D7468" w:rsidP="00017AAC">
            <w:pPr>
              <w:pStyle w:val="Tablebody"/>
            </w:pPr>
            <w:r w:rsidRPr="006D7468">
              <w:t>4.5.6</w:t>
            </w:r>
          </w:p>
        </w:tc>
      </w:tr>
      <w:tr w:rsidR="006D7468" w:rsidRPr="006D7468" w14:paraId="6D7A9FDF" w14:textId="77777777" w:rsidTr="00017AAC">
        <w:tc>
          <w:tcPr>
            <w:tcW w:w="2748" w:type="dxa"/>
          </w:tcPr>
          <w:p w14:paraId="1540436D" w14:textId="77777777" w:rsidR="006D7468" w:rsidRPr="006D7468" w:rsidRDefault="006D7468" w:rsidP="00017AAC">
            <w:pPr>
              <w:pStyle w:val="Tablebody"/>
            </w:pPr>
            <w:proofErr w:type="spellStart"/>
            <w:r w:rsidRPr="006D7468">
              <w:t>plur</w:t>
            </w:r>
            <w:proofErr w:type="spellEnd"/>
          </w:p>
        </w:tc>
        <w:tc>
          <w:tcPr>
            <w:tcW w:w="3000" w:type="dxa"/>
          </w:tcPr>
          <w:p w14:paraId="5D676372" w14:textId="77777777" w:rsidR="006D7468" w:rsidRPr="006D7468" w:rsidRDefault="006D7468" w:rsidP="00017AAC">
            <w:pPr>
              <w:pStyle w:val="Tablebody"/>
            </w:pPr>
            <w:r w:rsidRPr="006D7468">
              <w:t>fixed plural</w:t>
            </w:r>
          </w:p>
        </w:tc>
        <w:tc>
          <w:tcPr>
            <w:tcW w:w="2640" w:type="dxa"/>
          </w:tcPr>
          <w:p w14:paraId="625EE4C1" w14:textId="77777777" w:rsidR="006D7468" w:rsidRPr="006D7468" w:rsidRDefault="006D7468" w:rsidP="00017AAC">
            <w:pPr>
              <w:pStyle w:val="Tablebody"/>
            </w:pPr>
            <w:r w:rsidRPr="006D7468">
              <w:t>4.5.7</w:t>
            </w:r>
          </w:p>
        </w:tc>
      </w:tr>
      <w:tr w:rsidR="006D7468" w:rsidRPr="006D7468" w14:paraId="67C60AF1" w14:textId="77777777" w:rsidTr="00017AAC">
        <w:tc>
          <w:tcPr>
            <w:tcW w:w="2748" w:type="dxa"/>
          </w:tcPr>
          <w:p w14:paraId="14540D19" w14:textId="77777777" w:rsidR="006D7468" w:rsidRPr="006D7468" w:rsidRDefault="006D7468" w:rsidP="00017AAC">
            <w:pPr>
              <w:pStyle w:val="Tablebody"/>
            </w:pPr>
            <w:r w:rsidRPr="006D7468">
              <w:t>inv</w:t>
            </w:r>
          </w:p>
        </w:tc>
        <w:tc>
          <w:tcPr>
            <w:tcW w:w="3000" w:type="dxa"/>
          </w:tcPr>
          <w:p w14:paraId="77873EE3" w14:textId="77777777" w:rsidR="006D7468" w:rsidRPr="006D7468" w:rsidRDefault="006D7468" w:rsidP="00017AAC">
            <w:pPr>
              <w:pStyle w:val="Tablebody"/>
            </w:pPr>
            <w:r w:rsidRPr="006D7468">
              <w:t>invariant</w:t>
            </w:r>
          </w:p>
        </w:tc>
        <w:tc>
          <w:tcPr>
            <w:tcW w:w="2640" w:type="dxa"/>
          </w:tcPr>
          <w:p w14:paraId="1A847D42" w14:textId="77777777" w:rsidR="006D7468" w:rsidRPr="006D7468" w:rsidRDefault="006D7468" w:rsidP="00017AAC">
            <w:pPr>
              <w:pStyle w:val="Tablebody"/>
            </w:pPr>
            <w:r w:rsidRPr="006D7468">
              <w:t>4.5.8</w:t>
            </w:r>
          </w:p>
        </w:tc>
      </w:tr>
      <w:tr w:rsidR="006D7468" w:rsidRPr="006D7468" w14:paraId="4B9F210F" w14:textId="77777777" w:rsidTr="00017AAC">
        <w:tc>
          <w:tcPr>
            <w:tcW w:w="2748" w:type="dxa"/>
          </w:tcPr>
          <w:p w14:paraId="339EA1B5" w14:textId="77777777" w:rsidR="006D7468" w:rsidRPr="006D7468" w:rsidRDefault="006D7468" w:rsidP="00017AAC">
            <w:pPr>
              <w:pStyle w:val="Tablebody"/>
            </w:pPr>
            <w:r w:rsidRPr="006D7468">
              <w:t>group(</w:t>
            </w:r>
            <w:proofErr w:type="spellStart"/>
            <w:r w:rsidRPr="006D7468">
              <w:t>irreg</w:t>
            </w:r>
            <w:proofErr w:type="spellEnd"/>
            <w:r w:rsidRPr="006D7468">
              <w:t>( ))</w:t>
            </w:r>
          </w:p>
        </w:tc>
        <w:tc>
          <w:tcPr>
            <w:tcW w:w="3000" w:type="dxa"/>
          </w:tcPr>
          <w:p w14:paraId="67AE74A5" w14:textId="77777777" w:rsidR="006D7468" w:rsidRPr="006D7468" w:rsidRDefault="006D7468" w:rsidP="00017AAC">
            <w:pPr>
              <w:pStyle w:val="Tablebody"/>
            </w:pPr>
            <w:r w:rsidRPr="006D7468">
              <w:t>group irregular</w:t>
            </w:r>
          </w:p>
        </w:tc>
        <w:tc>
          <w:tcPr>
            <w:tcW w:w="2640" w:type="dxa"/>
          </w:tcPr>
          <w:p w14:paraId="2ABDBA41" w14:textId="77777777" w:rsidR="006D7468" w:rsidRPr="006D7468" w:rsidRDefault="006D7468" w:rsidP="00017AAC">
            <w:pPr>
              <w:pStyle w:val="Tablebody"/>
            </w:pPr>
            <w:r w:rsidRPr="006D7468">
              <w:t>4.5.9</w:t>
            </w:r>
          </w:p>
        </w:tc>
      </w:tr>
      <w:tr w:rsidR="006D7468" w:rsidRPr="006D7468" w14:paraId="49149913" w14:textId="77777777" w:rsidTr="00017AAC">
        <w:tc>
          <w:tcPr>
            <w:tcW w:w="2748" w:type="dxa"/>
          </w:tcPr>
          <w:p w14:paraId="32C4274C" w14:textId="77777777" w:rsidR="006D7468" w:rsidRPr="006D7468" w:rsidRDefault="006D7468" w:rsidP="00017AAC">
            <w:pPr>
              <w:pStyle w:val="Tablebody"/>
            </w:pPr>
            <w:r w:rsidRPr="006D7468">
              <w:t>group(reg)</w:t>
            </w:r>
          </w:p>
        </w:tc>
        <w:tc>
          <w:tcPr>
            <w:tcW w:w="3000" w:type="dxa"/>
          </w:tcPr>
          <w:p w14:paraId="2A246933" w14:textId="77777777" w:rsidR="006D7468" w:rsidRPr="006D7468" w:rsidRDefault="006D7468" w:rsidP="00017AAC">
            <w:pPr>
              <w:pStyle w:val="Tablebody"/>
            </w:pPr>
            <w:r w:rsidRPr="006D7468">
              <w:t>group regular</w:t>
            </w:r>
          </w:p>
        </w:tc>
        <w:tc>
          <w:tcPr>
            <w:tcW w:w="2640" w:type="dxa"/>
          </w:tcPr>
          <w:p w14:paraId="51E49428" w14:textId="77777777" w:rsidR="006D7468" w:rsidRPr="006D7468" w:rsidRDefault="006D7468" w:rsidP="00017AAC">
            <w:pPr>
              <w:pStyle w:val="Tablebody"/>
            </w:pPr>
            <w:r w:rsidRPr="006D7468">
              <w:t>4.5.9</w:t>
            </w:r>
          </w:p>
        </w:tc>
      </w:tr>
      <w:tr w:rsidR="006D7468" w:rsidRPr="006D7468" w14:paraId="14CD2D06" w14:textId="77777777" w:rsidTr="00017AAC">
        <w:tc>
          <w:tcPr>
            <w:tcW w:w="2748" w:type="dxa"/>
          </w:tcPr>
          <w:p w14:paraId="36413FE0" w14:textId="77777777" w:rsidR="006D7468" w:rsidRPr="006D7468" w:rsidRDefault="006D7468" w:rsidP="00017AAC">
            <w:pPr>
              <w:pStyle w:val="Tablebody"/>
            </w:pPr>
            <w:proofErr w:type="spellStart"/>
            <w:r w:rsidRPr="006D7468">
              <w:t>uncount</w:t>
            </w:r>
            <w:proofErr w:type="spellEnd"/>
          </w:p>
        </w:tc>
        <w:tc>
          <w:tcPr>
            <w:tcW w:w="3000" w:type="dxa"/>
          </w:tcPr>
          <w:p w14:paraId="003C4347" w14:textId="77777777" w:rsidR="006D7468" w:rsidRPr="006D7468" w:rsidRDefault="006D7468" w:rsidP="00017AAC">
            <w:pPr>
              <w:pStyle w:val="Tablebody"/>
            </w:pPr>
            <w:r w:rsidRPr="006D7468">
              <w:t>uncountable</w:t>
            </w:r>
          </w:p>
        </w:tc>
        <w:tc>
          <w:tcPr>
            <w:tcW w:w="2640" w:type="dxa"/>
          </w:tcPr>
          <w:p w14:paraId="22EDB889" w14:textId="77777777" w:rsidR="006D7468" w:rsidRPr="006D7468" w:rsidRDefault="006D7468" w:rsidP="00017AAC">
            <w:pPr>
              <w:pStyle w:val="Tablebody"/>
            </w:pPr>
            <w:r w:rsidRPr="006D7468">
              <w:t>4.5.10</w:t>
            </w:r>
          </w:p>
        </w:tc>
      </w:tr>
      <w:tr w:rsidR="006D7468" w:rsidRPr="006D7468" w14:paraId="6F3CEBFF" w14:textId="77777777" w:rsidTr="00017AAC">
        <w:tc>
          <w:tcPr>
            <w:tcW w:w="2748" w:type="dxa"/>
          </w:tcPr>
          <w:p w14:paraId="1E450B76" w14:textId="77777777" w:rsidR="006D7468" w:rsidRPr="006D7468" w:rsidRDefault="006D7468" w:rsidP="00017AAC">
            <w:pPr>
              <w:pStyle w:val="Tablebody"/>
            </w:pPr>
            <w:proofErr w:type="spellStart"/>
            <w:r w:rsidRPr="006D7468">
              <w:t>groupuncount</w:t>
            </w:r>
            <w:proofErr w:type="spellEnd"/>
          </w:p>
        </w:tc>
        <w:tc>
          <w:tcPr>
            <w:tcW w:w="3000" w:type="dxa"/>
          </w:tcPr>
          <w:p w14:paraId="59D55DE5" w14:textId="77777777" w:rsidR="006D7468" w:rsidRPr="006D7468" w:rsidRDefault="006D7468" w:rsidP="00017AAC">
            <w:pPr>
              <w:pStyle w:val="Tablebody"/>
            </w:pPr>
            <w:r w:rsidRPr="006D7468">
              <w:t xml:space="preserve">group </w:t>
            </w:r>
            <w:proofErr w:type="spellStart"/>
            <w:r w:rsidRPr="006D7468">
              <w:t>uncount</w:t>
            </w:r>
            <w:proofErr w:type="spellEnd"/>
          </w:p>
        </w:tc>
        <w:tc>
          <w:tcPr>
            <w:tcW w:w="2640" w:type="dxa"/>
          </w:tcPr>
          <w:p w14:paraId="69800496" w14:textId="77777777" w:rsidR="006D7468" w:rsidRPr="006D7468" w:rsidRDefault="006D7468" w:rsidP="00017AAC">
            <w:pPr>
              <w:pStyle w:val="Tablebody"/>
            </w:pPr>
            <w:r w:rsidRPr="006D7468">
              <w:t>4.5.11</w:t>
            </w:r>
          </w:p>
        </w:tc>
      </w:tr>
    </w:tbl>
    <w:p w14:paraId="0F3678FF" w14:textId="77777777" w:rsidR="006D7468" w:rsidRPr="006D7468" w:rsidRDefault="006D7468" w:rsidP="006D7468"/>
    <w:p w14:paraId="37CC7CB8" w14:textId="77777777" w:rsidR="006D7468" w:rsidRPr="006D7468" w:rsidRDefault="006D7468" w:rsidP="006D7468">
      <w:r w:rsidRPr="006D7468">
        <w:t>For verbs the following types may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gridCol w:w="2640"/>
      </w:tblGrid>
      <w:tr w:rsidR="006D7468" w:rsidRPr="006D7468" w14:paraId="2387A0CF" w14:textId="77777777" w:rsidTr="00017AAC">
        <w:tc>
          <w:tcPr>
            <w:tcW w:w="2748" w:type="dxa"/>
          </w:tcPr>
          <w:p w14:paraId="3AD96D85" w14:textId="77777777" w:rsidR="006D7468" w:rsidRPr="006D7468" w:rsidRDefault="006D7468" w:rsidP="00017AAC">
            <w:pPr>
              <w:pStyle w:val="Tableheader"/>
            </w:pPr>
            <w:r w:rsidRPr="006D7468">
              <w:lastRenderedPageBreak/>
              <w:t>Code</w:t>
            </w:r>
          </w:p>
        </w:tc>
        <w:tc>
          <w:tcPr>
            <w:tcW w:w="3000" w:type="dxa"/>
          </w:tcPr>
          <w:p w14:paraId="424B5684" w14:textId="77777777" w:rsidR="006D7468" w:rsidRPr="006D7468" w:rsidRDefault="006D7468" w:rsidP="00017AAC">
            <w:pPr>
              <w:pStyle w:val="Tableheader"/>
            </w:pPr>
            <w:r w:rsidRPr="006D7468">
              <w:t>Inflection Type</w:t>
            </w:r>
          </w:p>
        </w:tc>
        <w:tc>
          <w:tcPr>
            <w:tcW w:w="2640" w:type="dxa"/>
          </w:tcPr>
          <w:p w14:paraId="5F42DF91" w14:textId="678B90C3" w:rsidR="006D7468" w:rsidRPr="006D7468" w:rsidRDefault="006D7468" w:rsidP="00017AAC">
            <w:pPr>
              <w:pStyle w:val="Tableheader"/>
            </w:pPr>
            <w:r w:rsidRPr="006D7468">
              <w:t xml:space="preserve">See </w:t>
            </w:r>
            <w:hyperlink r:id="rId20" w:history="1">
              <w:r w:rsidRPr="00071641">
                <w:rPr>
                  <w:rStyle w:val="Hyperlink"/>
                </w:rPr>
                <w:t xml:space="preserve">"The SPECIALIST  </w:t>
              </w:r>
              <w:r w:rsidRPr="00071641">
                <w:rPr>
                  <w:rStyle w:val="Hyperlink"/>
                </w:rPr>
                <w:br/>
                <w:t>Lexicon"</w:t>
              </w:r>
            </w:hyperlink>
            <w:r w:rsidRPr="006D7468">
              <w:t xml:space="preserve"> Section</w:t>
            </w:r>
          </w:p>
        </w:tc>
      </w:tr>
      <w:tr w:rsidR="006D7468" w:rsidRPr="006D7468" w14:paraId="78656F37" w14:textId="77777777" w:rsidTr="00017AAC">
        <w:tc>
          <w:tcPr>
            <w:tcW w:w="2748" w:type="dxa"/>
          </w:tcPr>
          <w:p w14:paraId="2530E497" w14:textId="77777777" w:rsidR="006D7468" w:rsidRPr="006D7468" w:rsidRDefault="006D7468" w:rsidP="00017AAC">
            <w:pPr>
              <w:pStyle w:val="Tablebody"/>
            </w:pPr>
            <w:r w:rsidRPr="006D7468">
              <w:t>reg</w:t>
            </w:r>
          </w:p>
        </w:tc>
        <w:tc>
          <w:tcPr>
            <w:tcW w:w="3000" w:type="dxa"/>
          </w:tcPr>
          <w:p w14:paraId="5FBE41F4" w14:textId="77777777" w:rsidR="006D7468" w:rsidRPr="006D7468" w:rsidRDefault="006D7468" w:rsidP="00017AAC">
            <w:pPr>
              <w:pStyle w:val="Tablebody"/>
            </w:pPr>
            <w:r w:rsidRPr="006D7468">
              <w:t>regular</w:t>
            </w:r>
          </w:p>
        </w:tc>
        <w:tc>
          <w:tcPr>
            <w:tcW w:w="2640" w:type="dxa"/>
          </w:tcPr>
          <w:p w14:paraId="20F52A53" w14:textId="77777777" w:rsidR="006D7468" w:rsidRPr="006D7468" w:rsidRDefault="006D7468" w:rsidP="00017AAC">
            <w:pPr>
              <w:pStyle w:val="Tablebody"/>
            </w:pPr>
            <w:r w:rsidRPr="006D7468">
              <w:t>4.1.1</w:t>
            </w:r>
          </w:p>
        </w:tc>
      </w:tr>
      <w:tr w:rsidR="006D7468" w:rsidRPr="006D7468" w14:paraId="00989128" w14:textId="77777777" w:rsidTr="00017AAC">
        <w:tc>
          <w:tcPr>
            <w:tcW w:w="2748" w:type="dxa"/>
          </w:tcPr>
          <w:p w14:paraId="6668929B" w14:textId="77777777" w:rsidR="006D7468" w:rsidRPr="006D7468" w:rsidRDefault="006D7468" w:rsidP="00017AAC">
            <w:pPr>
              <w:pStyle w:val="Tablebody"/>
            </w:pPr>
            <w:proofErr w:type="spellStart"/>
            <w:r w:rsidRPr="006D7468">
              <w:t>regd</w:t>
            </w:r>
            <w:proofErr w:type="spellEnd"/>
          </w:p>
        </w:tc>
        <w:tc>
          <w:tcPr>
            <w:tcW w:w="3000" w:type="dxa"/>
          </w:tcPr>
          <w:p w14:paraId="54CD2770" w14:textId="77777777" w:rsidR="006D7468" w:rsidRPr="006D7468" w:rsidRDefault="006D7468" w:rsidP="00017AAC">
            <w:pPr>
              <w:pStyle w:val="Tablebody"/>
            </w:pPr>
            <w:r w:rsidRPr="006D7468">
              <w:t>regular doubling</w:t>
            </w:r>
          </w:p>
        </w:tc>
        <w:tc>
          <w:tcPr>
            <w:tcW w:w="2640" w:type="dxa"/>
          </w:tcPr>
          <w:p w14:paraId="5D6ED970" w14:textId="77777777" w:rsidR="006D7468" w:rsidRPr="006D7468" w:rsidRDefault="006D7468" w:rsidP="00017AAC">
            <w:pPr>
              <w:pStyle w:val="Tablebody"/>
            </w:pPr>
            <w:r w:rsidRPr="006D7468">
              <w:t>4.1.2</w:t>
            </w:r>
          </w:p>
        </w:tc>
      </w:tr>
      <w:tr w:rsidR="006D7468" w:rsidRPr="006D7468" w14:paraId="2DE27911" w14:textId="77777777" w:rsidTr="00017AAC">
        <w:tc>
          <w:tcPr>
            <w:tcW w:w="2748" w:type="dxa"/>
          </w:tcPr>
          <w:p w14:paraId="78055B7B" w14:textId="77777777" w:rsidR="006D7468" w:rsidRPr="006D7468" w:rsidRDefault="006D7468" w:rsidP="00017AAC">
            <w:pPr>
              <w:pStyle w:val="Tablebody"/>
            </w:pPr>
            <w:proofErr w:type="spellStart"/>
            <w:r w:rsidRPr="006D7468">
              <w:t>irreg</w:t>
            </w:r>
            <w:proofErr w:type="spellEnd"/>
            <w:r w:rsidRPr="006D7468">
              <w:t>( )</w:t>
            </w:r>
          </w:p>
        </w:tc>
        <w:tc>
          <w:tcPr>
            <w:tcW w:w="3000" w:type="dxa"/>
          </w:tcPr>
          <w:p w14:paraId="0093877B" w14:textId="77777777" w:rsidR="006D7468" w:rsidRPr="006D7468" w:rsidRDefault="006D7468" w:rsidP="00017AAC">
            <w:pPr>
              <w:pStyle w:val="Tablebody"/>
            </w:pPr>
            <w:r w:rsidRPr="006D7468">
              <w:t>irregular</w:t>
            </w:r>
          </w:p>
        </w:tc>
        <w:tc>
          <w:tcPr>
            <w:tcW w:w="2640" w:type="dxa"/>
          </w:tcPr>
          <w:p w14:paraId="36C13A33" w14:textId="77777777" w:rsidR="006D7468" w:rsidRPr="006D7468" w:rsidRDefault="006D7468" w:rsidP="00017AAC">
            <w:pPr>
              <w:pStyle w:val="Tablebody"/>
            </w:pPr>
            <w:r w:rsidRPr="006D7468">
              <w:t>4.1.3</w:t>
            </w:r>
          </w:p>
        </w:tc>
      </w:tr>
    </w:tbl>
    <w:p w14:paraId="644B4B81" w14:textId="77777777" w:rsidR="006D7468" w:rsidRPr="006D7468" w:rsidRDefault="006D7468" w:rsidP="006D7468"/>
    <w:p w14:paraId="379C74E5" w14:textId="77777777" w:rsidR="006D7468" w:rsidRPr="006D7468" w:rsidRDefault="006D7468" w:rsidP="006D7468">
      <w:r w:rsidRPr="006D7468">
        <w:t>For pronouns the following types may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5400"/>
      </w:tblGrid>
      <w:tr w:rsidR="006D7468" w:rsidRPr="006D7468" w14:paraId="39EA1395" w14:textId="77777777" w:rsidTr="00017AAC">
        <w:tc>
          <w:tcPr>
            <w:tcW w:w="2988" w:type="dxa"/>
          </w:tcPr>
          <w:p w14:paraId="083D57A7" w14:textId="77777777" w:rsidR="006D7468" w:rsidRPr="006D7468" w:rsidRDefault="006D7468" w:rsidP="00017AAC">
            <w:pPr>
              <w:pStyle w:val="Tableheader"/>
            </w:pPr>
            <w:r w:rsidRPr="006D7468">
              <w:t>Code</w:t>
            </w:r>
          </w:p>
        </w:tc>
        <w:tc>
          <w:tcPr>
            <w:tcW w:w="5400" w:type="dxa"/>
          </w:tcPr>
          <w:p w14:paraId="345848B5" w14:textId="77777777" w:rsidR="006D7468" w:rsidRPr="006D7468" w:rsidRDefault="006D7468" w:rsidP="00017AAC">
            <w:pPr>
              <w:pStyle w:val="Tableheader"/>
            </w:pPr>
            <w:r w:rsidRPr="006D7468">
              <w:t>Inflection Type</w:t>
            </w:r>
          </w:p>
        </w:tc>
      </w:tr>
      <w:tr w:rsidR="006D7468" w:rsidRPr="006D7468" w14:paraId="49880DA7" w14:textId="77777777" w:rsidTr="00017AAC">
        <w:tc>
          <w:tcPr>
            <w:tcW w:w="2988" w:type="dxa"/>
          </w:tcPr>
          <w:p w14:paraId="63FE0E13" w14:textId="77777777" w:rsidR="006D7468" w:rsidRPr="006D7468" w:rsidRDefault="006D7468" w:rsidP="00017AAC">
            <w:pPr>
              <w:pStyle w:val="Tablebody"/>
            </w:pPr>
            <w:proofErr w:type="spellStart"/>
            <w:r w:rsidRPr="006D7468">
              <w:t>fst_plur</w:t>
            </w:r>
            <w:proofErr w:type="spellEnd"/>
          </w:p>
        </w:tc>
        <w:tc>
          <w:tcPr>
            <w:tcW w:w="5400" w:type="dxa"/>
          </w:tcPr>
          <w:p w14:paraId="246ECBAA" w14:textId="77777777" w:rsidR="006D7468" w:rsidRPr="006D7468" w:rsidRDefault="006D7468" w:rsidP="00017AAC">
            <w:pPr>
              <w:pStyle w:val="Tablebody"/>
            </w:pPr>
            <w:r w:rsidRPr="006D7468">
              <w:t>first person plural</w:t>
            </w:r>
          </w:p>
        </w:tc>
      </w:tr>
      <w:tr w:rsidR="006D7468" w:rsidRPr="006D7468" w14:paraId="3ACB7335" w14:textId="77777777" w:rsidTr="00017AAC">
        <w:tc>
          <w:tcPr>
            <w:tcW w:w="2988" w:type="dxa"/>
          </w:tcPr>
          <w:p w14:paraId="038091CB" w14:textId="77777777" w:rsidR="006D7468" w:rsidRPr="006D7468" w:rsidRDefault="006D7468" w:rsidP="00017AAC">
            <w:pPr>
              <w:pStyle w:val="Tablebody"/>
            </w:pPr>
            <w:proofErr w:type="spellStart"/>
            <w:r w:rsidRPr="006D7468">
              <w:t>fst_sing</w:t>
            </w:r>
            <w:proofErr w:type="spellEnd"/>
          </w:p>
        </w:tc>
        <w:tc>
          <w:tcPr>
            <w:tcW w:w="5400" w:type="dxa"/>
          </w:tcPr>
          <w:p w14:paraId="7665CF37" w14:textId="77777777" w:rsidR="006D7468" w:rsidRPr="006D7468" w:rsidRDefault="006D7468" w:rsidP="00017AAC">
            <w:pPr>
              <w:pStyle w:val="Tablebody"/>
            </w:pPr>
            <w:r w:rsidRPr="006D7468">
              <w:t>first person singular</w:t>
            </w:r>
          </w:p>
        </w:tc>
      </w:tr>
      <w:tr w:rsidR="006D7468" w:rsidRPr="006D7468" w14:paraId="1FE972C7" w14:textId="77777777" w:rsidTr="00017AAC">
        <w:tc>
          <w:tcPr>
            <w:tcW w:w="2988" w:type="dxa"/>
          </w:tcPr>
          <w:p w14:paraId="2A0F8668" w14:textId="77777777" w:rsidR="006D7468" w:rsidRPr="006D7468" w:rsidRDefault="006D7468" w:rsidP="00017AAC">
            <w:pPr>
              <w:pStyle w:val="Tablebody"/>
            </w:pPr>
            <w:proofErr w:type="spellStart"/>
            <w:r w:rsidRPr="006D7468">
              <w:t>sec_plur</w:t>
            </w:r>
            <w:proofErr w:type="spellEnd"/>
          </w:p>
        </w:tc>
        <w:tc>
          <w:tcPr>
            <w:tcW w:w="5400" w:type="dxa"/>
          </w:tcPr>
          <w:p w14:paraId="30A40891" w14:textId="77777777" w:rsidR="006D7468" w:rsidRPr="006D7468" w:rsidRDefault="006D7468" w:rsidP="00017AAC">
            <w:pPr>
              <w:pStyle w:val="Tablebody"/>
            </w:pPr>
            <w:r w:rsidRPr="006D7468">
              <w:t>second person plural</w:t>
            </w:r>
          </w:p>
        </w:tc>
      </w:tr>
      <w:tr w:rsidR="006D7468" w:rsidRPr="006D7468" w14:paraId="030F0FD3" w14:textId="77777777" w:rsidTr="00017AAC">
        <w:tc>
          <w:tcPr>
            <w:tcW w:w="2988" w:type="dxa"/>
          </w:tcPr>
          <w:p w14:paraId="59E4F670" w14:textId="77777777" w:rsidR="006D7468" w:rsidRPr="006D7468" w:rsidRDefault="006D7468" w:rsidP="00017AAC">
            <w:pPr>
              <w:pStyle w:val="Tablebody"/>
            </w:pPr>
            <w:proofErr w:type="spellStart"/>
            <w:r w:rsidRPr="006D7468">
              <w:t>sec_sing</w:t>
            </w:r>
            <w:proofErr w:type="spellEnd"/>
          </w:p>
        </w:tc>
        <w:tc>
          <w:tcPr>
            <w:tcW w:w="5400" w:type="dxa"/>
          </w:tcPr>
          <w:p w14:paraId="3FCEFEBB" w14:textId="77777777" w:rsidR="006D7468" w:rsidRPr="006D7468" w:rsidRDefault="006D7468" w:rsidP="00017AAC">
            <w:pPr>
              <w:pStyle w:val="Tablebody"/>
            </w:pPr>
            <w:r w:rsidRPr="006D7468">
              <w:t>second person singular</w:t>
            </w:r>
          </w:p>
        </w:tc>
      </w:tr>
      <w:tr w:rsidR="006D7468" w:rsidRPr="006D7468" w14:paraId="5ED5F422" w14:textId="77777777" w:rsidTr="00017AAC">
        <w:tc>
          <w:tcPr>
            <w:tcW w:w="2988" w:type="dxa"/>
          </w:tcPr>
          <w:p w14:paraId="73DEB47E" w14:textId="77777777" w:rsidR="006D7468" w:rsidRPr="006D7468" w:rsidRDefault="006D7468" w:rsidP="00017AAC">
            <w:pPr>
              <w:pStyle w:val="Tablebody"/>
            </w:pPr>
            <w:r w:rsidRPr="006D7468">
              <w:t>second</w:t>
            </w:r>
          </w:p>
        </w:tc>
        <w:tc>
          <w:tcPr>
            <w:tcW w:w="5400" w:type="dxa"/>
          </w:tcPr>
          <w:p w14:paraId="41BF315F" w14:textId="77777777" w:rsidR="006D7468" w:rsidRPr="006D7468" w:rsidRDefault="006D7468" w:rsidP="00017AAC">
            <w:pPr>
              <w:pStyle w:val="Tablebody"/>
            </w:pPr>
            <w:r w:rsidRPr="006D7468">
              <w:t>second person</w:t>
            </w:r>
          </w:p>
        </w:tc>
      </w:tr>
      <w:tr w:rsidR="006D7468" w:rsidRPr="006D7468" w14:paraId="47ED29C7" w14:textId="77777777" w:rsidTr="00017AAC">
        <w:tc>
          <w:tcPr>
            <w:tcW w:w="2988" w:type="dxa"/>
          </w:tcPr>
          <w:p w14:paraId="5103A866" w14:textId="77777777" w:rsidR="006D7468" w:rsidRPr="006D7468" w:rsidRDefault="006D7468" w:rsidP="00017AAC">
            <w:pPr>
              <w:pStyle w:val="Tablebody"/>
            </w:pPr>
            <w:r w:rsidRPr="006D7468">
              <w:t>third</w:t>
            </w:r>
          </w:p>
        </w:tc>
        <w:tc>
          <w:tcPr>
            <w:tcW w:w="5400" w:type="dxa"/>
          </w:tcPr>
          <w:p w14:paraId="1460280D" w14:textId="77777777" w:rsidR="006D7468" w:rsidRPr="006D7468" w:rsidRDefault="006D7468" w:rsidP="00017AAC">
            <w:pPr>
              <w:pStyle w:val="Tablebody"/>
            </w:pPr>
            <w:r w:rsidRPr="006D7468">
              <w:t>third person</w:t>
            </w:r>
          </w:p>
        </w:tc>
      </w:tr>
      <w:tr w:rsidR="006D7468" w:rsidRPr="006D7468" w14:paraId="3F597EC9" w14:textId="77777777" w:rsidTr="00017AAC">
        <w:tc>
          <w:tcPr>
            <w:tcW w:w="2988" w:type="dxa"/>
          </w:tcPr>
          <w:p w14:paraId="706893D4" w14:textId="77777777" w:rsidR="006D7468" w:rsidRPr="006D7468" w:rsidRDefault="006D7468" w:rsidP="00017AAC">
            <w:pPr>
              <w:pStyle w:val="Tablebody"/>
            </w:pPr>
            <w:proofErr w:type="spellStart"/>
            <w:r w:rsidRPr="006D7468">
              <w:t>thr_plur</w:t>
            </w:r>
            <w:proofErr w:type="spellEnd"/>
          </w:p>
        </w:tc>
        <w:tc>
          <w:tcPr>
            <w:tcW w:w="5400" w:type="dxa"/>
          </w:tcPr>
          <w:p w14:paraId="76FC125D" w14:textId="77777777" w:rsidR="006D7468" w:rsidRPr="006D7468" w:rsidRDefault="006D7468" w:rsidP="00017AAC">
            <w:pPr>
              <w:pStyle w:val="Tablebody"/>
            </w:pPr>
            <w:r w:rsidRPr="006D7468">
              <w:t>third person plural</w:t>
            </w:r>
          </w:p>
        </w:tc>
      </w:tr>
      <w:tr w:rsidR="006D7468" w:rsidRPr="006D7468" w14:paraId="231BBC69" w14:textId="77777777" w:rsidTr="00017AAC">
        <w:tc>
          <w:tcPr>
            <w:tcW w:w="2988" w:type="dxa"/>
          </w:tcPr>
          <w:p w14:paraId="6761A861" w14:textId="77777777" w:rsidR="006D7468" w:rsidRPr="006D7468" w:rsidRDefault="006D7468" w:rsidP="00017AAC">
            <w:pPr>
              <w:pStyle w:val="Tablebody"/>
            </w:pPr>
            <w:proofErr w:type="spellStart"/>
            <w:r w:rsidRPr="006D7468">
              <w:t>thr_sing</w:t>
            </w:r>
            <w:proofErr w:type="spellEnd"/>
          </w:p>
        </w:tc>
        <w:tc>
          <w:tcPr>
            <w:tcW w:w="5400" w:type="dxa"/>
          </w:tcPr>
          <w:p w14:paraId="28857665" w14:textId="77777777" w:rsidR="006D7468" w:rsidRPr="006D7468" w:rsidRDefault="006D7468" w:rsidP="00017AAC">
            <w:pPr>
              <w:pStyle w:val="Tablebody"/>
            </w:pPr>
            <w:r w:rsidRPr="006D7468">
              <w:t>third person singular</w:t>
            </w:r>
          </w:p>
        </w:tc>
      </w:tr>
    </w:tbl>
    <w:p w14:paraId="7A17D910" w14:textId="77777777" w:rsidR="006D7468" w:rsidRPr="006D7468" w:rsidRDefault="006D7468" w:rsidP="006D7468"/>
    <w:p w14:paraId="7FEF419B" w14:textId="2CC02149" w:rsidR="006D7468" w:rsidRPr="006D7468" w:rsidRDefault="006D7468" w:rsidP="006D7468">
      <w:r w:rsidRPr="006D7468">
        <w:t xml:space="preserve">See Section 14.1 of </w:t>
      </w:r>
      <w:hyperlink r:id="rId21" w:history="1">
        <w:r w:rsidRPr="00071641">
          <w:rPr>
            <w:rStyle w:val="Hyperlink"/>
          </w:rPr>
          <w:t>"The SPECIALIST Lexicon" technical report.</w:t>
        </w:r>
      </w:hyperlink>
      <w:r w:rsidRPr="006D7468">
        <w:t xml:space="preserve"> </w:t>
      </w:r>
    </w:p>
    <w:p w14:paraId="18B4CED2" w14:textId="77777777" w:rsidR="006D7468" w:rsidRPr="006D7468" w:rsidRDefault="006D7468" w:rsidP="006D7468">
      <w:r w:rsidRPr="006D7468">
        <w:t>For adjectives and adverbs the following types can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gridCol w:w="2640"/>
      </w:tblGrid>
      <w:tr w:rsidR="006D7468" w:rsidRPr="006D7468" w14:paraId="0AFE6ECB" w14:textId="77777777" w:rsidTr="00017AAC">
        <w:tc>
          <w:tcPr>
            <w:tcW w:w="2748" w:type="dxa"/>
          </w:tcPr>
          <w:p w14:paraId="6B6F1D56" w14:textId="77777777" w:rsidR="006D7468" w:rsidRPr="006D7468" w:rsidRDefault="006D7468" w:rsidP="00071641">
            <w:pPr>
              <w:pStyle w:val="Tableheader"/>
            </w:pPr>
            <w:r w:rsidRPr="006D7468">
              <w:t>Code</w:t>
            </w:r>
          </w:p>
        </w:tc>
        <w:tc>
          <w:tcPr>
            <w:tcW w:w="3000" w:type="dxa"/>
          </w:tcPr>
          <w:p w14:paraId="20C55E49" w14:textId="77777777" w:rsidR="006D7468" w:rsidRPr="006D7468" w:rsidRDefault="006D7468" w:rsidP="00071641">
            <w:pPr>
              <w:pStyle w:val="Tableheader"/>
            </w:pPr>
            <w:r w:rsidRPr="006D7468">
              <w:t>Inflectional Type</w:t>
            </w:r>
          </w:p>
        </w:tc>
        <w:tc>
          <w:tcPr>
            <w:tcW w:w="2640" w:type="dxa"/>
          </w:tcPr>
          <w:p w14:paraId="4EBEDBAE" w14:textId="13887DAC" w:rsidR="006D7468" w:rsidRPr="006D7468" w:rsidRDefault="006D7468" w:rsidP="00071641">
            <w:pPr>
              <w:pStyle w:val="Tableheader"/>
            </w:pPr>
            <w:r w:rsidRPr="006D7468">
              <w:t xml:space="preserve">See </w:t>
            </w:r>
            <w:hyperlink r:id="rId22" w:history="1">
              <w:r w:rsidRPr="00071641">
                <w:rPr>
                  <w:rStyle w:val="Hyperlink"/>
                </w:rPr>
                <w:t xml:space="preserve">"The SPECIALIST  </w:t>
              </w:r>
              <w:r w:rsidRPr="00071641">
                <w:rPr>
                  <w:rStyle w:val="Hyperlink"/>
                </w:rPr>
                <w:br/>
                <w:t>Lexicon"</w:t>
              </w:r>
            </w:hyperlink>
            <w:r w:rsidRPr="006D7468">
              <w:t xml:space="preserve"> Section</w:t>
            </w:r>
          </w:p>
        </w:tc>
      </w:tr>
      <w:tr w:rsidR="006D7468" w:rsidRPr="006D7468" w14:paraId="28EBE800" w14:textId="77777777" w:rsidTr="00017AAC">
        <w:tc>
          <w:tcPr>
            <w:tcW w:w="2748" w:type="dxa"/>
          </w:tcPr>
          <w:p w14:paraId="5DED0749" w14:textId="77777777" w:rsidR="006D7468" w:rsidRPr="006D7468" w:rsidRDefault="006D7468" w:rsidP="00071641">
            <w:pPr>
              <w:pStyle w:val="Tablebody"/>
            </w:pPr>
            <w:r w:rsidRPr="006D7468">
              <w:t>reg</w:t>
            </w:r>
          </w:p>
        </w:tc>
        <w:tc>
          <w:tcPr>
            <w:tcW w:w="3000" w:type="dxa"/>
          </w:tcPr>
          <w:p w14:paraId="693D556E" w14:textId="77777777" w:rsidR="006D7468" w:rsidRPr="006D7468" w:rsidRDefault="006D7468" w:rsidP="00071641">
            <w:pPr>
              <w:pStyle w:val="Tablebody"/>
            </w:pPr>
            <w:r w:rsidRPr="006D7468">
              <w:t>regular</w:t>
            </w:r>
          </w:p>
        </w:tc>
        <w:tc>
          <w:tcPr>
            <w:tcW w:w="2640" w:type="dxa"/>
          </w:tcPr>
          <w:p w14:paraId="71035BF6" w14:textId="77777777" w:rsidR="006D7468" w:rsidRPr="006D7468" w:rsidRDefault="006D7468" w:rsidP="00071641">
            <w:pPr>
              <w:pStyle w:val="Tablebody"/>
            </w:pPr>
            <w:r w:rsidRPr="006D7468">
              <w:t>4.3.1 and 4.4.1</w:t>
            </w:r>
          </w:p>
        </w:tc>
      </w:tr>
      <w:tr w:rsidR="006D7468" w:rsidRPr="006D7468" w14:paraId="72AA3E87" w14:textId="77777777" w:rsidTr="00017AAC">
        <w:tc>
          <w:tcPr>
            <w:tcW w:w="2748" w:type="dxa"/>
          </w:tcPr>
          <w:p w14:paraId="7D3016BF" w14:textId="77777777" w:rsidR="006D7468" w:rsidRPr="006D7468" w:rsidRDefault="006D7468" w:rsidP="00071641">
            <w:pPr>
              <w:pStyle w:val="Tablebody"/>
            </w:pPr>
            <w:proofErr w:type="spellStart"/>
            <w:r w:rsidRPr="006D7468">
              <w:t>regd</w:t>
            </w:r>
            <w:proofErr w:type="spellEnd"/>
          </w:p>
        </w:tc>
        <w:tc>
          <w:tcPr>
            <w:tcW w:w="3000" w:type="dxa"/>
          </w:tcPr>
          <w:p w14:paraId="38E599EB" w14:textId="77777777" w:rsidR="006D7468" w:rsidRPr="006D7468" w:rsidRDefault="006D7468" w:rsidP="00071641">
            <w:pPr>
              <w:pStyle w:val="Tablebody"/>
            </w:pPr>
            <w:r w:rsidRPr="006D7468">
              <w:t>regular doubling</w:t>
            </w:r>
          </w:p>
        </w:tc>
        <w:tc>
          <w:tcPr>
            <w:tcW w:w="2640" w:type="dxa"/>
          </w:tcPr>
          <w:p w14:paraId="5B4EA203" w14:textId="77777777" w:rsidR="006D7468" w:rsidRPr="006D7468" w:rsidRDefault="006D7468" w:rsidP="00071641">
            <w:pPr>
              <w:pStyle w:val="Tablebody"/>
            </w:pPr>
            <w:r w:rsidRPr="006D7468">
              <w:t>4.3.2</w:t>
            </w:r>
          </w:p>
        </w:tc>
      </w:tr>
      <w:tr w:rsidR="006D7468" w:rsidRPr="006D7468" w14:paraId="6DD74420" w14:textId="77777777" w:rsidTr="00017AAC">
        <w:tc>
          <w:tcPr>
            <w:tcW w:w="2748" w:type="dxa"/>
          </w:tcPr>
          <w:p w14:paraId="082DC166" w14:textId="77777777" w:rsidR="006D7468" w:rsidRPr="006D7468" w:rsidRDefault="006D7468" w:rsidP="00071641">
            <w:pPr>
              <w:pStyle w:val="Tablebody"/>
            </w:pPr>
            <w:r w:rsidRPr="006D7468">
              <w:t>inv</w:t>
            </w:r>
          </w:p>
        </w:tc>
        <w:tc>
          <w:tcPr>
            <w:tcW w:w="3000" w:type="dxa"/>
          </w:tcPr>
          <w:p w14:paraId="5E611F60" w14:textId="77777777" w:rsidR="006D7468" w:rsidRPr="006D7468" w:rsidRDefault="006D7468" w:rsidP="00071641">
            <w:pPr>
              <w:pStyle w:val="Tablebody"/>
            </w:pPr>
            <w:r w:rsidRPr="006D7468">
              <w:t>invariant</w:t>
            </w:r>
          </w:p>
        </w:tc>
        <w:tc>
          <w:tcPr>
            <w:tcW w:w="2640" w:type="dxa"/>
          </w:tcPr>
          <w:p w14:paraId="4EFD7DFD" w14:textId="77777777" w:rsidR="006D7468" w:rsidRPr="006D7468" w:rsidRDefault="006D7468" w:rsidP="00071641">
            <w:pPr>
              <w:pStyle w:val="Tablebody"/>
            </w:pPr>
            <w:r w:rsidRPr="006D7468">
              <w:t>4.3.4 and 4.4.3</w:t>
            </w:r>
          </w:p>
        </w:tc>
      </w:tr>
      <w:tr w:rsidR="006D7468" w:rsidRPr="006D7468" w14:paraId="4897464D" w14:textId="77777777" w:rsidTr="00017AAC">
        <w:tc>
          <w:tcPr>
            <w:tcW w:w="2748" w:type="dxa"/>
          </w:tcPr>
          <w:p w14:paraId="765D6B12" w14:textId="77777777" w:rsidR="006D7468" w:rsidRPr="006D7468" w:rsidRDefault="006D7468" w:rsidP="00071641">
            <w:pPr>
              <w:pStyle w:val="Tablebody"/>
            </w:pPr>
            <w:proofErr w:type="spellStart"/>
            <w:r w:rsidRPr="006D7468">
              <w:t>inv;periph</w:t>
            </w:r>
            <w:proofErr w:type="spellEnd"/>
          </w:p>
        </w:tc>
        <w:tc>
          <w:tcPr>
            <w:tcW w:w="3000" w:type="dxa"/>
          </w:tcPr>
          <w:p w14:paraId="78E17DA8" w14:textId="77777777" w:rsidR="006D7468" w:rsidRPr="006D7468" w:rsidRDefault="006D7468" w:rsidP="00071641">
            <w:pPr>
              <w:pStyle w:val="Tablebody"/>
            </w:pPr>
            <w:r w:rsidRPr="006D7468">
              <w:t>periphrastic</w:t>
            </w:r>
          </w:p>
        </w:tc>
        <w:tc>
          <w:tcPr>
            <w:tcW w:w="2640" w:type="dxa"/>
          </w:tcPr>
          <w:p w14:paraId="7D9E9A6D" w14:textId="77777777" w:rsidR="006D7468" w:rsidRPr="006D7468" w:rsidRDefault="006D7468" w:rsidP="00071641">
            <w:pPr>
              <w:pStyle w:val="Tablebody"/>
            </w:pPr>
            <w:r w:rsidRPr="006D7468">
              <w:t>4.3.5 and 4.4.4</w:t>
            </w:r>
          </w:p>
        </w:tc>
      </w:tr>
      <w:tr w:rsidR="006D7468" w:rsidRPr="006D7468" w14:paraId="589AA4B3" w14:textId="77777777" w:rsidTr="00017AAC">
        <w:tc>
          <w:tcPr>
            <w:tcW w:w="2748" w:type="dxa"/>
          </w:tcPr>
          <w:p w14:paraId="6E70D7CE" w14:textId="77777777" w:rsidR="006D7468" w:rsidRPr="006D7468" w:rsidRDefault="006D7468" w:rsidP="00071641">
            <w:pPr>
              <w:pStyle w:val="Tablebody"/>
            </w:pPr>
            <w:proofErr w:type="spellStart"/>
            <w:r w:rsidRPr="006D7468">
              <w:t>irreg</w:t>
            </w:r>
            <w:proofErr w:type="spellEnd"/>
            <w:r w:rsidRPr="006D7468">
              <w:t>( )</w:t>
            </w:r>
          </w:p>
        </w:tc>
        <w:tc>
          <w:tcPr>
            <w:tcW w:w="3000" w:type="dxa"/>
          </w:tcPr>
          <w:p w14:paraId="7A13DFE3" w14:textId="77777777" w:rsidR="006D7468" w:rsidRPr="006D7468" w:rsidRDefault="006D7468" w:rsidP="00071641">
            <w:pPr>
              <w:pStyle w:val="Tablebody"/>
            </w:pPr>
            <w:r w:rsidRPr="006D7468">
              <w:t>irregular</w:t>
            </w:r>
          </w:p>
        </w:tc>
        <w:tc>
          <w:tcPr>
            <w:tcW w:w="2640" w:type="dxa"/>
          </w:tcPr>
          <w:p w14:paraId="6780F096" w14:textId="77777777" w:rsidR="006D7468" w:rsidRPr="006D7468" w:rsidRDefault="006D7468" w:rsidP="00071641">
            <w:pPr>
              <w:pStyle w:val="Tablebody"/>
            </w:pPr>
            <w:r w:rsidRPr="006D7468">
              <w:t>4.3.3 and 4.4.2</w:t>
            </w:r>
          </w:p>
        </w:tc>
      </w:tr>
    </w:tbl>
    <w:p w14:paraId="3FAD4AAF" w14:textId="77777777" w:rsidR="006D7468" w:rsidRPr="006D7468" w:rsidRDefault="006D7468" w:rsidP="006D7468"/>
    <w:p w14:paraId="7616E560" w14:textId="77777777" w:rsidR="006D7468" w:rsidRPr="006D7468" w:rsidRDefault="006D7468" w:rsidP="006D7468">
      <w:r w:rsidRPr="006D7468">
        <w:t>For determiners the inflection type indicates the inflection of the noun heads they may determine. The following types may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gridCol w:w="2640"/>
      </w:tblGrid>
      <w:tr w:rsidR="006D7468" w:rsidRPr="006D7468" w14:paraId="0D9C476D" w14:textId="77777777" w:rsidTr="00017AAC">
        <w:tc>
          <w:tcPr>
            <w:tcW w:w="2748" w:type="dxa"/>
          </w:tcPr>
          <w:p w14:paraId="676A90DA" w14:textId="77777777" w:rsidR="006D7468" w:rsidRPr="006D7468" w:rsidRDefault="006D7468" w:rsidP="00071641">
            <w:pPr>
              <w:pStyle w:val="Tableheader"/>
            </w:pPr>
            <w:r w:rsidRPr="006D7468">
              <w:t>Code</w:t>
            </w:r>
          </w:p>
        </w:tc>
        <w:tc>
          <w:tcPr>
            <w:tcW w:w="3000" w:type="dxa"/>
          </w:tcPr>
          <w:p w14:paraId="7E43FA7F" w14:textId="77777777" w:rsidR="006D7468" w:rsidRPr="006D7468" w:rsidRDefault="006D7468" w:rsidP="00071641">
            <w:pPr>
              <w:pStyle w:val="Tableheader"/>
            </w:pPr>
            <w:r w:rsidRPr="006D7468">
              <w:t>Inflectional Type</w:t>
            </w:r>
          </w:p>
        </w:tc>
        <w:tc>
          <w:tcPr>
            <w:tcW w:w="2640" w:type="dxa"/>
          </w:tcPr>
          <w:p w14:paraId="10EDCB48" w14:textId="24187747" w:rsidR="006D7468" w:rsidRPr="006D7468" w:rsidRDefault="006D7468" w:rsidP="00071641">
            <w:pPr>
              <w:pStyle w:val="Tableheader"/>
            </w:pPr>
            <w:r w:rsidRPr="006D7468">
              <w:t xml:space="preserve">See </w:t>
            </w:r>
            <w:hyperlink r:id="rId23" w:history="1">
              <w:r w:rsidRPr="00071641">
                <w:rPr>
                  <w:rStyle w:val="Hyperlink"/>
                </w:rPr>
                <w:t xml:space="preserve">"The SPECIALIST  </w:t>
              </w:r>
              <w:r w:rsidRPr="00071641">
                <w:rPr>
                  <w:rStyle w:val="Hyperlink"/>
                </w:rPr>
                <w:br/>
                <w:t>Lexicon"</w:t>
              </w:r>
            </w:hyperlink>
            <w:r w:rsidRPr="006D7468">
              <w:t xml:space="preserve"> Section</w:t>
            </w:r>
          </w:p>
        </w:tc>
      </w:tr>
      <w:tr w:rsidR="006D7468" w:rsidRPr="006D7468" w14:paraId="69002217" w14:textId="77777777" w:rsidTr="00017AAC">
        <w:tc>
          <w:tcPr>
            <w:tcW w:w="2748" w:type="dxa"/>
          </w:tcPr>
          <w:p w14:paraId="3F6CD1E7" w14:textId="77777777" w:rsidR="006D7468" w:rsidRPr="006D7468" w:rsidRDefault="006D7468" w:rsidP="00071641">
            <w:pPr>
              <w:pStyle w:val="Tablebody"/>
            </w:pPr>
            <w:r w:rsidRPr="006D7468">
              <w:t>sing</w:t>
            </w:r>
          </w:p>
        </w:tc>
        <w:tc>
          <w:tcPr>
            <w:tcW w:w="3000" w:type="dxa"/>
          </w:tcPr>
          <w:p w14:paraId="4CBD5253" w14:textId="77777777" w:rsidR="006D7468" w:rsidRPr="006D7468" w:rsidRDefault="006D7468" w:rsidP="00071641">
            <w:pPr>
              <w:pStyle w:val="Tablebody"/>
            </w:pPr>
            <w:r w:rsidRPr="006D7468">
              <w:t>singular</w:t>
            </w:r>
          </w:p>
        </w:tc>
        <w:tc>
          <w:tcPr>
            <w:tcW w:w="2640" w:type="dxa"/>
          </w:tcPr>
          <w:p w14:paraId="160C17F7" w14:textId="77777777" w:rsidR="006D7468" w:rsidRPr="006D7468" w:rsidRDefault="006D7468" w:rsidP="00071641">
            <w:pPr>
              <w:pStyle w:val="Tablebody"/>
            </w:pPr>
            <w:r w:rsidRPr="006D7468">
              <w:t>4.7.1</w:t>
            </w:r>
          </w:p>
        </w:tc>
      </w:tr>
      <w:tr w:rsidR="006D7468" w:rsidRPr="006D7468" w14:paraId="3708D932" w14:textId="77777777" w:rsidTr="00017AAC">
        <w:tc>
          <w:tcPr>
            <w:tcW w:w="2748" w:type="dxa"/>
          </w:tcPr>
          <w:p w14:paraId="4528B182" w14:textId="77777777" w:rsidR="006D7468" w:rsidRPr="006D7468" w:rsidRDefault="006D7468" w:rsidP="00071641">
            <w:pPr>
              <w:pStyle w:val="Tablebody"/>
            </w:pPr>
            <w:proofErr w:type="spellStart"/>
            <w:r w:rsidRPr="006D7468">
              <w:t>plur</w:t>
            </w:r>
            <w:proofErr w:type="spellEnd"/>
          </w:p>
        </w:tc>
        <w:tc>
          <w:tcPr>
            <w:tcW w:w="3000" w:type="dxa"/>
          </w:tcPr>
          <w:p w14:paraId="452EAA4F" w14:textId="77777777" w:rsidR="006D7468" w:rsidRPr="006D7468" w:rsidRDefault="006D7468" w:rsidP="00071641">
            <w:pPr>
              <w:pStyle w:val="Tablebody"/>
            </w:pPr>
            <w:r w:rsidRPr="006D7468">
              <w:t>plural</w:t>
            </w:r>
          </w:p>
        </w:tc>
        <w:tc>
          <w:tcPr>
            <w:tcW w:w="2640" w:type="dxa"/>
          </w:tcPr>
          <w:p w14:paraId="2A4869A0" w14:textId="77777777" w:rsidR="006D7468" w:rsidRPr="006D7468" w:rsidRDefault="006D7468" w:rsidP="00071641">
            <w:pPr>
              <w:pStyle w:val="Tablebody"/>
            </w:pPr>
            <w:r w:rsidRPr="006D7468">
              <w:t>4.7.2</w:t>
            </w:r>
          </w:p>
        </w:tc>
      </w:tr>
      <w:tr w:rsidR="006D7468" w:rsidRPr="006D7468" w14:paraId="72CE3CE5" w14:textId="77777777" w:rsidTr="00017AAC">
        <w:tc>
          <w:tcPr>
            <w:tcW w:w="2748" w:type="dxa"/>
          </w:tcPr>
          <w:p w14:paraId="6981243C" w14:textId="77777777" w:rsidR="006D7468" w:rsidRPr="006D7468" w:rsidRDefault="006D7468" w:rsidP="00071641">
            <w:pPr>
              <w:pStyle w:val="Tablebody"/>
            </w:pPr>
            <w:proofErr w:type="spellStart"/>
            <w:r w:rsidRPr="006D7468">
              <w:t>uncount</w:t>
            </w:r>
            <w:proofErr w:type="spellEnd"/>
          </w:p>
        </w:tc>
        <w:tc>
          <w:tcPr>
            <w:tcW w:w="3000" w:type="dxa"/>
          </w:tcPr>
          <w:p w14:paraId="1A58002B" w14:textId="77777777" w:rsidR="006D7468" w:rsidRPr="006D7468" w:rsidRDefault="006D7468" w:rsidP="00071641">
            <w:pPr>
              <w:pStyle w:val="Tablebody"/>
            </w:pPr>
            <w:proofErr w:type="spellStart"/>
            <w:r w:rsidRPr="006D7468">
              <w:t>uncount</w:t>
            </w:r>
            <w:proofErr w:type="spellEnd"/>
          </w:p>
        </w:tc>
        <w:tc>
          <w:tcPr>
            <w:tcW w:w="2640" w:type="dxa"/>
          </w:tcPr>
          <w:p w14:paraId="3D0B3A74" w14:textId="77777777" w:rsidR="006D7468" w:rsidRPr="006D7468" w:rsidRDefault="006D7468" w:rsidP="00071641">
            <w:pPr>
              <w:pStyle w:val="Tablebody"/>
            </w:pPr>
            <w:r w:rsidRPr="006D7468">
              <w:t>4.7.3</w:t>
            </w:r>
          </w:p>
        </w:tc>
      </w:tr>
      <w:tr w:rsidR="006D7468" w:rsidRPr="006D7468" w14:paraId="1651D924" w14:textId="77777777" w:rsidTr="00017AAC">
        <w:tc>
          <w:tcPr>
            <w:tcW w:w="2748" w:type="dxa"/>
          </w:tcPr>
          <w:p w14:paraId="6D030557" w14:textId="77777777" w:rsidR="006D7468" w:rsidRPr="006D7468" w:rsidRDefault="006D7468" w:rsidP="00071641">
            <w:pPr>
              <w:pStyle w:val="Tablebody"/>
            </w:pPr>
            <w:proofErr w:type="spellStart"/>
            <w:r w:rsidRPr="006D7468">
              <w:t>singuncount</w:t>
            </w:r>
            <w:proofErr w:type="spellEnd"/>
          </w:p>
        </w:tc>
        <w:tc>
          <w:tcPr>
            <w:tcW w:w="3000" w:type="dxa"/>
          </w:tcPr>
          <w:p w14:paraId="27F0C707" w14:textId="77777777" w:rsidR="006D7468" w:rsidRPr="006D7468" w:rsidRDefault="006D7468" w:rsidP="00071641">
            <w:pPr>
              <w:pStyle w:val="Tablebody"/>
            </w:pPr>
            <w:r w:rsidRPr="006D7468">
              <w:t xml:space="preserve">singular </w:t>
            </w:r>
            <w:proofErr w:type="spellStart"/>
            <w:r w:rsidRPr="006D7468">
              <w:t>uncount</w:t>
            </w:r>
            <w:proofErr w:type="spellEnd"/>
          </w:p>
        </w:tc>
        <w:tc>
          <w:tcPr>
            <w:tcW w:w="2640" w:type="dxa"/>
          </w:tcPr>
          <w:p w14:paraId="5B102B16" w14:textId="77777777" w:rsidR="006D7468" w:rsidRPr="006D7468" w:rsidRDefault="006D7468" w:rsidP="00071641">
            <w:pPr>
              <w:pStyle w:val="Tablebody"/>
            </w:pPr>
            <w:r w:rsidRPr="006D7468">
              <w:t>4.7.4</w:t>
            </w:r>
          </w:p>
        </w:tc>
      </w:tr>
      <w:tr w:rsidR="006D7468" w:rsidRPr="006D7468" w14:paraId="40ABB0AA" w14:textId="77777777" w:rsidTr="00017AAC">
        <w:tc>
          <w:tcPr>
            <w:tcW w:w="2748" w:type="dxa"/>
          </w:tcPr>
          <w:p w14:paraId="5D03EE01" w14:textId="77777777" w:rsidR="006D7468" w:rsidRPr="006D7468" w:rsidRDefault="006D7468" w:rsidP="00071641">
            <w:pPr>
              <w:pStyle w:val="Tablebody"/>
            </w:pPr>
            <w:proofErr w:type="spellStart"/>
            <w:r w:rsidRPr="006D7468">
              <w:t>pluruncount</w:t>
            </w:r>
            <w:proofErr w:type="spellEnd"/>
          </w:p>
        </w:tc>
        <w:tc>
          <w:tcPr>
            <w:tcW w:w="3000" w:type="dxa"/>
          </w:tcPr>
          <w:p w14:paraId="7ACE717B" w14:textId="77777777" w:rsidR="006D7468" w:rsidRPr="006D7468" w:rsidRDefault="006D7468" w:rsidP="00071641">
            <w:pPr>
              <w:pStyle w:val="Tablebody"/>
            </w:pPr>
            <w:r w:rsidRPr="006D7468">
              <w:t xml:space="preserve">plural </w:t>
            </w:r>
            <w:proofErr w:type="spellStart"/>
            <w:r w:rsidRPr="006D7468">
              <w:t>uncount</w:t>
            </w:r>
            <w:proofErr w:type="spellEnd"/>
          </w:p>
        </w:tc>
        <w:tc>
          <w:tcPr>
            <w:tcW w:w="2640" w:type="dxa"/>
          </w:tcPr>
          <w:p w14:paraId="5CE462B5" w14:textId="77777777" w:rsidR="006D7468" w:rsidRPr="006D7468" w:rsidRDefault="006D7468" w:rsidP="00071641">
            <w:pPr>
              <w:pStyle w:val="Tablebody"/>
            </w:pPr>
            <w:r w:rsidRPr="006D7468">
              <w:t>4.7.5</w:t>
            </w:r>
          </w:p>
        </w:tc>
      </w:tr>
      <w:tr w:rsidR="006D7468" w:rsidRPr="006D7468" w14:paraId="7F9060F6" w14:textId="77777777" w:rsidTr="00017AAC">
        <w:tc>
          <w:tcPr>
            <w:tcW w:w="2748" w:type="dxa"/>
          </w:tcPr>
          <w:p w14:paraId="15A54DB7" w14:textId="77777777" w:rsidR="006D7468" w:rsidRPr="006D7468" w:rsidRDefault="006D7468" w:rsidP="00071641">
            <w:pPr>
              <w:pStyle w:val="Tablebody"/>
            </w:pPr>
            <w:r w:rsidRPr="006D7468">
              <w:t>free</w:t>
            </w:r>
          </w:p>
        </w:tc>
        <w:tc>
          <w:tcPr>
            <w:tcW w:w="3000" w:type="dxa"/>
          </w:tcPr>
          <w:p w14:paraId="01A324CD" w14:textId="77777777" w:rsidR="006D7468" w:rsidRPr="006D7468" w:rsidRDefault="006D7468" w:rsidP="00071641">
            <w:pPr>
              <w:pStyle w:val="Tablebody"/>
            </w:pPr>
            <w:r w:rsidRPr="006D7468">
              <w:t>free</w:t>
            </w:r>
          </w:p>
        </w:tc>
        <w:tc>
          <w:tcPr>
            <w:tcW w:w="2640" w:type="dxa"/>
          </w:tcPr>
          <w:p w14:paraId="6AC76C3D" w14:textId="77777777" w:rsidR="006D7468" w:rsidRPr="006D7468" w:rsidRDefault="006D7468" w:rsidP="00071641">
            <w:pPr>
              <w:pStyle w:val="Tablebody"/>
            </w:pPr>
            <w:r w:rsidRPr="006D7468">
              <w:t>4.7.6</w:t>
            </w:r>
          </w:p>
        </w:tc>
      </w:tr>
    </w:tbl>
    <w:p w14:paraId="60E4AC09" w14:textId="77777777" w:rsidR="006D7468" w:rsidRPr="006D7468" w:rsidRDefault="006D7468" w:rsidP="006D7468"/>
    <w:p w14:paraId="3FA8BA0C" w14:textId="77777777" w:rsidR="006D7468" w:rsidRPr="006D7468" w:rsidRDefault="006D7468" w:rsidP="00017AAC">
      <w:pPr>
        <w:pStyle w:val="Heading4"/>
      </w:pPr>
      <w:bookmarkStart w:id="42" w:name="_6.3.2.8_POS_-"/>
      <w:bookmarkEnd w:id="42"/>
      <w:r w:rsidRPr="00017AAC">
        <w:rPr>
          <w:rStyle w:val="LabelorNumber"/>
        </w:rPr>
        <w:t>6.3.2.8</w:t>
      </w:r>
      <w:r w:rsidRPr="006D7468">
        <w:t xml:space="preserve"> POS - Possession </w:t>
      </w:r>
    </w:p>
    <w:p w14:paraId="46F643F6" w14:textId="77777777" w:rsidR="006D7468" w:rsidRPr="006D7468" w:rsidRDefault="006D7468" w:rsidP="006D7468">
      <w:r w:rsidRPr="006D7468">
        <w:t xml:space="preserve">English pronouns may be possessive or possessive nominal. The codes </w:t>
      </w:r>
      <w:proofErr w:type="spellStart"/>
      <w:r w:rsidRPr="006D7468">
        <w:t>poss</w:t>
      </w:r>
      <w:proofErr w:type="spellEnd"/>
      <w:r w:rsidRPr="006D7468">
        <w:t xml:space="preserve">, </w:t>
      </w:r>
      <w:proofErr w:type="spellStart"/>
      <w:r w:rsidRPr="006D7468">
        <w:t>possnom</w:t>
      </w:r>
      <w:proofErr w:type="spellEnd"/>
      <w:r w:rsidRPr="006D7468">
        <w:t xml:space="preserve"> or both (comma separated) may appear in this field. </w:t>
      </w:r>
    </w:p>
    <w:p w14:paraId="709A19E4" w14:textId="604D78B0" w:rsidR="006D7468" w:rsidRPr="006D7468" w:rsidRDefault="006D7468" w:rsidP="006D7468">
      <w:r w:rsidRPr="006D7468">
        <w:t xml:space="preserve">See Section 14.3.2 of </w:t>
      </w:r>
      <w:hyperlink r:id="rId24" w:history="1">
        <w:r w:rsidRPr="00EB6F53">
          <w:rPr>
            <w:rStyle w:val="Hyperlink"/>
          </w:rPr>
          <w:t>"The SPECIALIST Lexicon" technical report</w:t>
        </w:r>
      </w:hyperlink>
      <w:r w:rsidRPr="006D7468">
        <w:t xml:space="preserve">. </w:t>
      </w:r>
    </w:p>
    <w:p w14:paraId="62E044C0" w14:textId="77777777" w:rsidR="006D7468" w:rsidRPr="006D7468" w:rsidRDefault="006D7468" w:rsidP="00017AAC">
      <w:pPr>
        <w:pStyle w:val="Heading4"/>
      </w:pPr>
      <w:bookmarkStart w:id="43" w:name="_6.3.2.9_QNT_-"/>
      <w:bookmarkEnd w:id="43"/>
      <w:r w:rsidRPr="00017AAC">
        <w:rPr>
          <w:rStyle w:val="LabelorNumber"/>
        </w:rPr>
        <w:t>6.3.2.9</w:t>
      </w:r>
      <w:r w:rsidRPr="006D7468">
        <w:t xml:space="preserve"> QNT - Quantification </w:t>
      </w:r>
    </w:p>
    <w:p w14:paraId="50BA5C94" w14:textId="77777777" w:rsidR="006D7468" w:rsidRPr="006D7468" w:rsidRDefault="006D7468" w:rsidP="006D7468">
      <w:r w:rsidRPr="006D7468">
        <w:t>This field indicates the quantification properties inherent in certain pronouns. The four codes possible in this field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tblGrid>
      <w:tr w:rsidR="006D7468" w:rsidRPr="006D7468" w14:paraId="00596DE3" w14:textId="77777777" w:rsidTr="00017AAC">
        <w:tc>
          <w:tcPr>
            <w:tcW w:w="2748" w:type="dxa"/>
          </w:tcPr>
          <w:p w14:paraId="187E8A03" w14:textId="77777777" w:rsidR="006D7468" w:rsidRPr="006D7468" w:rsidRDefault="006D7468" w:rsidP="00017AAC">
            <w:pPr>
              <w:pStyle w:val="Tableheader"/>
            </w:pPr>
            <w:r w:rsidRPr="006D7468">
              <w:lastRenderedPageBreak/>
              <w:t>Code</w:t>
            </w:r>
          </w:p>
        </w:tc>
        <w:tc>
          <w:tcPr>
            <w:tcW w:w="3000" w:type="dxa"/>
          </w:tcPr>
          <w:p w14:paraId="49814C50" w14:textId="77777777" w:rsidR="006D7468" w:rsidRPr="006D7468" w:rsidRDefault="006D7468" w:rsidP="00017AAC">
            <w:pPr>
              <w:pStyle w:val="Tableheader"/>
            </w:pPr>
            <w:r w:rsidRPr="006D7468">
              <w:t>Properties</w:t>
            </w:r>
          </w:p>
        </w:tc>
      </w:tr>
      <w:tr w:rsidR="006D7468" w:rsidRPr="006D7468" w14:paraId="651D02E6" w14:textId="77777777" w:rsidTr="00017AAC">
        <w:tc>
          <w:tcPr>
            <w:tcW w:w="2748" w:type="dxa"/>
          </w:tcPr>
          <w:p w14:paraId="01D94242" w14:textId="77777777" w:rsidR="006D7468" w:rsidRPr="006D7468" w:rsidRDefault="006D7468" w:rsidP="00017AAC">
            <w:pPr>
              <w:pStyle w:val="Tablebody"/>
            </w:pPr>
            <w:r w:rsidRPr="006D7468">
              <w:t>univ</w:t>
            </w:r>
          </w:p>
        </w:tc>
        <w:tc>
          <w:tcPr>
            <w:tcW w:w="3000" w:type="dxa"/>
          </w:tcPr>
          <w:p w14:paraId="06CF9893" w14:textId="77777777" w:rsidR="006D7468" w:rsidRPr="006D7468" w:rsidRDefault="006D7468" w:rsidP="00017AAC">
            <w:pPr>
              <w:pStyle w:val="Tablebody"/>
            </w:pPr>
            <w:r w:rsidRPr="006D7468">
              <w:t>universal quantification</w:t>
            </w:r>
          </w:p>
        </w:tc>
      </w:tr>
      <w:tr w:rsidR="006D7468" w:rsidRPr="006D7468" w14:paraId="69A8A43A" w14:textId="77777777" w:rsidTr="00017AAC">
        <w:tc>
          <w:tcPr>
            <w:tcW w:w="2748" w:type="dxa"/>
          </w:tcPr>
          <w:p w14:paraId="250524C2" w14:textId="77777777" w:rsidR="006D7468" w:rsidRPr="006D7468" w:rsidRDefault="006D7468" w:rsidP="00017AAC">
            <w:pPr>
              <w:pStyle w:val="Tablebody"/>
            </w:pPr>
            <w:proofErr w:type="spellStart"/>
            <w:r w:rsidRPr="006D7468">
              <w:t>indef</w:t>
            </w:r>
            <w:proofErr w:type="spellEnd"/>
            <w:r w:rsidRPr="006D7468">
              <w:t>(</w:t>
            </w:r>
            <w:proofErr w:type="spellStart"/>
            <w:r w:rsidRPr="006D7468">
              <w:t>nonassert</w:t>
            </w:r>
            <w:proofErr w:type="spellEnd"/>
            <w:r w:rsidRPr="006D7468">
              <w:t>)</w:t>
            </w:r>
          </w:p>
        </w:tc>
        <w:tc>
          <w:tcPr>
            <w:tcW w:w="3000" w:type="dxa"/>
          </w:tcPr>
          <w:p w14:paraId="515FF78C" w14:textId="77777777" w:rsidR="006D7468" w:rsidRPr="006D7468" w:rsidRDefault="006D7468" w:rsidP="00017AAC">
            <w:pPr>
              <w:pStyle w:val="Tablebody"/>
            </w:pPr>
            <w:r w:rsidRPr="006D7468">
              <w:t>non-assertive indefinite</w:t>
            </w:r>
          </w:p>
        </w:tc>
      </w:tr>
      <w:tr w:rsidR="006D7468" w:rsidRPr="006D7468" w14:paraId="72F2B9A7" w14:textId="77777777" w:rsidTr="00017AAC">
        <w:tc>
          <w:tcPr>
            <w:tcW w:w="2748" w:type="dxa"/>
          </w:tcPr>
          <w:p w14:paraId="05B13445" w14:textId="77777777" w:rsidR="006D7468" w:rsidRPr="006D7468" w:rsidRDefault="006D7468" w:rsidP="00017AAC">
            <w:pPr>
              <w:pStyle w:val="Tablebody"/>
            </w:pPr>
            <w:proofErr w:type="spellStart"/>
            <w:r w:rsidRPr="006D7468">
              <w:t>indef</w:t>
            </w:r>
            <w:proofErr w:type="spellEnd"/>
            <w:r w:rsidRPr="006D7468">
              <w:t>(neg)</w:t>
            </w:r>
          </w:p>
        </w:tc>
        <w:tc>
          <w:tcPr>
            <w:tcW w:w="3000" w:type="dxa"/>
          </w:tcPr>
          <w:p w14:paraId="7A2EDD75" w14:textId="77777777" w:rsidR="006D7468" w:rsidRPr="006D7468" w:rsidRDefault="006D7468" w:rsidP="00017AAC">
            <w:pPr>
              <w:pStyle w:val="Tablebody"/>
            </w:pPr>
            <w:r w:rsidRPr="006D7468">
              <w:t>negative indefinite</w:t>
            </w:r>
          </w:p>
        </w:tc>
      </w:tr>
      <w:tr w:rsidR="006D7468" w:rsidRPr="006D7468" w14:paraId="56CEDEB3" w14:textId="77777777" w:rsidTr="00017AAC">
        <w:tc>
          <w:tcPr>
            <w:tcW w:w="2748" w:type="dxa"/>
          </w:tcPr>
          <w:p w14:paraId="64C92816" w14:textId="77777777" w:rsidR="006D7468" w:rsidRPr="006D7468" w:rsidRDefault="006D7468" w:rsidP="00017AAC">
            <w:pPr>
              <w:pStyle w:val="Tablebody"/>
            </w:pPr>
            <w:proofErr w:type="spellStart"/>
            <w:r w:rsidRPr="006D7468">
              <w:t>indef</w:t>
            </w:r>
            <w:proofErr w:type="spellEnd"/>
            <w:r w:rsidRPr="006D7468">
              <w:t>(assert)</w:t>
            </w:r>
          </w:p>
        </w:tc>
        <w:tc>
          <w:tcPr>
            <w:tcW w:w="3000" w:type="dxa"/>
          </w:tcPr>
          <w:p w14:paraId="1413CDE7" w14:textId="77777777" w:rsidR="006D7468" w:rsidRPr="006D7468" w:rsidRDefault="006D7468" w:rsidP="00017AAC">
            <w:pPr>
              <w:pStyle w:val="Tablebody"/>
            </w:pPr>
            <w:r w:rsidRPr="006D7468">
              <w:t>assertive indefinite</w:t>
            </w:r>
          </w:p>
        </w:tc>
      </w:tr>
    </w:tbl>
    <w:p w14:paraId="59425351" w14:textId="77777777" w:rsidR="006D7468" w:rsidRPr="006D7468" w:rsidRDefault="006D7468" w:rsidP="006D7468"/>
    <w:p w14:paraId="60831F8B" w14:textId="3960200B" w:rsidR="006D7468" w:rsidRPr="006D7468" w:rsidRDefault="006D7468" w:rsidP="006D7468">
      <w:r w:rsidRPr="006D7468">
        <w:t xml:space="preserve">See Section 14.3.4 in </w:t>
      </w:r>
      <w:hyperlink r:id="rId25" w:history="1">
        <w:r w:rsidRPr="00723B55">
          <w:rPr>
            <w:rStyle w:val="Hyperlink"/>
          </w:rPr>
          <w:t>"The SPECIALIST Lexicon" technical report</w:t>
        </w:r>
      </w:hyperlink>
      <w:r w:rsidRPr="006D7468">
        <w:t xml:space="preserve"> for discussion of quantification in pronouns.</w:t>
      </w:r>
    </w:p>
    <w:p w14:paraId="215DFE86" w14:textId="77777777" w:rsidR="006D7468" w:rsidRPr="006D7468" w:rsidRDefault="006D7468" w:rsidP="00017AAC">
      <w:pPr>
        <w:pStyle w:val="Heading4"/>
      </w:pPr>
      <w:bookmarkStart w:id="44" w:name="_6.3.2.10_FEA_-"/>
      <w:bookmarkStart w:id="45" w:name="_6.3.2.10_FEA_-_1"/>
      <w:bookmarkStart w:id="46" w:name="_6.3.2.10_FEA_-_2"/>
      <w:bookmarkEnd w:id="44"/>
      <w:bookmarkEnd w:id="45"/>
      <w:bookmarkEnd w:id="46"/>
      <w:r w:rsidRPr="00017AAC">
        <w:rPr>
          <w:rStyle w:val="LabelorNumber"/>
        </w:rPr>
        <w:t>6.3.2.10</w:t>
      </w:r>
      <w:r w:rsidRPr="006D7468">
        <w:t xml:space="preserve"> FEA - Features </w:t>
      </w:r>
    </w:p>
    <w:p w14:paraId="2DFA2B27" w14:textId="77777777" w:rsidR="006D7468" w:rsidRPr="006D7468" w:rsidRDefault="006D7468" w:rsidP="006D7468">
      <w:r w:rsidRPr="006D7468">
        <w:t>This field represents various features of terms in various categories. The possible features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tblGrid>
      <w:tr w:rsidR="006D7468" w:rsidRPr="006D7468" w14:paraId="1E7400DB" w14:textId="77777777" w:rsidTr="00017AAC">
        <w:tc>
          <w:tcPr>
            <w:tcW w:w="2748" w:type="dxa"/>
          </w:tcPr>
          <w:p w14:paraId="71565427" w14:textId="77777777" w:rsidR="006D7468" w:rsidRPr="006D7468" w:rsidRDefault="006D7468" w:rsidP="00017AAC">
            <w:pPr>
              <w:pStyle w:val="Tableheader"/>
            </w:pPr>
            <w:r w:rsidRPr="006D7468">
              <w:t>Feature</w:t>
            </w:r>
          </w:p>
        </w:tc>
        <w:tc>
          <w:tcPr>
            <w:tcW w:w="3000" w:type="dxa"/>
          </w:tcPr>
          <w:p w14:paraId="17E745F8" w14:textId="5FA813EF" w:rsidR="006D7468" w:rsidRPr="006D7468" w:rsidRDefault="006D7468" w:rsidP="00017AAC">
            <w:pPr>
              <w:pStyle w:val="Tableheader"/>
            </w:pPr>
            <w:r w:rsidRPr="006D7468">
              <w:t xml:space="preserve">See </w:t>
            </w:r>
            <w:hyperlink r:id="rId26" w:history="1">
              <w:r w:rsidRPr="00723B55">
                <w:rPr>
                  <w:rStyle w:val="Hyperlink"/>
                </w:rPr>
                <w:t xml:space="preserve">"The SPECIALIST </w:t>
              </w:r>
              <w:r w:rsidRPr="00723B55">
                <w:rPr>
                  <w:rStyle w:val="Hyperlink"/>
                </w:rPr>
                <w:br/>
                <w:t>Lexicon"</w:t>
              </w:r>
            </w:hyperlink>
            <w:r w:rsidRPr="006D7468">
              <w:t xml:space="preserve"> Section</w:t>
            </w:r>
          </w:p>
        </w:tc>
      </w:tr>
      <w:tr w:rsidR="006D7468" w:rsidRPr="006D7468" w14:paraId="1FE565EE" w14:textId="77777777" w:rsidTr="00017AAC">
        <w:tc>
          <w:tcPr>
            <w:tcW w:w="2748" w:type="dxa"/>
          </w:tcPr>
          <w:p w14:paraId="63518927" w14:textId="77777777" w:rsidR="006D7468" w:rsidRPr="006D7468" w:rsidRDefault="006D7468" w:rsidP="00017AAC">
            <w:pPr>
              <w:pStyle w:val="Tablebody"/>
            </w:pPr>
            <w:r w:rsidRPr="006D7468">
              <w:t>reflexive</w:t>
            </w:r>
          </w:p>
        </w:tc>
        <w:tc>
          <w:tcPr>
            <w:tcW w:w="3000" w:type="dxa"/>
          </w:tcPr>
          <w:p w14:paraId="4A0794D4" w14:textId="77777777" w:rsidR="006D7468" w:rsidRPr="006D7468" w:rsidRDefault="006D7468" w:rsidP="00017AAC">
            <w:pPr>
              <w:pStyle w:val="Tablebody"/>
            </w:pPr>
            <w:r w:rsidRPr="006D7468">
              <w:t>14.3.3</w:t>
            </w:r>
          </w:p>
        </w:tc>
      </w:tr>
      <w:tr w:rsidR="006D7468" w:rsidRPr="006D7468" w14:paraId="709D1A30" w14:textId="77777777" w:rsidTr="00017AAC">
        <w:tc>
          <w:tcPr>
            <w:tcW w:w="2748" w:type="dxa"/>
          </w:tcPr>
          <w:p w14:paraId="3E8417EE" w14:textId="77777777" w:rsidR="006D7468" w:rsidRPr="006D7468" w:rsidRDefault="006D7468" w:rsidP="00017AAC">
            <w:pPr>
              <w:pStyle w:val="Tablebody"/>
            </w:pPr>
            <w:r w:rsidRPr="006D7468">
              <w:t>negative</w:t>
            </w:r>
          </w:p>
        </w:tc>
        <w:tc>
          <w:tcPr>
            <w:tcW w:w="3000" w:type="dxa"/>
          </w:tcPr>
          <w:p w14:paraId="6C96CF56" w14:textId="77777777" w:rsidR="006D7468" w:rsidRPr="006D7468" w:rsidRDefault="006D7468" w:rsidP="00017AAC">
            <w:pPr>
              <w:pStyle w:val="Tablebody"/>
            </w:pPr>
            <w:r w:rsidRPr="006D7468">
              <w:t>14.3.4</w:t>
            </w:r>
          </w:p>
        </w:tc>
      </w:tr>
      <w:tr w:rsidR="006D7468" w:rsidRPr="006D7468" w14:paraId="2DEEAFBA" w14:textId="77777777" w:rsidTr="00017AAC">
        <w:tc>
          <w:tcPr>
            <w:tcW w:w="2748" w:type="dxa"/>
          </w:tcPr>
          <w:p w14:paraId="56029EB2" w14:textId="77777777" w:rsidR="006D7468" w:rsidRPr="006D7468" w:rsidRDefault="006D7468" w:rsidP="00017AAC">
            <w:pPr>
              <w:pStyle w:val="Tablebody"/>
            </w:pPr>
            <w:r w:rsidRPr="006D7468">
              <w:t>demonstrative</w:t>
            </w:r>
          </w:p>
        </w:tc>
        <w:tc>
          <w:tcPr>
            <w:tcW w:w="3000" w:type="dxa"/>
          </w:tcPr>
          <w:p w14:paraId="3D8EE4DC" w14:textId="77777777" w:rsidR="006D7468" w:rsidRPr="006D7468" w:rsidRDefault="006D7468" w:rsidP="00017AAC">
            <w:pPr>
              <w:pStyle w:val="Tablebody"/>
            </w:pPr>
            <w:r w:rsidRPr="006D7468">
              <w:t>14.3.5</w:t>
            </w:r>
          </w:p>
        </w:tc>
      </w:tr>
      <w:tr w:rsidR="006D7468" w:rsidRPr="006D7468" w14:paraId="27B57B61" w14:textId="77777777" w:rsidTr="00017AAC">
        <w:tc>
          <w:tcPr>
            <w:tcW w:w="2748" w:type="dxa"/>
          </w:tcPr>
          <w:p w14:paraId="38D84A50" w14:textId="77777777" w:rsidR="006D7468" w:rsidRPr="006D7468" w:rsidRDefault="006D7468" w:rsidP="00017AAC">
            <w:pPr>
              <w:pStyle w:val="Tablebody"/>
            </w:pPr>
            <w:r w:rsidRPr="006D7468">
              <w:t>interrogative</w:t>
            </w:r>
          </w:p>
        </w:tc>
        <w:tc>
          <w:tcPr>
            <w:tcW w:w="3000" w:type="dxa"/>
          </w:tcPr>
          <w:p w14:paraId="5CA7AD70" w14:textId="77777777" w:rsidR="006D7468" w:rsidRPr="006D7468" w:rsidRDefault="006D7468" w:rsidP="00017AAC">
            <w:pPr>
              <w:pStyle w:val="Tablebody"/>
            </w:pPr>
            <w:r w:rsidRPr="006D7468">
              <w:t>12.1</w:t>
            </w:r>
          </w:p>
        </w:tc>
      </w:tr>
      <w:tr w:rsidR="006D7468" w:rsidRPr="006D7468" w14:paraId="02E67CE9" w14:textId="77777777" w:rsidTr="00017AAC">
        <w:tc>
          <w:tcPr>
            <w:tcW w:w="2748" w:type="dxa"/>
          </w:tcPr>
          <w:p w14:paraId="784AFBF8" w14:textId="77777777" w:rsidR="006D7468" w:rsidRPr="006D7468" w:rsidRDefault="006D7468" w:rsidP="00017AAC">
            <w:pPr>
              <w:pStyle w:val="Tablebody"/>
            </w:pPr>
            <w:r w:rsidRPr="006D7468">
              <w:t>proper</w:t>
            </w:r>
          </w:p>
        </w:tc>
        <w:tc>
          <w:tcPr>
            <w:tcW w:w="3000" w:type="dxa"/>
          </w:tcPr>
          <w:p w14:paraId="6FB16116" w14:textId="77777777" w:rsidR="006D7468" w:rsidRPr="006D7468" w:rsidRDefault="006D7468" w:rsidP="00017AAC">
            <w:pPr>
              <w:pStyle w:val="Tablebody"/>
            </w:pPr>
            <w:r w:rsidRPr="006D7468">
              <w:t>8.</w:t>
            </w:r>
          </w:p>
        </w:tc>
      </w:tr>
      <w:tr w:rsidR="006D7468" w:rsidRPr="006D7468" w14:paraId="3D761938" w14:textId="77777777" w:rsidTr="00017AAC">
        <w:tc>
          <w:tcPr>
            <w:tcW w:w="2748" w:type="dxa"/>
          </w:tcPr>
          <w:p w14:paraId="5F52AA1E" w14:textId="77777777" w:rsidR="006D7468" w:rsidRPr="006D7468" w:rsidRDefault="006D7468" w:rsidP="00017AAC">
            <w:pPr>
              <w:pStyle w:val="Tablebody"/>
            </w:pPr>
            <w:r w:rsidRPr="006D7468">
              <w:t>negative</w:t>
            </w:r>
          </w:p>
        </w:tc>
        <w:tc>
          <w:tcPr>
            <w:tcW w:w="3000" w:type="dxa"/>
          </w:tcPr>
          <w:p w14:paraId="015538F1" w14:textId="77777777" w:rsidR="006D7468" w:rsidRPr="006D7468" w:rsidRDefault="006D7468" w:rsidP="00017AAC">
            <w:pPr>
              <w:pStyle w:val="Tablebody"/>
            </w:pPr>
            <w:r w:rsidRPr="006D7468">
              <w:t>13.1</w:t>
            </w:r>
          </w:p>
        </w:tc>
      </w:tr>
      <w:tr w:rsidR="006D7468" w:rsidRPr="006D7468" w14:paraId="4820323E" w14:textId="77777777" w:rsidTr="00017AAC">
        <w:tc>
          <w:tcPr>
            <w:tcW w:w="2748" w:type="dxa"/>
          </w:tcPr>
          <w:p w14:paraId="76B23E80" w14:textId="77777777" w:rsidR="006D7468" w:rsidRPr="006D7468" w:rsidRDefault="006D7468" w:rsidP="00017AAC">
            <w:pPr>
              <w:pStyle w:val="Tablebody"/>
            </w:pPr>
            <w:proofErr w:type="spellStart"/>
            <w:r w:rsidRPr="006D7468">
              <w:t>broad_negative</w:t>
            </w:r>
            <w:proofErr w:type="spellEnd"/>
          </w:p>
        </w:tc>
        <w:tc>
          <w:tcPr>
            <w:tcW w:w="3000" w:type="dxa"/>
          </w:tcPr>
          <w:p w14:paraId="2F14B2E8" w14:textId="77777777" w:rsidR="006D7468" w:rsidRPr="006D7468" w:rsidRDefault="006D7468" w:rsidP="00017AAC">
            <w:pPr>
              <w:pStyle w:val="Tablebody"/>
            </w:pPr>
            <w:r w:rsidRPr="006D7468">
              <w:t>13.2</w:t>
            </w:r>
          </w:p>
        </w:tc>
      </w:tr>
      <w:tr w:rsidR="006D7468" w:rsidRPr="006D7468" w14:paraId="19A86100" w14:textId="77777777" w:rsidTr="00017AAC">
        <w:tc>
          <w:tcPr>
            <w:tcW w:w="2748" w:type="dxa"/>
          </w:tcPr>
          <w:p w14:paraId="163444B3" w14:textId="77777777" w:rsidR="006D7468" w:rsidRPr="006D7468" w:rsidRDefault="006D7468" w:rsidP="00017AAC">
            <w:pPr>
              <w:pStyle w:val="Tablebody"/>
            </w:pPr>
            <w:r w:rsidRPr="006D7468">
              <w:t>stative</w:t>
            </w:r>
          </w:p>
        </w:tc>
        <w:tc>
          <w:tcPr>
            <w:tcW w:w="3000" w:type="dxa"/>
          </w:tcPr>
          <w:p w14:paraId="6E3C4823" w14:textId="77777777" w:rsidR="006D7468" w:rsidRPr="006D7468" w:rsidRDefault="006D7468" w:rsidP="00017AAC">
            <w:pPr>
              <w:pStyle w:val="Tablebody"/>
            </w:pPr>
            <w:r w:rsidRPr="006D7468">
              <w:t>10.</w:t>
            </w:r>
          </w:p>
        </w:tc>
      </w:tr>
    </w:tbl>
    <w:p w14:paraId="6B9E0142" w14:textId="77777777" w:rsidR="006D7468" w:rsidRPr="006D7468" w:rsidRDefault="006D7468" w:rsidP="006D7468"/>
    <w:p w14:paraId="27A32D06" w14:textId="77777777" w:rsidR="006D7468" w:rsidRPr="006D7468" w:rsidRDefault="006D7468" w:rsidP="00017AAC">
      <w:pPr>
        <w:pStyle w:val="Heading4"/>
      </w:pPr>
      <w:bookmarkStart w:id="47" w:name="_6.3.2.11_PSN_-"/>
      <w:bookmarkEnd w:id="47"/>
      <w:r w:rsidRPr="00175FF3">
        <w:rPr>
          <w:rStyle w:val="LabelorNumber"/>
        </w:rPr>
        <w:t xml:space="preserve">6.3.2.11 </w:t>
      </w:r>
      <w:r w:rsidRPr="00175FF3">
        <w:t>PSN - Position for Adjectives</w:t>
      </w:r>
      <w:r w:rsidRPr="006D7468">
        <w:t xml:space="preserve"> </w:t>
      </w:r>
    </w:p>
    <w:p w14:paraId="3A031652" w14:textId="77777777" w:rsidR="006D7468" w:rsidRPr="006D7468" w:rsidRDefault="006D7468" w:rsidP="006D7468">
      <w:r w:rsidRPr="006D7468">
        <w:t xml:space="preserve">Adjectives are marked in the SPECIALIST Lexicon with position codes showing whether they are attributive postmodifying or predicative. If attributive, the code indicates where they appear in the pre-nominal sequence of adjectives. An additional attributive code, </w:t>
      </w:r>
      <w:proofErr w:type="spellStart"/>
      <w:r w:rsidRPr="006D7468">
        <w:t>attribc</w:t>
      </w:r>
      <w:proofErr w:type="spellEnd"/>
      <w:r w:rsidRPr="006D7468">
        <w:t>, is used to indicate adjectives which can take complements in attributive position. One or more of the following codes can appear: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000"/>
        <w:gridCol w:w="2640"/>
      </w:tblGrid>
      <w:tr w:rsidR="006D7468" w:rsidRPr="006D7468" w14:paraId="686E757E" w14:textId="77777777" w:rsidTr="00017AAC">
        <w:tc>
          <w:tcPr>
            <w:tcW w:w="2748" w:type="dxa"/>
          </w:tcPr>
          <w:p w14:paraId="237C2B25" w14:textId="77777777" w:rsidR="006D7468" w:rsidRPr="006D7468" w:rsidRDefault="006D7468" w:rsidP="00017AAC">
            <w:pPr>
              <w:pStyle w:val="Tableheader"/>
            </w:pPr>
            <w:r w:rsidRPr="006D7468">
              <w:t>Code</w:t>
            </w:r>
          </w:p>
        </w:tc>
        <w:tc>
          <w:tcPr>
            <w:tcW w:w="3000" w:type="dxa"/>
          </w:tcPr>
          <w:p w14:paraId="6D8FFEBC" w14:textId="77777777" w:rsidR="006D7468" w:rsidRPr="006D7468" w:rsidRDefault="006D7468" w:rsidP="00017AAC">
            <w:pPr>
              <w:pStyle w:val="Tableheader"/>
            </w:pPr>
            <w:r w:rsidRPr="006D7468">
              <w:t>Position</w:t>
            </w:r>
          </w:p>
        </w:tc>
        <w:tc>
          <w:tcPr>
            <w:tcW w:w="2640" w:type="dxa"/>
          </w:tcPr>
          <w:p w14:paraId="482C5966" w14:textId="7DAE55BF" w:rsidR="006D7468" w:rsidRPr="006D7468" w:rsidRDefault="006D7468" w:rsidP="00017AAC">
            <w:pPr>
              <w:pStyle w:val="Tableheader"/>
            </w:pPr>
            <w:r w:rsidRPr="006D7468">
              <w:t xml:space="preserve">See </w:t>
            </w:r>
            <w:hyperlink r:id="rId27" w:history="1">
              <w:r w:rsidRPr="00723B55">
                <w:rPr>
                  <w:rStyle w:val="Hyperlink"/>
                </w:rPr>
                <w:t>"The SPECIALIST Lexicon"</w:t>
              </w:r>
            </w:hyperlink>
            <w:r w:rsidRPr="006D7468">
              <w:t xml:space="preserve"> Section</w:t>
            </w:r>
          </w:p>
        </w:tc>
      </w:tr>
      <w:tr w:rsidR="006D7468" w:rsidRPr="006D7468" w14:paraId="67C947B7" w14:textId="77777777" w:rsidTr="00017AAC">
        <w:tc>
          <w:tcPr>
            <w:tcW w:w="2748" w:type="dxa"/>
          </w:tcPr>
          <w:p w14:paraId="709E6200" w14:textId="77777777" w:rsidR="006D7468" w:rsidRPr="006D7468" w:rsidRDefault="006D7468" w:rsidP="00017AAC">
            <w:pPr>
              <w:pStyle w:val="Tablebody"/>
            </w:pPr>
            <w:proofErr w:type="spellStart"/>
            <w:r w:rsidRPr="006D7468">
              <w:t>attrib</w:t>
            </w:r>
            <w:proofErr w:type="spellEnd"/>
            <w:r w:rsidRPr="006D7468">
              <w:t>(1)</w:t>
            </w:r>
          </w:p>
        </w:tc>
        <w:tc>
          <w:tcPr>
            <w:tcW w:w="3000" w:type="dxa"/>
          </w:tcPr>
          <w:p w14:paraId="0722842D" w14:textId="77777777" w:rsidR="006D7468" w:rsidRPr="006D7468" w:rsidRDefault="006D7468" w:rsidP="00017AAC">
            <w:pPr>
              <w:pStyle w:val="Tablebody"/>
            </w:pPr>
            <w:r w:rsidRPr="006D7468">
              <w:t>attributive (1st position)</w:t>
            </w:r>
          </w:p>
        </w:tc>
        <w:tc>
          <w:tcPr>
            <w:tcW w:w="2640" w:type="dxa"/>
          </w:tcPr>
          <w:p w14:paraId="523574A9" w14:textId="77777777" w:rsidR="006D7468" w:rsidRPr="006D7468" w:rsidRDefault="006D7468" w:rsidP="00017AAC">
            <w:pPr>
              <w:pStyle w:val="Tablebody"/>
            </w:pPr>
            <w:r w:rsidRPr="006D7468">
              <w:t>9.1.1.1</w:t>
            </w:r>
          </w:p>
        </w:tc>
      </w:tr>
      <w:tr w:rsidR="006D7468" w:rsidRPr="006D7468" w14:paraId="7713ECD1" w14:textId="77777777" w:rsidTr="00017AAC">
        <w:trPr>
          <w:trHeight w:val="431"/>
        </w:trPr>
        <w:tc>
          <w:tcPr>
            <w:tcW w:w="2748" w:type="dxa"/>
          </w:tcPr>
          <w:p w14:paraId="2FD12CE5" w14:textId="77777777" w:rsidR="006D7468" w:rsidRPr="006D7468" w:rsidRDefault="006D7468" w:rsidP="00017AAC">
            <w:pPr>
              <w:pStyle w:val="Tablebody"/>
            </w:pPr>
            <w:proofErr w:type="spellStart"/>
            <w:r w:rsidRPr="006D7468">
              <w:t>attrib</w:t>
            </w:r>
            <w:proofErr w:type="spellEnd"/>
            <w:r w:rsidRPr="006D7468">
              <w:t>(2)</w:t>
            </w:r>
          </w:p>
        </w:tc>
        <w:tc>
          <w:tcPr>
            <w:tcW w:w="3000" w:type="dxa"/>
          </w:tcPr>
          <w:p w14:paraId="06B418DF" w14:textId="77777777" w:rsidR="006D7468" w:rsidRPr="006D7468" w:rsidRDefault="006D7468" w:rsidP="00017AAC">
            <w:pPr>
              <w:pStyle w:val="Tablebody"/>
            </w:pPr>
            <w:r w:rsidRPr="006D7468">
              <w:t>attributive (2nd position)</w:t>
            </w:r>
          </w:p>
        </w:tc>
        <w:tc>
          <w:tcPr>
            <w:tcW w:w="2640" w:type="dxa"/>
          </w:tcPr>
          <w:p w14:paraId="462AE805" w14:textId="77777777" w:rsidR="006D7468" w:rsidRPr="006D7468" w:rsidRDefault="006D7468" w:rsidP="00017AAC">
            <w:pPr>
              <w:pStyle w:val="Tablebody"/>
            </w:pPr>
            <w:r w:rsidRPr="006D7468">
              <w:t>9.1.1.2</w:t>
            </w:r>
          </w:p>
        </w:tc>
      </w:tr>
      <w:tr w:rsidR="006D7468" w:rsidRPr="006D7468" w14:paraId="6A3DE4B9" w14:textId="77777777" w:rsidTr="00017AAC">
        <w:tc>
          <w:tcPr>
            <w:tcW w:w="2748" w:type="dxa"/>
          </w:tcPr>
          <w:p w14:paraId="5271086F" w14:textId="77777777" w:rsidR="006D7468" w:rsidRPr="006D7468" w:rsidRDefault="006D7468" w:rsidP="00017AAC">
            <w:pPr>
              <w:pStyle w:val="Tablebody"/>
            </w:pPr>
            <w:proofErr w:type="spellStart"/>
            <w:r w:rsidRPr="006D7468">
              <w:t>attrib</w:t>
            </w:r>
            <w:proofErr w:type="spellEnd"/>
            <w:r w:rsidRPr="006D7468">
              <w:t>(3)</w:t>
            </w:r>
          </w:p>
        </w:tc>
        <w:tc>
          <w:tcPr>
            <w:tcW w:w="3000" w:type="dxa"/>
          </w:tcPr>
          <w:p w14:paraId="555D6390" w14:textId="77777777" w:rsidR="006D7468" w:rsidRPr="006D7468" w:rsidRDefault="006D7468" w:rsidP="00017AAC">
            <w:pPr>
              <w:pStyle w:val="Tablebody"/>
            </w:pPr>
            <w:r w:rsidRPr="006D7468">
              <w:t>attributive (3rd position)</w:t>
            </w:r>
          </w:p>
        </w:tc>
        <w:tc>
          <w:tcPr>
            <w:tcW w:w="2640" w:type="dxa"/>
          </w:tcPr>
          <w:p w14:paraId="7AC171F6" w14:textId="77777777" w:rsidR="006D7468" w:rsidRPr="006D7468" w:rsidRDefault="006D7468" w:rsidP="00017AAC">
            <w:pPr>
              <w:pStyle w:val="Tablebody"/>
            </w:pPr>
            <w:r w:rsidRPr="006D7468">
              <w:t>9.1.1.3</w:t>
            </w:r>
          </w:p>
        </w:tc>
      </w:tr>
      <w:tr w:rsidR="006D7468" w:rsidRPr="006D7468" w14:paraId="0FCC3F51" w14:textId="77777777" w:rsidTr="00017AAC">
        <w:tc>
          <w:tcPr>
            <w:tcW w:w="2748" w:type="dxa"/>
          </w:tcPr>
          <w:p w14:paraId="637C7EDF" w14:textId="77777777" w:rsidR="006D7468" w:rsidRPr="006D7468" w:rsidRDefault="006D7468" w:rsidP="00017AAC">
            <w:pPr>
              <w:pStyle w:val="Tablebody"/>
            </w:pPr>
            <w:proofErr w:type="spellStart"/>
            <w:r w:rsidRPr="006D7468">
              <w:t>attribc</w:t>
            </w:r>
            <w:proofErr w:type="spellEnd"/>
          </w:p>
        </w:tc>
        <w:tc>
          <w:tcPr>
            <w:tcW w:w="3000" w:type="dxa"/>
          </w:tcPr>
          <w:p w14:paraId="3A1C1FE8" w14:textId="77777777" w:rsidR="006D7468" w:rsidRPr="006D7468" w:rsidRDefault="006D7468" w:rsidP="00017AAC">
            <w:pPr>
              <w:pStyle w:val="Tablebody"/>
            </w:pPr>
            <w:r w:rsidRPr="006D7468">
              <w:t>attributive with complement</w:t>
            </w:r>
          </w:p>
        </w:tc>
        <w:tc>
          <w:tcPr>
            <w:tcW w:w="2640" w:type="dxa"/>
          </w:tcPr>
          <w:p w14:paraId="6400DA86" w14:textId="77777777" w:rsidR="006D7468" w:rsidRPr="006D7468" w:rsidRDefault="006D7468" w:rsidP="00017AAC">
            <w:pPr>
              <w:pStyle w:val="Tablebody"/>
            </w:pPr>
            <w:r w:rsidRPr="006D7468">
              <w:t>9.1.2</w:t>
            </w:r>
          </w:p>
        </w:tc>
      </w:tr>
      <w:tr w:rsidR="006D7468" w:rsidRPr="006D7468" w14:paraId="166A22F1" w14:textId="77777777" w:rsidTr="00017AAC">
        <w:tc>
          <w:tcPr>
            <w:tcW w:w="2748" w:type="dxa"/>
          </w:tcPr>
          <w:p w14:paraId="29A5CAD6" w14:textId="77777777" w:rsidR="006D7468" w:rsidRPr="006D7468" w:rsidRDefault="006D7468" w:rsidP="00017AAC">
            <w:pPr>
              <w:pStyle w:val="Tablebody"/>
            </w:pPr>
            <w:r w:rsidRPr="006D7468">
              <w:t>post</w:t>
            </w:r>
          </w:p>
        </w:tc>
        <w:tc>
          <w:tcPr>
            <w:tcW w:w="3000" w:type="dxa"/>
          </w:tcPr>
          <w:p w14:paraId="5863475C" w14:textId="77777777" w:rsidR="006D7468" w:rsidRPr="006D7468" w:rsidRDefault="006D7468" w:rsidP="00017AAC">
            <w:pPr>
              <w:pStyle w:val="Tablebody"/>
            </w:pPr>
            <w:r w:rsidRPr="006D7468">
              <w:t>post modifying</w:t>
            </w:r>
          </w:p>
        </w:tc>
        <w:tc>
          <w:tcPr>
            <w:tcW w:w="2640" w:type="dxa"/>
          </w:tcPr>
          <w:p w14:paraId="73B58988" w14:textId="77777777" w:rsidR="006D7468" w:rsidRPr="006D7468" w:rsidRDefault="006D7468" w:rsidP="00017AAC">
            <w:pPr>
              <w:pStyle w:val="Tablebody"/>
            </w:pPr>
            <w:r w:rsidRPr="006D7468">
              <w:t>9.2</w:t>
            </w:r>
          </w:p>
        </w:tc>
      </w:tr>
      <w:tr w:rsidR="006D7468" w:rsidRPr="006D7468" w14:paraId="25D60AE3" w14:textId="77777777" w:rsidTr="00017AAC">
        <w:trPr>
          <w:trHeight w:val="377"/>
        </w:trPr>
        <w:tc>
          <w:tcPr>
            <w:tcW w:w="2748" w:type="dxa"/>
          </w:tcPr>
          <w:p w14:paraId="00CB26D6" w14:textId="77777777" w:rsidR="006D7468" w:rsidRPr="006D7468" w:rsidRDefault="006D7468" w:rsidP="00017AAC">
            <w:pPr>
              <w:pStyle w:val="Tablebody"/>
            </w:pPr>
            <w:proofErr w:type="spellStart"/>
            <w:r w:rsidRPr="006D7468">
              <w:t>pred</w:t>
            </w:r>
            <w:proofErr w:type="spellEnd"/>
          </w:p>
        </w:tc>
        <w:tc>
          <w:tcPr>
            <w:tcW w:w="3000" w:type="dxa"/>
          </w:tcPr>
          <w:p w14:paraId="0C9D8476" w14:textId="77777777" w:rsidR="006D7468" w:rsidRPr="006D7468" w:rsidRDefault="006D7468" w:rsidP="00017AAC">
            <w:pPr>
              <w:pStyle w:val="Tablebody"/>
            </w:pPr>
            <w:r w:rsidRPr="006D7468">
              <w:t>predicative</w:t>
            </w:r>
          </w:p>
        </w:tc>
        <w:tc>
          <w:tcPr>
            <w:tcW w:w="2640" w:type="dxa"/>
          </w:tcPr>
          <w:p w14:paraId="11EF567F" w14:textId="77777777" w:rsidR="006D7468" w:rsidRPr="006D7468" w:rsidRDefault="006D7468" w:rsidP="00017AAC">
            <w:pPr>
              <w:pStyle w:val="Tablebody"/>
            </w:pPr>
            <w:r w:rsidRPr="006D7468">
              <w:t>9.3</w:t>
            </w:r>
          </w:p>
        </w:tc>
      </w:tr>
    </w:tbl>
    <w:p w14:paraId="1F6C5FE6" w14:textId="77777777" w:rsidR="006D7468" w:rsidRPr="006D7468" w:rsidRDefault="006D7468" w:rsidP="006D7468"/>
    <w:p w14:paraId="1BA7C9F2" w14:textId="77777777" w:rsidR="006D7468" w:rsidRPr="006D7468" w:rsidRDefault="006D7468" w:rsidP="00017AAC">
      <w:pPr>
        <w:pStyle w:val="Heading4"/>
      </w:pPr>
      <w:bookmarkStart w:id="48" w:name="_6.3.2.12_MOD_-"/>
      <w:bookmarkEnd w:id="48"/>
      <w:r w:rsidRPr="00175FF3">
        <w:rPr>
          <w:rStyle w:val="LabelorNumber"/>
        </w:rPr>
        <w:t>6.3.2.12</w:t>
      </w:r>
      <w:r w:rsidRPr="006D7468">
        <w:t xml:space="preserve"> MOD - Modification Type for Adverbs </w:t>
      </w:r>
    </w:p>
    <w:p w14:paraId="0EFAFA68" w14:textId="77777777" w:rsidR="006D7468" w:rsidRPr="006D7468" w:rsidRDefault="006D7468" w:rsidP="006D7468">
      <w:r w:rsidRPr="006D7468">
        <w:t>Adverbs are marked in the SPECIALIST Lexicon to indicate their modification type. The possible values of this field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240"/>
      </w:tblGrid>
      <w:tr w:rsidR="006D7468" w:rsidRPr="006D7468" w14:paraId="5547FC37" w14:textId="77777777" w:rsidTr="00017AAC">
        <w:tc>
          <w:tcPr>
            <w:tcW w:w="2988" w:type="dxa"/>
          </w:tcPr>
          <w:p w14:paraId="4D652D6D" w14:textId="77777777" w:rsidR="006D7468" w:rsidRPr="006D7468" w:rsidRDefault="006D7468" w:rsidP="00017AAC">
            <w:pPr>
              <w:pStyle w:val="Tableheader"/>
            </w:pPr>
            <w:r w:rsidRPr="006D7468">
              <w:t>Code</w:t>
            </w:r>
          </w:p>
        </w:tc>
        <w:tc>
          <w:tcPr>
            <w:tcW w:w="3240" w:type="dxa"/>
          </w:tcPr>
          <w:p w14:paraId="3D8C954A" w14:textId="69F2D17E" w:rsidR="006D7468" w:rsidRPr="006D7468" w:rsidRDefault="006D7468" w:rsidP="00017AAC">
            <w:pPr>
              <w:pStyle w:val="Tableheader"/>
            </w:pPr>
            <w:r w:rsidRPr="006D7468">
              <w:t xml:space="preserve">See </w:t>
            </w:r>
            <w:hyperlink r:id="rId28" w:history="1">
              <w:r w:rsidRPr="00723B55">
                <w:rPr>
                  <w:rStyle w:val="Hyperlink"/>
                </w:rPr>
                <w:t>"The SPECIALIST Lexicon"</w:t>
              </w:r>
            </w:hyperlink>
            <w:r w:rsidRPr="006D7468">
              <w:t xml:space="preserve"> Section</w:t>
            </w:r>
          </w:p>
        </w:tc>
      </w:tr>
      <w:tr w:rsidR="006D7468" w:rsidRPr="006D7468" w14:paraId="635B3205" w14:textId="77777777" w:rsidTr="00017AAC">
        <w:tc>
          <w:tcPr>
            <w:tcW w:w="2988" w:type="dxa"/>
          </w:tcPr>
          <w:p w14:paraId="45A3BCFF" w14:textId="77777777" w:rsidR="006D7468" w:rsidRPr="006D7468" w:rsidRDefault="006D7468" w:rsidP="00017AAC">
            <w:pPr>
              <w:pStyle w:val="Tablebody"/>
            </w:pPr>
            <w:r w:rsidRPr="006D7468">
              <w:t>intensifier</w:t>
            </w:r>
          </w:p>
        </w:tc>
        <w:tc>
          <w:tcPr>
            <w:tcW w:w="3240" w:type="dxa"/>
          </w:tcPr>
          <w:p w14:paraId="35965582" w14:textId="77777777" w:rsidR="006D7468" w:rsidRPr="006D7468" w:rsidRDefault="006D7468" w:rsidP="00017AAC">
            <w:pPr>
              <w:pStyle w:val="Tablebody"/>
            </w:pPr>
            <w:r w:rsidRPr="006D7468">
              <w:t>11.2</w:t>
            </w:r>
          </w:p>
        </w:tc>
      </w:tr>
      <w:tr w:rsidR="006D7468" w:rsidRPr="006D7468" w14:paraId="331CA6FC" w14:textId="77777777" w:rsidTr="00017AAC">
        <w:tc>
          <w:tcPr>
            <w:tcW w:w="2988" w:type="dxa"/>
          </w:tcPr>
          <w:p w14:paraId="3C9AC2D5" w14:textId="77777777" w:rsidR="006D7468" w:rsidRPr="006D7468" w:rsidRDefault="006D7468" w:rsidP="00017AAC">
            <w:pPr>
              <w:pStyle w:val="Tablebody"/>
            </w:pPr>
            <w:r w:rsidRPr="006D7468">
              <w:t>particle</w:t>
            </w:r>
          </w:p>
        </w:tc>
        <w:tc>
          <w:tcPr>
            <w:tcW w:w="3240" w:type="dxa"/>
          </w:tcPr>
          <w:p w14:paraId="18313721" w14:textId="77777777" w:rsidR="006D7468" w:rsidRPr="006D7468" w:rsidRDefault="006D7468" w:rsidP="00017AAC">
            <w:pPr>
              <w:pStyle w:val="Tablebody"/>
            </w:pPr>
            <w:r w:rsidRPr="006D7468">
              <w:t>11.1</w:t>
            </w:r>
          </w:p>
        </w:tc>
      </w:tr>
      <w:tr w:rsidR="006D7468" w:rsidRPr="006D7468" w14:paraId="281D9791" w14:textId="77777777" w:rsidTr="00017AAC">
        <w:tc>
          <w:tcPr>
            <w:tcW w:w="2988" w:type="dxa"/>
          </w:tcPr>
          <w:p w14:paraId="6D3EDBA6" w14:textId="77777777" w:rsidR="006D7468" w:rsidRPr="006D7468" w:rsidRDefault="006D7468" w:rsidP="00017AAC">
            <w:pPr>
              <w:pStyle w:val="Tablebody"/>
            </w:pPr>
            <w:proofErr w:type="spellStart"/>
            <w:r w:rsidRPr="006D7468">
              <w:t>sentence_modifier</w:t>
            </w:r>
            <w:proofErr w:type="spellEnd"/>
            <w:r w:rsidRPr="006D7468">
              <w:t>; TYPE</w:t>
            </w:r>
          </w:p>
        </w:tc>
        <w:tc>
          <w:tcPr>
            <w:tcW w:w="3240" w:type="dxa"/>
          </w:tcPr>
          <w:p w14:paraId="1F7D61CC" w14:textId="77777777" w:rsidR="006D7468" w:rsidRPr="006D7468" w:rsidRDefault="006D7468" w:rsidP="00017AAC">
            <w:pPr>
              <w:pStyle w:val="Tablebody"/>
            </w:pPr>
            <w:r w:rsidRPr="006D7468">
              <w:t>11.3</w:t>
            </w:r>
          </w:p>
        </w:tc>
      </w:tr>
      <w:tr w:rsidR="006D7468" w:rsidRPr="006D7468" w14:paraId="71DFB14D" w14:textId="77777777" w:rsidTr="00017AAC">
        <w:tc>
          <w:tcPr>
            <w:tcW w:w="2988" w:type="dxa"/>
          </w:tcPr>
          <w:p w14:paraId="124C61F5" w14:textId="77777777" w:rsidR="006D7468" w:rsidRPr="006D7468" w:rsidRDefault="006D7468" w:rsidP="00017AAC">
            <w:pPr>
              <w:pStyle w:val="Tablebody"/>
            </w:pPr>
            <w:proofErr w:type="spellStart"/>
            <w:r w:rsidRPr="006D7468">
              <w:lastRenderedPageBreak/>
              <w:t>verb_modifier</w:t>
            </w:r>
            <w:proofErr w:type="spellEnd"/>
            <w:r w:rsidRPr="006D7468">
              <w:t>; TYPE</w:t>
            </w:r>
          </w:p>
        </w:tc>
        <w:tc>
          <w:tcPr>
            <w:tcW w:w="3240" w:type="dxa"/>
          </w:tcPr>
          <w:p w14:paraId="1756A409" w14:textId="77777777" w:rsidR="006D7468" w:rsidRPr="006D7468" w:rsidRDefault="006D7468" w:rsidP="00017AAC">
            <w:pPr>
              <w:pStyle w:val="Tablebody"/>
            </w:pPr>
            <w:r w:rsidRPr="006D7468">
              <w:t>11.4</w:t>
            </w:r>
          </w:p>
        </w:tc>
      </w:tr>
    </w:tbl>
    <w:p w14:paraId="2DA1D47B" w14:textId="77777777" w:rsidR="006D7468" w:rsidRPr="006D7468" w:rsidRDefault="006D7468" w:rsidP="006D7468"/>
    <w:p w14:paraId="34612FC0" w14:textId="4CA0185F" w:rsidR="006D7468" w:rsidRPr="006D7468" w:rsidRDefault="006D7468" w:rsidP="006D7468">
      <w:r w:rsidRPr="006D7468">
        <w:t xml:space="preserve">TYPE is one of locative, temporal or manner. See Section 11.5 in </w:t>
      </w:r>
      <w:hyperlink r:id="rId29" w:history="1">
        <w:r w:rsidRPr="00723B55">
          <w:rPr>
            <w:rStyle w:val="Hyperlink"/>
          </w:rPr>
          <w:t>"The SPECIALIST Lexicon" technical report</w:t>
        </w:r>
      </w:hyperlink>
      <w:r w:rsidRPr="006D7468">
        <w:t xml:space="preserve">. </w:t>
      </w:r>
    </w:p>
    <w:p w14:paraId="0F71B404" w14:textId="77777777" w:rsidR="006D7468" w:rsidRPr="006D7468" w:rsidRDefault="006D7468" w:rsidP="00175FF3">
      <w:pPr>
        <w:pStyle w:val="Heading4"/>
      </w:pPr>
      <w:bookmarkStart w:id="49" w:name="_6.3.2.13_GEN_-"/>
      <w:bookmarkEnd w:id="49"/>
      <w:r w:rsidRPr="00175FF3">
        <w:rPr>
          <w:rStyle w:val="LabelorNumber"/>
        </w:rPr>
        <w:t>6.3.2.13</w:t>
      </w:r>
      <w:r w:rsidRPr="006D7468">
        <w:t xml:space="preserve"> GEN - Generic Name for a Trademark </w:t>
      </w:r>
    </w:p>
    <w:p w14:paraId="1813BA13" w14:textId="77777777" w:rsidR="006D7468" w:rsidRPr="006D7468" w:rsidRDefault="006D7468" w:rsidP="006D7468">
      <w:r w:rsidRPr="006D7468">
        <w:t>The GEN field represents a generic or public name for the thing referred to by the trademark. The trademark "</w:t>
      </w:r>
      <w:proofErr w:type="spellStart"/>
      <w:r w:rsidRPr="006D7468">
        <w:t>Alphalin</w:t>
      </w:r>
      <w:proofErr w:type="spellEnd"/>
      <w:r w:rsidRPr="006D7468">
        <w:t>" has the generic term "vitamin A".</w:t>
      </w:r>
    </w:p>
    <w:p w14:paraId="47D61C5B" w14:textId="77777777" w:rsidR="006D7468" w:rsidRPr="006D7468" w:rsidRDefault="006D7468" w:rsidP="00175FF3">
      <w:pPr>
        <w:pStyle w:val="Heading3"/>
      </w:pPr>
      <w:r w:rsidRPr="00175FF3">
        <w:rPr>
          <w:rStyle w:val="LabelorNumber"/>
        </w:rPr>
        <w:t>6.3.3</w:t>
      </w:r>
      <w:r w:rsidRPr="006D7468">
        <w:t xml:space="preserve"> Entry Relations</w:t>
      </w:r>
    </w:p>
    <w:p w14:paraId="7C0AA466" w14:textId="77777777" w:rsidR="006D7468" w:rsidRPr="006D7468" w:rsidRDefault="006D7468" w:rsidP="00175FF3">
      <w:pPr>
        <w:pStyle w:val="Heading4"/>
      </w:pPr>
      <w:bookmarkStart w:id="50" w:name="_6.3.3.1_ABR_-"/>
      <w:bookmarkEnd w:id="50"/>
      <w:r w:rsidRPr="00175FF3">
        <w:rPr>
          <w:rStyle w:val="LabelorNumber"/>
        </w:rPr>
        <w:t>6.3.3.1</w:t>
      </w:r>
      <w:r w:rsidRPr="006D7468">
        <w:t xml:space="preserve"> ABR - Acronym or Abbreviation </w:t>
      </w:r>
    </w:p>
    <w:p w14:paraId="3F51D8FD" w14:textId="77777777" w:rsidR="006D7468" w:rsidRPr="006D7468" w:rsidRDefault="006D7468" w:rsidP="006D7468">
      <w:r w:rsidRPr="006D7468">
        <w:t>This field indicates whether a term listed in the acronym-abbreviation table (</w:t>
      </w:r>
      <w:proofErr w:type="spellStart"/>
      <w:r w:rsidRPr="006D7468">
        <w:t>lrabr</w:t>
      </w:r>
      <w:proofErr w:type="spellEnd"/>
      <w:r w:rsidRPr="006D7468">
        <w:t xml:space="preserve">) is an acronym or abbreviation. It contains either: </w:t>
      </w:r>
    </w:p>
    <w:p w14:paraId="41FE262C" w14:textId="77777777" w:rsidR="006D7468" w:rsidRPr="006D7468" w:rsidRDefault="006D7468" w:rsidP="006D7468">
      <w:r w:rsidRPr="006D7468">
        <w:t>"</w:t>
      </w:r>
      <w:proofErr w:type="spellStart"/>
      <w:r w:rsidRPr="006D7468">
        <w:t>abbreviation_of</w:t>
      </w:r>
      <w:proofErr w:type="spellEnd"/>
      <w:r w:rsidRPr="006D7468">
        <w:t>" or "</w:t>
      </w:r>
      <w:proofErr w:type="spellStart"/>
      <w:r w:rsidRPr="006D7468">
        <w:t>acronym_of</w:t>
      </w:r>
      <w:proofErr w:type="spellEnd"/>
      <w:r w:rsidRPr="006D7468">
        <w:t xml:space="preserve">". </w:t>
      </w:r>
    </w:p>
    <w:p w14:paraId="4E0B2BAB" w14:textId="77777777" w:rsidR="006D7468" w:rsidRPr="006D7468" w:rsidRDefault="006D7468" w:rsidP="00175FF3">
      <w:pPr>
        <w:pStyle w:val="Heading4"/>
      </w:pPr>
      <w:bookmarkStart w:id="51" w:name="_6.3.3.2_SPV_-"/>
      <w:bookmarkEnd w:id="51"/>
      <w:r w:rsidRPr="00175FF3">
        <w:rPr>
          <w:rStyle w:val="LabelorNumber"/>
        </w:rPr>
        <w:t>6.3.3.2</w:t>
      </w:r>
      <w:r w:rsidRPr="006D7468">
        <w:t xml:space="preserve"> SPV - Spelling Variant </w:t>
      </w:r>
    </w:p>
    <w:p w14:paraId="1D97161E" w14:textId="51A4EB3F" w:rsidR="006D7468" w:rsidRPr="006D7468" w:rsidRDefault="006D7468" w:rsidP="006D7468">
      <w:r w:rsidRPr="006D7468">
        <w:t xml:space="preserve">A base form in the SPECIALIST Lexicon may have one or more spelling variants, subject to the same inflectional pattern. This field contains the citation form of a particular spelling variant. See Section 2 of </w:t>
      </w:r>
      <w:hyperlink r:id="rId30" w:history="1">
        <w:r w:rsidRPr="00723B55">
          <w:rPr>
            <w:rStyle w:val="Hyperlink"/>
          </w:rPr>
          <w:t>"The SPECIALIST Lexicon" technical report</w:t>
        </w:r>
      </w:hyperlink>
      <w:r w:rsidRPr="006D7468">
        <w:t>.</w:t>
      </w:r>
    </w:p>
    <w:p w14:paraId="48382BF4" w14:textId="77777777" w:rsidR="006D7468" w:rsidRPr="006D7468" w:rsidRDefault="006D7468" w:rsidP="00175FF3">
      <w:pPr>
        <w:pStyle w:val="Heading3"/>
      </w:pPr>
      <w:r w:rsidRPr="00175FF3">
        <w:rPr>
          <w:rStyle w:val="LabelorNumber"/>
        </w:rPr>
        <w:t>6.3.4</w:t>
      </w:r>
      <w:r w:rsidRPr="006D7468">
        <w:t xml:space="preserve"> Data Description </w:t>
      </w:r>
    </w:p>
    <w:p w14:paraId="2DFB0C2E" w14:textId="77777777" w:rsidR="006D7468" w:rsidRPr="006D7468" w:rsidRDefault="006D7468" w:rsidP="006D7468">
      <w:r w:rsidRPr="006D7468">
        <w:t xml:space="preserve">The data elements describe the relational table files or provide index entries into the Lexicon. </w:t>
      </w:r>
    </w:p>
    <w:p w14:paraId="130F00B4" w14:textId="77777777" w:rsidR="006D7468" w:rsidRPr="006D7468" w:rsidRDefault="006D7468" w:rsidP="00175FF3">
      <w:pPr>
        <w:pStyle w:val="Heading4"/>
      </w:pPr>
      <w:bookmarkStart w:id="52" w:name="_6.3.4.1_WRD_-"/>
      <w:bookmarkEnd w:id="52"/>
      <w:r w:rsidRPr="00175FF3">
        <w:rPr>
          <w:rStyle w:val="LabelorNumber"/>
        </w:rPr>
        <w:t>6.3.4.1</w:t>
      </w:r>
      <w:r w:rsidRPr="006D7468">
        <w:t xml:space="preserve"> WRD - Word </w:t>
      </w:r>
    </w:p>
    <w:p w14:paraId="419AB183" w14:textId="77777777" w:rsidR="006D7468" w:rsidRPr="006D7468" w:rsidRDefault="006D7468" w:rsidP="006D7468">
      <w:r w:rsidRPr="006D7468">
        <w:t xml:space="preserve">Each string is broken into "words" and indexed in </w:t>
      </w:r>
      <w:proofErr w:type="spellStart"/>
      <w:r w:rsidRPr="006D7468">
        <w:t>lrwd</w:t>
      </w:r>
      <w:proofErr w:type="spellEnd"/>
      <w:r w:rsidRPr="006D7468">
        <w:t xml:space="preserve">. Words are strings of alpha-numeric characters more than one character long, separated by space or punctuation. </w:t>
      </w:r>
    </w:p>
    <w:p w14:paraId="6698CA4D" w14:textId="77777777" w:rsidR="006D7468" w:rsidRPr="006D7468" w:rsidRDefault="006D7468" w:rsidP="00175FF3">
      <w:pPr>
        <w:pStyle w:val="Heading4"/>
      </w:pPr>
      <w:bookmarkStart w:id="53" w:name="_6.3.4.2_DES_-"/>
      <w:bookmarkStart w:id="54" w:name="_6.3.4.2_DES_-_1"/>
      <w:bookmarkEnd w:id="53"/>
      <w:bookmarkEnd w:id="54"/>
      <w:r w:rsidRPr="00175FF3">
        <w:rPr>
          <w:rStyle w:val="LabelorNumber"/>
        </w:rPr>
        <w:t>6.3.4.2</w:t>
      </w:r>
      <w:r w:rsidRPr="006D7468">
        <w:t xml:space="preserve"> DES - Description </w:t>
      </w:r>
    </w:p>
    <w:p w14:paraId="0E95D267" w14:textId="77777777" w:rsidR="006D7468" w:rsidRPr="006D7468" w:rsidRDefault="006D7468" w:rsidP="006D7468">
      <w:r w:rsidRPr="006D7468">
        <w:t xml:space="preserve">A short definition of a file or field. This is free text. </w:t>
      </w:r>
    </w:p>
    <w:p w14:paraId="24B57882" w14:textId="77777777" w:rsidR="006D7468" w:rsidRPr="006D7468" w:rsidRDefault="006D7468" w:rsidP="00175FF3">
      <w:pPr>
        <w:pStyle w:val="Heading4"/>
      </w:pPr>
      <w:bookmarkStart w:id="55" w:name="_6.3.4.3_FMT_-"/>
      <w:bookmarkEnd w:id="55"/>
      <w:r w:rsidRPr="00175FF3">
        <w:rPr>
          <w:rStyle w:val="LabelorNumber"/>
        </w:rPr>
        <w:t>6.3.4.3</w:t>
      </w:r>
      <w:r w:rsidRPr="006D7468">
        <w:t xml:space="preserve"> FMT - Format </w:t>
      </w:r>
    </w:p>
    <w:p w14:paraId="60DCEAD1" w14:textId="77777777" w:rsidR="006D7468" w:rsidRPr="006D7468" w:rsidRDefault="006D7468" w:rsidP="006D7468">
      <w:r w:rsidRPr="006D7468">
        <w:t xml:space="preserve">An ordered comma separated list of field names appearing in a file. </w:t>
      </w:r>
    </w:p>
    <w:p w14:paraId="16293ABB" w14:textId="77777777" w:rsidR="006D7468" w:rsidRPr="006D7468" w:rsidRDefault="006D7468" w:rsidP="00175FF3">
      <w:pPr>
        <w:pStyle w:val="Heading4"/>
      </w:pPr>
      <w:bookmarkStart w:id="56" w:name="_6.3.4.4_RWS_-"/>
      <w:bookmarkEnd w:id="56"/>
      <w:r w:rsidRPr="00175FF3">
        <w:rPr>
          <w:rStyle w:val="LabelorNumber"/>
        </w:rPr>
        <w:t>6.3.4.4</w:t>
      </w:r>
      <w:r w:rsidRPr="006D7468">
        <w:t xml:space="preserve"> RWS - Number of Rows </w:t>
      </w:r>
    </w:p>
    <w:p w14:paraId="46BED380" w14:textId="77777777" w:rsidR="006D7468" w:rsidRPr="006D7468" w:rsidRDefault="006D7468" w:rsidP="006D7468">
      <w:r w:rsidRPr="006D7468">
        <w:t xml:space="preserve">The number of rows (lines or records) in a file. </w:t>
      </w:r>
    </w:p>
    <w:p w14:paraId="21C4BEDA" w14:textId="77777777" w:rsidR="006D7468" w:rsidRPr="006D7468" w:rsidRDefault="006D7468" w:rsidP="00175FF3">
      <w:pPr>
        <w:pStyle w:val="Heading4"/>
      </w:pPr>
      <w:bookmarkStart w:id="57" w:name="_6.3.4.5_FIL_-"/>
      <w:bookmarkStart w:id="58" w:name="_6.3.4.5_FIL_-_1"/>
      <w:bookmarkEnd w:id="57"/>
      <w:bookmarkEnd w:id="58"/>
      <w:r w:rsidRPr="00175FF3">
        <w:rPr>
          <w:rStyle w:val="LabelorNumber"/>
        </w:rPr>
        <w:t>6.3.4.5</w:t>
      </w:r>
      <w:r w:rsidRPr="006D7468">
        <w:t xml:space="preserve"> FIL - File Name(s) </w:t>
      </w:r>
    </w:p>
    <w:p w14:paraId="13DA7383" w14:textId="77777777" w:rsidR="006D7468" w:rsidRPr="006D7468" w:rsidRDefault="006D7468" w:rsidP="006D7468">
      <w:r w:rsidRPr="006D7468">
        <w:t xml:space="preserve">One or more file names denoting the files containing relational tables. </w:t>
      </w:r>
    </w:p>
    <w:p w14:paraId="3E8E128D" w14:textId="77777777" w:rsidR="006D7468" w:rsidRPr="006D7468" w:rsidRDefault="006D7468" w:rsidP="00175FF3">
      <w:pPr>
        <w:pStyle w:val="Heading4"/>
      </w:pPr>
      <w:bookmarkStart w:id="59" w:name="_6.3.4.6_BTS_-"/>
      <w:bookmarkEnd w:id="59"/>
      <w:r w:rsidRPr="00175FF3">
        <w:rPr>
          <w:rStyle w:val="LabelorNumber"/>
        </w:rPr>
        <w:lastRenderedPageBreak/>
        <w:t>6.3.4.6</w:t>
      </w:r>
      <w:r w:rsidRPr="006D7468">
        <w:t xml:space="preserve"> BTS - Size in Bytes </w:t>
      </w:r>
    </w:p>
    <w:p w14:paraId="6B6A7A45" w14:textId="77777777" w:rsidR="006D7468" w:rsidRPr="006D7468" w:rsidRDefault="006D7468" w:rsidP="006D7468">
      <w:r w:rsidRPr="006D7468">
        <w:t xml:space="preserve">The size of a file in bytes (characters). </w:t>
      </w:r>
    </w:p>
    <w:p w14:paraId="6EE19B1B" w14:textId="77777777" w:rsidR="006D7468" w:rsidRPr="006D7468" w:rsidRDefault="006D7468" w:rsidP="00175FF3">
      <w:pPr>
        <w:pStyle w:val="Heading4"/>
      </w:pPr>
      <w:bookmarkStart w:id="60" w:name="_6.3.4.7_CLS_-"/>
      <w:bookmarkEnd w:id="60"/>
      <w:r w:rsidRPr="00175FF3">
        <w:rPr>
          <w:rStyle w:val="LabelorNumber"/>
        </w:rPr>
        <w:t>6.3.4.7</w:t>
      </w:r>
      <w:r w:rsidRPr="006D7468">
        <w:t xml:space="preserve"> CLS - Number of Columns </w:t>
      </w:r>
    </w:p>
    <w:p w14:paraId="60084654" w14:textId="77777777" w:rsidR="006D7468" w:rsidRPr="006D7468" w:rsidRDefault="006D7468" w:rsidP="006D7468">
      <w:r w:rsidRPr="006D7468">
        <w:t xml:space="preserve">The number of columns (fields) in a record (or row) of a table. The same number as the number of lines in the file. </w:t>
      </w:r>
    </w:p>
    <w:p w14:paraId="387EF788" w14:textId="77777777" w:rsidR="006D7468" w:rsidRPr="006D7468" w:rsidRDefault="006D7468" w:rsidP="00175FF3">
      <w:pPr>
        <w:pStyle w:val="Heading4"/>
      </w:pPr>
      <w:bookmarkStart w:id="61" w:name="_6.3.4.8_COL_-"/>
      <w:bookmarkEnd w:id="61"/>
      <w:r w:rsidRPr="00175FF3">
        <w:rPr>
          <w:rStyle w:val="LabelorNumber"/>
        </w:rPr>
        <w:t>6.3.4.8</w:t>
      </w:r>
      <w:r w:rsidRPr="006D7468">
        <w:t xml:space="preserve"> COL - Three Letter Field Name </w:t>
      </w:r>
    </w:p>
    <w:p w14:paraId="79EAEF46" w14:textId="77777777" w:rsidR="006D7468" w:rsidRPr="006D7468" w:rsidRDefault="006D7468" w:rsidP="006D7468">
      <w:r w:rsidRPr="006D7468">
        <w:t xml:space="preserve">A three letter identifier for a field. </w:t>
      </w:r>
    </w:p>
    <w:p w14:paraId="44EA4C96" w14:textId="77777777" w:rsidR="006D7468" w:rsidRPr="006D7468" w:rsidRDefault="006D7468" w:rsidP="00175FF3">
      <w:pPr>
        <w:pStyle w:val="Heading4"/>
      </w:pPr>
      <w:bookmarkStart w:id="62" w:name="_6.3.4.9_REF_-"/>
      <w:bookmarkEnd w:id="62"/>
      <w:r w:rsidRPr="00175FF3">
        <w:rPr>
          <w:rStyle w:val="LabelorNumber"/>
        </w:rPr>
        <w:t>6.3.4.9</w:t>
      </w:r>
      <w:r w:rsidRPr="006D7468">
        <w:t xml:space="preserve"> REF - Cross Reference to Document </w:t>
      </w:r>
    </w:p>
    <w:p w14:paraId="6B88EF94" w14:textId="77777777" w:rsidR="006D7468" w:rsidRPr="006D7468" w:rsidRDefault="006D7468" w:rsidP="006D7468">
      <w:r w:rsidRPr="006D7468">
        <w:t>A cross reference to a section of this document.</w:t>
      </w:r>
    </w:p>
    <w:p w14:paraId="7F5BFFD7" w14:textId="77777777" w:rsidR="006D7468" w:rsidRPr="006D7468" w:rsidRDefault="006D7468" w:rsidP="00175FF3">
      <w:pPr>
        <w:pStyle w:val="Heading2"/>
      </w:pPr>
      <w:bookmarkStart w:id="63" w:name="_6.4_Lexicon_Relational"/>
      <w:bookmarkEnd w:id="63"/>
      <w:r w:rsidRPr="00175FF3">
        <w:rPr>
          <w:rStyle w:val="LabelorNumber"/>
        </w:rPr>
        <w:t>6.4</w:t>
      </w:r>
      <w:r w:rsidRPr="006D7468">
        <w:t xml:space="preserve"> Lexicon Relational Tables</w:t>
      </w:r>
    </w:p>
    <w:p w14:paraId="0772DDB6" w14:textId="77777777" w:rsidR="006D7468" w:rsidRPr="006D7468" w:rsidRDefault="006D7468" w:rsidP="00175FF3">
      <w:pPr>
        <w:pStyle w:val="Heading3"/>
      </w:pPr>
      <w:r w:rsidRPr="00175FF3">
        <w:rPr>
          <w:rStyle w:val="LabelorNumber"/>
        </w:rPr>
        <w:t>6.4.1</w:t>
      </w:r>
      <w:r w:rsidRPr="006D7468">
        <w:t xml:space="preserve"> Introduction </w:t>
      </w:r>
    </w:p>
    <w:p w14:paraId="5CB0334E" w14:textId="77777777" w:rsidR="006D7468" w:rsidRPr="006D7468" w:rsidRDefault="006D7468" w:rsidP="006D7468">
      <w:r w:rsidRPr="006D7468">
        <w:t xml:space="preserve">In this format the data in each lexical entry is represented in ten different "relations" or "tables" each in a file. </w:t>
      </w:r>
    </w:p>
    <w:p w14:paraId="6EAD2D45" w14:textId="77777777" w:rsidR="006D7468" w:rsidRPr="006D7468" w:rsidRDefault="006D7468" w:rsidP="006D7468">
      <w:r w:rsidRPr="006D7468">
        <w:t xml:space="preserve">The lexicon relational format is not fully normalized. By design, there is duplication of data among different relations and within certain relations. Developers will need to make their own decisions about the extent to which this redundancy should be retained, reduced, or increased for their specific applications. </w:t>
      </w:r>
    </w:p>
    <w:p w14:paraId="04AEAC87" w14:textId="77777777" w:rsidR="006D7468" w:rsidRPr="006D7468" w:rsidRDefault="006D7468" w:rsidP="00175FF3">
      <w:pPr>
        <w:pStyle w:val="Heading3"/>
      </w:pPr>
      <w:r w:rsidRPr="00175FF3">
        <w:rPr>
          <w:rStyle w:val="LabelorNumber"/>
        </w:rPr>
        <w:t>6.4.2</w:t>
      </w:r>
      <w:r w:rsidRPr="006D7468">
        <w:t xml:space="preserve"> General Description of the Relational Format </w:t>
      </w:r>
    </w:p>
    <w:p w14:paraId="3C1D5F48" w14:textId="77777777" w:rsidR="006D7468" w:rsidRPr="006D7468" w:rsidRDefault="006D7468" w:rsidP="006D7468">
      <w:r w:rsidRPr="006D7468">
        <w:t xml:space="preserve">As in the Metathesaurus ASCII relational format, each relation or table of data values has by definition a fixed number of columns; the number of rows depends on the content of a particular version of the Lexicon. A column is a sequence of all the values in a given data element or logical sub-element. In general, columns for longer variable length data elements will appear to the right of columns for shorter and/or fixed length data elements. A row contains the values for one or more data elements or logical sub-elements for one Lexicon entry or string. Depending on the nature of the data elements involved, each Lexicon entry or string may have one or more rows in a given file. The values for the different data elements or logical sub-elements represented in the row are separated by vertical bars (|). If an optional element is blank, the vertical bars are still used to maintain the correct positioning of the subsequent elements. Each row is terminated by a vertical bar and a carriage return followed by a line feed. (|&lt;CR&gt;&lt;LF&gt;). </w:t>
      </w:r>
    </w:p>
    <w:p w14:paraId="4DDD1563" w14:textId="77777777" w:rsidR="006D7468" w:rsidRPr="006D7468" w:rsidRDefault="006D7468" w:rsidP="00175FF3">
      <w:pPr>
        <w:pStyle w:val="Heading3"/>
      </w:pPr>
      <w:r w:rsidRPr="00175FF3">
        <w:rPr>
          <w:rStyle w:val="LabelorNumber"/>
        </w:rPr>
        <w:t>6.4.3</w:t>
      </w:r>
      <w:r w:rsidRPr="006D7468">
        <w:t xml:space="preserve"> Summary of the Contents of Each of the Relational Files </w:t>
      </w:r>
    </w:p>
    <w:p w14:paraId="358A54B3" w14:textId="77777777" w:rsidR="006D7468" w:rsidRPr="006D7468" w:rsidRDefault="006D7468" w:rsidP="006D7468">
      <w:r w:rsidRPr="006D7468">
        <w:t>In the following descriptions, the numbers in parentheses beside each element refer to the section of this document that describes the element's contents.</w:t>
      </w:r>
    </w:p>
    <w:p w14:paraId="16E039C9" w14:textId="77777777" w:rsidR="006D7468" w:rsidRPr="006D7468" w:rsidRDefault="006D7468" w:rsidP="00175FF3">
      <w:pPr>
        <w:pStyle w:val="Heading4"/>
      </w:pPr>
      <w:bookmarkStart w:id="64" w:name="_6.4.3.1_-_Agreement"/>
      <w:bookmarkEnd w:id="64"/>
      <w:r w:rsidRPr="00175FF3">
        <w:rPr>
          <w:rStyle w:val="LabelorNumber"/>
        </w:rPr>
        <w:lastRenderedPageBreak/>
        <w:t>6.4.3.1</w:t>
      </w:r>
      <w:r w:rsidRPr="006D7468">
        <w:t xml:space="preserve"> - Agreement and Inflection (File = </w:t>
      </w:r>
      <w:proofErr w:type="spellStart"/>
      <w:r w:rsidRPr="006D7468">
        <w:t>lragr</w:t>
      </w:r>
      <w:proofErr w:type="spellEnd"/>
      <w:r w:rsidRPr="006D7468">
        <w:t xml:space="preserve">) </w:t>
      </w:r>
    </w:p>
    <w:p w14:paraId="331596EE" w14:textId="77777777" w:rsidR="006D7468" w:rsidRPr="006D7468" w:rsidRDefault="006D7468" w:rsidP="006D7468">
      <w:r w:rsidRPr="006D7468">
        <w:t xml:space="preserve">Rows of the agreement table have six fields. There is a row in </w:t>
      </w:r>
      <w:proofErr w:type="spellStart"/>
      <w:r w:rsidRPr="006D7468">
        <w:t>lragr</w:t>
      </w:r>
      <w:proofErr w:type="spellEnd"/>
      <w:r w:rsidRPr="006D7468">
        <w:t xml:space="preserve"> for each inflected form of each spelling variant. This table links those forms to their citation forms and base forms. It provides information about agreement between subjects (nouns and pronouns) and verbs and between determiners and nouns.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7089A2D9" w14:textId="77777777" w:rsidTr="00017AAC">
        <w:tc>
          <w:tcPr>
            <w:tcW w:w="2988" w:type="dxa"/>
          </w:tcPr>
          <w:p w14:paraId="5E4C0A2A" w14:textId="77777777" w:rsidR="006D7468" w:rsidRPr="006D7468" w:rsidRDefault="006D7468" w:rsidP="00175FF3">
            <w:pPr>
              <w:pStyle w:val="Tablebody"/>
            </w:pPr>
            <w:r w:rsidRPr="006D7468">
              <w:t>EUI</w:t>
            </w:r>
          </w:p>
        </w:tc>
        <w:tc>
          <w:tcPr>
            <w:tcW w:w="3600" w:type="dxa"/>
          </w:tcPr>
          <w:p w14:paraId="262EE811" w14:textId="758A0AC8" w:rsidR="006D7468" w:rsidRPr="006D7468" w:rsidRDefault="006D7468" w:rsidP="00175FF3">
            <w:pPr>
              <w:pStyle w:val="Tablebody"/>
            </w:pPr>
            <w:r w:rsidRPr="006D7468">
              <w:t>The Entry Unique ID Number (</w:t>
            </w:r>
            <w:hyperlink w:anchor="_6.3.2.1_EUI_-" w:history="1">
              <w:r w:rsidRPr="00723B55">
                <w:rPr>
                  <w:rStyle w:val="Hyperlink"/>
                </w:rPr>
                <w:t>6.3.2.1</w:t>
              </w:r>
            </w:hyperlink>
            <w:r w:rsidRPr="006D7468">
              <w:t>)</w:t>
            </w:r>
          </w:p>
        </w:tc>
      </w:tr>
      <w:tr w:rsidR="006D7468" w:rsidRPr="006D7468" w14:paraId="4AB4F369" w14:textId="77777777" w:rsidTr="00017AAC">
        <w:tc>
          <w:tcPr>
            <w:tcW w:w="2988" w:type="dxa"/>
          </w:tcPr>
          <w:p w14:paraId="6B395464" w14:textId="77777777" w:rsidR="006D7468" w:rsidRPr="006D7468" w:rsidRDefault="006D7468" w:rsidP="00175FF3">
            <w:pPr>
              <w:pStyle w:val="Tablebody"/>
            </w:pPr>
            <w:r w:rsidRPr="006D7468">
              <w:t>STR</w:t>
            </w:r>
          </w:p>
        </w:tc>
        <w:tc>
          <w:tcPr>
            <w:tcW w:w="3600" w:type="dxa"/>
          </w:tcPr>
          <w:p w14:paraId="11678062" w14:textId="56E45E0F" w:rsidR="006D7468" w:rsidRPr="006D7468" w:rsidRDefault="006D7468" w:rsidP="00175FF3">
            <w:pPr>
              <w:pStyle w:val="Tablebody"/>
            </w:pPr>
            <w:r w:rsidRPr="006D7468">
              <w:t>String (</w:t>
            </w:r>
            <w:hyperlink w:anchor="_6.3.1.1_STR_-" w:history="1">
              <w:r w:rsidRPr="00723B55">
                <w:rPr>
                  <w:rStyle w:val="Hyperlink"/>
                </w:rPr>
                <w:t>6.3.1.1</w:t>
              </w:r>
            </w:hyperlink>
            <w:r w:rsidRPr="006D7468">
              <w:t>)</w:t>
            </w:r>
          </w:p>
        </w:tc>
      </w:tr>
      <w:tr w:rsidR="006D7468" w:rsidRPr="006D7468" w14:paraId="05959733" w14:textId="77777777" w:rsidTr="00017AAC">
        <w:tc>
          <w:tcPr>
            <w:tcW w:w="2988" w:type="dxa"/>
          </w:tcPr>
          <w:p w14:paraId="1AEAEBBF" w14:textId="77777777" w:rsidR="006D7468" w:rsidRPr="006D7468" w:rsidRDefault="006D7468" w:rsidP="00175FF3">
            <w:pPr>
              <w:pStyle w:val="Tablebody"/>
            </w:pPr>
            <w:r w:rsidRPr="006D7468">
              <w:t>SCA</w:t>
            </w:r>
          </w:p>
        </w:tc>
        <w:tc>
          <w:tcPr>
            <w:tcW w:w="3600" w:type="dxa"/>
          </w:tcPr>
          <w:p w14:paraId="4162C7BE" w14:textId="23DB63CB" w:rsidR="006D7468" w:rsidRPr="006D7468" w:rsidRDefault="006D7468" w:rsidP="00175FF3">
            <w:pPr>
              <w:pStyle w:val="Tablebody"/>
            </w:pPr>
            <w:r w:rsidRPr="006D7468">
              <w:t>Syntactic Category (</w:t>
            </w:r>
            <w:hyperlink w:anchor="_6.3.2.4_SCA_-" w:history="1">
              <w:r w:rsidRPr="00723B55">
                <w:rPr>
                  <w:rStyle w:val="Hyperlink"/>
                </w:rPr>
                <w:t>6.3.2.4</w:t>
              </w:r>
            </w:hyperlink>
            <w:r w:rsidRPr="006D7468">
              <w:t>)</w:t>
            </w:r>
          </w:p>
        </w:tc>
      </w:tr>
      <w:tr w:rsidR="006D7468" w:rsidRPr="006D7468" w14:paraId="290D16DF" w14:textId="77777777" w:rsidTr="00017AAC">
        <w:tc>
          <w:tcPr>
            <w:tcW w:w="2988" w:type="dxa"/>
          </w:tcPr>
          <w:p w14:paraId="56D62477" w14:textId="77777777" w:rsidR="006D7468" w:rsidRPr="006D7468" w:rsidRDefault="006D7468" w:rsidP="00175FF3">
            <w:pPr>
              <w:pStyle w:val="Tablebody"/>
            </w:pPr>
            <w:r w:rsidRPr="006D7468">
              <w:t>AGR</w:t>
            </w:r>
          </w:p>
        </w:tc>
        <w:tc>
          <w:tcPr>
            <w:tcW w:w="3600" w:type="dxa"/>
          </w:tcPr>
          <w:p w14:paraId="7041D81F" w14:textId="43C75C6E" w:rsidR="006D7468" w:rsidRPr="006D7468" w:rsidRDefault="006D7468" w:rsidP="00175FF3">
            <w:pPr>
              <w:pStyle w:val="Tablebody"/>
            </w:pPr>
            <w:r w:rsidRPr="006D7468">
              <w:t>Agreement/Inflection Code (</w:t>
            </w:r>
            <w:hyperlink w:anchor="_6.3.1.2_AGR_-" w:history="1">
              <w:r w:rsidRPr="00723B55">
                <w:rPr>
                  <w:rStyle w:val="Hyperlink"/>
                </w:rPr>
                <w:t>6.3.1.2</w:t>
              </w:r>
            </w:hyperlink>
            <w:r w:rsidRPr="006D7468">
              <w:t>)</w:t>
            </w:r>
          </w:p>
        </w:tc>
      </w:tr>
      <w:tr w:rsidR="006D7468" w:rsidRPr="006D7468" w14:paraId="0B939F20" w14:textId="77777777" w:rsidTr="00017AAC">
        <w:tc>
          <w:tcPr>
            <w:tcW w:w="2988" w:type="dxa"/>
          </w:tcPr>
          <w:p w14:paraId="76333B5B" w14:textId="77777777" w:rsidR="006D7468" w:rsidRPr="006D7468" w:rsidRDefault="006D7468" w:rsidP="00175FF3">
            <w:pPr>
              <w:pStyle w:val="Tablebody"/>
            </w:pPr>
            <w:r w:rsidRPr="006D7468">
              <w:t>BAS</w:t>
            </w:r>
          </w:p>
        </w:tc>
        <w:tc>
          <w:tcPr>
            <w:tcW w:w="3600" w:type="dxa"/>
          </w:tcPr>
          <w:p w14:paraId="267903CD" w14:textId="3E489161" w:rsidR="006D7468" w:rsidRPr="006D7468" w:rsidRDefault="006D7468" w:rsidP="00175FF3">
            <w:pPr>
              <w:pStyle w:val="Tablebody"/>
            </w:pPr>
            <w:r w:rsidRPr="006D7468">
              <w:t>Base Form (</w:t>
            </w:r>
            <w:hyperlink w:anchor="_6.3.2.3_BAS_-" w:history="1">
              <w:r w:rsidRPr="00723B55">
                <w:rPr>
                  <w:rStyle w:val="Hyperlink"/>
                </w:rPr>
                <w:t>6.3.2.3</w:t>
              </w:r>
            </w:hyperlink>
            <w:r w:rsidRPr="006D7468">
              <w:t>)</w:t>
            </w:r>
          </w:p>
        </w:tc>
      </w:tr>
      <w:tr w:rsidR="006D7468" w:rsidRPr="006D7468" w14:paraId="78BB6E95" w14:textId="77777777" w:rsidTr="00723B55">
        <w:trPr>
          <w:trHeight w:val="179"/>
        </w:trPr>
        <w:tc>
          <w:tcPr>
            <w:tcW w:w="2988" w:type="dxa"/>
          </w:tcPr>
          <w:p w14:paraId="394C4553" w14:textId="77777777" w:rsidR="006D7468" w:rsidRPr="006D7468" w:rsidRDefault="006D7468" w:rsidP="00175FF3">
            <w:pPr>
              <w:pStyle w:val="Tablebody"/>
            </w:pPr>
            <w:r w:rsidRPr="006D7468">
              <w:t>CIT</w:t>
            </w:r>
          </w:p>
        </w:tc>
        <w:tc>
          <w:tcPr>
            <w:tcW w:w="3600" w:type="dxa"/>
          </w:tcPr>
          <w:p w14:paraId="3E0C4B8E" w14:textId="0680C89A" w:rsidR="006D7468" w:rsidRPr="006D7468" w:rsidRDefault="006D7468" w:rsidP="00175FF3">
            <w:pPr>
              <w:pStyle w:val="Tablebody"/>
            </w:pPr>
            <w:r w:rsidRPr="006D7468">
              <w:t>Citation Form (</w:t>
            </w:r>
            <w:hyperlink w:anchor="_6.3.2.2_CIT_-" w:history="1">
              <w:r w:rsidRPr="00723B55">
                <w:rPr>
                  <w:rStyle w:val="Hyperlink"/>
                </w:rPr>
                <w:t>6.3.2.2</w:t>
              </w:r>
            </w:hyperlink>
            <w:r w:rsidRPr="006D7468">
              <w:t>)</w:t>
            </w:r>
          </w:p>
        </w:tc>
      </w:tr>
    </w:tbl>
    <w:p w14:paraId="498E4ED4" w14:textId="77777777" w:rsidR="006D7468" w:rsidRPr="006D7468" w:rsidRDefault="006D7468" w:rsidP="006D7468"/>
    <w:p w14:paraId="7372E8DD" w14:textId="77777777" w:rsidR="006D7468" w:rsidRPr="006D7468" w:rsidRDefault="006D7468" w:rsidP="00175FF3">
      <w:pPr>
        <w:pStyle w:val="Heading4"/>
      </w:pPr>
      <w:r w:rsidRPr="00175FF3">
        <w:rPr>
          <w:rStyle w:val="LabelorNumber"/>
        </w:rPr>
        <w:t>6.4.3.2</w:t>
      </w:r>
      <w:r w:rsidRPr="006D7468">
        <w:t xml:space="preserve"> - Inflection Type (File = </w:t>
      </w:r>
      <w:proofErr w:type="spellStart"/>
      <w:r w:rsidRPr="006D7468">
        <w:t>lrtyp</w:t>
      </w:r>
      <w:proofErr w:type="spellEnd"/>
      <w:r w:rsidRPr="006D7468">
        <w:t xml:space="preserve">) </w:t>
      </w:r>
    </w:p>
    <w:p w14:paraId="1A5C5BED" w14:textId="77777777" w:rsidR="006D7468" w:rsidRPr="006D7468" w:rsidRDefault="006D7468" w:rsidP="006D7468">
      <w:r w:rsidRPr="006D7468">
        <w:t xml:space="preserve">The </w:t>
      </w:r>
      <w:proofErr w:type="spellStart"/>
      <w:r w:rsidRPr="006D7468">
        <w:t>lrtyp</w:t>
      </w:r>
      <w:proofErr w:type="spellEnd"/>
      <w:r w:rsidRPr="006D7468">
        <w:t xml:space="preserve"> table has one or more rows for each lexical entry, indicating the inflectional pattern(s) to which it belongs.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6A988B3B" w14:textId="77777777" w:rsidTr="00017AAC">
        <w:tc>
          <w:tcPr>
            <w:tcW w:w="2988" w:type="dxa"/>
          </w:tcPr>
          <w:p w14:paraId="643F4D77" w14:textId="77777777" w:rsidR="006D7468" w:rsidRPr="006D7468" w:rsidRDefault="006D7468" w:rsidP="00175FF3">
            <w:pPr>
              <w:pStyle w:val="Tablebody"/>
            </w:pPr>
            <w:r w:rsidRPr="006D7468">
              <w:t>EUI</w:t>
            </w:r>
          </w:p>
        </w:tc>
        <w:tc>
          <w:tcPr>
            <w:tcW w:w="3600" w:type="dxa"/>
          </w:tcPr>
          <w:p w14:paraId="6B8BBB2D" w14:textId="35DB3950" w:rsidR="006D7468" w:rsidRPr="006D7468" w:rsidRDefault="006D7468" w:rsidP="00175FF3">
            <w:pPr>
              <w:pStyle w:val="Tablebody"/>
            </w:pPr>
            <w:r w:rsidRPr="006D7468">
              <w:t>The Entry Unique ID Number (</w:t>
            </w:r>
            <w:hyperlink w:anchor="_6.3.2.1_EUI_-_1" w:history="1">
              <w:r w:rsidRPr="00723B55">
                <w:rPr>
                  <w:rStyle w:val="Hyperlink"/>
                </w:rPr>
                <w:t>6.3.2.1</w:t>
              </w:r>
            </w:hyperlink>
            <w:r w:rsidRPr="006D7468">
              <w:t>)</w:t>
            </w:r>
          </w:p>
        </w:tc>
      </w:tr>
      <w:tr w:rsidR="006D7468" w:rsidRPr="006D7468" w14:paraId="61B4B460" w14:textId="77777777" w:rsidTr="00017AAC">
        <w:tc>
          <w:tcPr>
            <w:tcW w:w="2988" w:type="dxa"/>
          </w:tcPr>
          <w:p w14:paraId="79224733" w14:textId="77777777" w:rsidR="006D7468" w:rsidRPr="006D7468" w:rsidRDefault="006D7468" w:rsidP="00175FF3">
            <w:pPr>
              <w:pStyle w:val="Tablebody"/>
            </w:pPr>
            <w:r w:rsidRPr="006D7468">
              <w:t>CIT</w:t>
            </w:r>
          </w:p>
        </w:tc>
        <w:tc>
          <w:tcPr>
            <w:tcW w:w="3600" w:type="dxa"/>
          </w:tcPr>
          <w:p w14:paraId="33125787" w14:textId="05A5E4D1" w:rsidR="006D7468" w:rsidRPr="006D7468" w:rsidRDefault="006D7468" w:rsidP="00175FF3">
            <w:pPr>
              <w:pStyle w:val="Tablebody"/>
            </w:pPr>
            <w:r w:rsidRPr="006D7468">
              <w:t>Citation Form (</w:t>
            </w:r>
            <w:hyperlink w:anchor="_6.3.2.2_CIT_-_1" w:history="1">
              <w:r w:rsidRPr="00723B55">
                <w:rPr>
                  <w:rStyle w:val="Hyperlink"/>
                </w:rPr>
                <w:t>6.3.2.2</w:t>
              </w:r>
            </w:hyperlink>
            <w:r w:rsidRPr="006D7468">
              <w:t>)</w:t>
            </w:r>
          </w:p>
        </w:tc>
      </w:tr>
      <w:tr w:rsidR="006D7468" w:rsidRPr="006D7468" w14:paraId="3D460741" w14:textId="77777777" w:rsidTr="00017AAC">
        <w:tc>
          <w:tcPr>
            <w:tcW w:w="2988" w:type="dxa"/>
          </w:tcPr>
          <w:p w14:paraId="6C78BB03" w14:textId="77777777" w:rsidR="006D7468" w:rsidRPr="006D7468" w:rsidRDefault="006D7468" w:rsidP="00175FF3">
            <w:pPr>
              <w:pStyle w:val="Tablebody"/>
            </w:pPr>
            <w:r w:rsidRPr="006D7468">
              <w:t>SCA</w:t>
            </w:r>
          </w:p>
        </w:tc>
        <w:tc>
          <w:tcPr>
            <w:tcW w:w="3600" w:type="dxa"/>
          </w:tcPr>
          <w:p w14:paraId="6EAB50C2" w14:textId="117338D4" w:rsidR="006D7468" w:rsidRPr="006D7468" w:rsidRDefault="006D7468" w:rsidP="00175FF3">
            <w:pPr>
              <w:pStyle w:val="Tablebody"/>
            </w:pPr>
            <w:r w:rsidRPr="006D7468">
              <w:t>Syntactic Category (</w:t>
            </w:r>
            <w:hyperlink w:anchor="_6.3.2.4_SCA_-_1" w:history="1">
              <w:r w:rsidRPr="00723B55">
                <w:rPr>
                  <w:rStyle w:val="Hyperlink"/>
                </w:rPr>
                <w:t>6.3.2.4</w:t>
              </w:r>
            </w:hyperlink>
            <w:r w:rsidRPr="006D7468">
              <w:t>)</w:t>
            </w:r>
          </w:p>
        </w:tc>
      </w:tr>
      <w:tr w:rsidR="006D7468" w:rsidRPr="006D7468" w14:paraId="483998AD" w14:textId="77777777" w:rsidTr="00017AAC">
        <w:tc>
          <w:tcPr>
            <w:tcW w:w="2988" w:type="dxa"/>
          </w:tcPr>
          <w:p w14:paraId="42912E4B" w14:textId="77777777" w:rsidR="006D7468" w:rsidRPr="006D7468" w:rsidRDefault="006D7468" w:rsidP="00175FF3">
            <w:pPr>
              <w:pStyle w:val="Tablebody"/>
            </w:pPr>
            <w:r w:rsidRPr="006D7468">
              <w:t>TYP</w:t>
            </w:r>
          </w:p>
        </w:tc>
        <w:tc>
          <w:tcPr>
            <w:tcW w:w="3600" w:type="dxa"/>
          </w:tcPr>
          <w:p w14:paraId="56A9B961" w14:textId="0EC1A724" w:rsidR="006D7468" w:rsidRPr="006D7468" w:rsidRDefault="006D7468" w:rsidP="00175FF3">
            <w:pPr>
              <w:pStyle w:val="Tablebody"/>
            </w:pPr>
            <w:r w:rsidRPr="006D7468">
              <w:t>Inflectional Type (</w:t>
            </w:r>
            <w:hyperlink w:anchor="_6.3.2.7_TYP_-" w:history="1">
              <w:r w:rsidRPr="00723B55">
                <w:rPr>
                  <w:rStyle w:val="Hyperlink"/>
                </w:rPr>
                <w:t>6.3.2.7</w:t>
              </w:r>
            </w:hyperlink>
            <w:r w:rsidRPr="006D7468">
              <w:t>)</w:t>
            </w:r>
          </w:p>
        </w:tc>
      </w:tr>
    </w:tbl>
    <w:p w14:paraId="64A307E7" w14:textId="77777777" w:rsidR="006D7468" w:rsidRPr="006D7468" w:rsidRDefault="006D7468" w:rsidP="006D7468"/>
    <w:p w14:paraId="5D7307B3" w14:textId="77777777" w:rsidR="006D7468" w:rsidRPr="006D7468" w:rsidRDefault="006D7468" w:rsidP="00175FF3">
      <w:pPr>
        <w:pStyle w:val="Heading4"/>
      </w:pPr>
      <w:r w:rsidRPr="00175FF3">
        <w:rPr>
          <w:rStyle w:val="LabelorNumber"/>
        </w:rPr>
        <w:t>6.4.3.3</w:t>
      </w:r>
      <w:r w:rsidRPr="006D7468">
        <w:t xml:space="preserve"> - Complementation (File = </w:t>
      </w:r>
      <w:proofErr w:type="spellStart"/>
      <w:r w:rsidRPr="006D7468">
        <w:t>lrcmp</w:t>
      </w:r>
      <w:proofErr w:type="spellEnd"/>
      <w:r w:rsidRPr="006D7468">
        <w:t xml:space="preserve">) </w:t>
      </w:r>
    </w:p>
    <w:p w14:paraId="20FB559D" w14:textId="77777777" w:rsidR="006D7468" w:rsidRPr="006D7468" w:rsidRDefault="006D7468" w:rsidP="006D7468">
      <w:r w:rsidRPr="006D7468">
        <w:t xml:space="preserve">In </w:t>
      </w:r>
      <w:proofErr w:type="spellStart"/>
      <w:r w:rsidRPr="006D7468">
        <w:t>lrcmp</w:t>
      </w:r>
      <w:proofErr w:type="spellEnd"/>
      <w:r w:rsidRPr="006D7468">
        <w:t xml:space="preserve"> there is one line for each complement code for each entry.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00D236F" w14:textId="77777777" w:rsidTr="00017AAC">
        <w:tc>
          <w:tcPr>
            <w:tcW w:w="2988" w:type="dxa"/>
          </w:tcPr>
          <w:p w14:paraId="65103DFA" w14:textId="77777777" w:rsidR="006D7468" w:rsidRPr="006D7468" w:rsidRDefault="006D7468" w:rsidP="00175FF3">
            <w:pPr>
              <w:pStyle w:val="Tablebody"/>
            </w:pPr>
            <w:r w:rsidRPr="006D7468">
              <w:t>EUI</w:t>
            </w:r>
          </w:p>
        </w:tc>
        <w:tc>
          <w:tcPr>
            <w:tcW w:w="3600" w:type="dxa"/>
          </w:tcPr>
          <w:p w14:paraId="3B2686C6" w14:textId="26961AB4" w:rsidR="006D7468" w:rsidRPr="006D7468" w:rsidRDefault="006D7468" w:rsidP="00175FF3">
            <w:pPr>
              <w:pStyle w:val="Tablebody"/>
            </w:pPr>
            <w:r w:rsidRPr="006D7468">
              <w:t>The Entry Unique ID Number (</w:t>
            </w:r>
            <w:hyperlink w:anchor="_6.3.2.1_EUI_-_2" w:history="1">
              <w:r w:rsidRPr="00723B55">
                <w:rPr>
                  <w:rStyle w:val="Hyperlink"/>
                </w:rPr>
                <w:t>6.3.2.1</w:t>
              </w:r>
            </w:hyperlink>
            <w:r w:rsidRPr="006D7468">
              <w:t>)</w:t>
            </w:r>
          </w:p>
        </w:tc>
      </w:tr>
      <w:tr w:rsidR="006D7468" w:rsidRPr="006D7468" w14:paraId="4F43DA3E" w14:textId="77777777" w:rsidTr="00017AAC">
        <w:tc>
          <w:tcPr>
            <w:tcW w:w="2988" w:type="dxa"/>
          </w:tcPr>
          <w:p w14:paraId="23153A6F" w14:textId="77777777" w:rsidR="006D7468" w:rsidRPr="006D7468" w:rsidRDefault="006D7468" w:rsidP="00175FF3">
            <w:pPr>
              <w:pStyle w:val="Tablebody"/>
            </w:pPr>
            <w:r w:rsidRPr="006D7468">
              <w:t>BAS</w:t>
            </w:r>
          </w:p>
        </w:tc>
        <w:tc>
          <w:tcPr>
            <w:tcW w:w="3600" w:type="dxa"/>
          </w:tcPr>
          <w:p w14:paraId="006F7764" w14:textId="1B96DDD2" w:rsidR="006D7468" w:rsidRPr="006D7468" w:rsidRDefault="006D7468" w:rsidP="00175FF3">
            <w:pPr>
              <w:pStyle w:val="Tablebody"/>
            </w:pPr>
            <w:r w:rsidRPr="006D7468">
              <w:t>The Base Form (</w:t>
            </w:r>
            <w:hyperlink w:anchor="_6.3.2.3_BAS_-_1" w:history="1">
              <w:r w:rsidRPr="00723B55">
                <w:rPr>
                  <w:rStyle w:val="Hyperlink"/>
                </w:rPr>
                <w:t>6.3.2.3</w:t>
              </w:r>
            </w:hyperlink>
            <w:r w:rsidRPr="006D7468">
              <w:t>)</w:t>
            </w:r>
          </w:p>
        </w:tc>
      </w:tr>
      <w:tr w:rsidR="006D7468" w:rsidRPr="006D7468" w14:paraId="4A92511A" w14:textId="77777777" w:rsidTr="00017AAC">
        <w:tc>
          <w:tcPr>
            <w:tcW w:w="2988" w:type="dxa"/>
          </w:tcPr>
          <w:p w14:paraId="79186F16" w14:textId="77777777" w:rsidR="006D7468" w:rsidRPr="006D7468" w:rsidRDefault="006D7468" w:rsidP="00175FF3">
            <w:pPr>
              <w:pStyle w:val="Tablebody"/>
            </w:pPr>
            <w:r w:rsidRPr="006D7468">
              <w:t>SCA</w:t>
            </w:r>
          </w:p>
        </w:tc>
        <w:tc>
          <w:tcPr>
            <w:tcW w:w="3600" w:type="dxa"/>
          </w:tcPr>
          <w:p w14:paraId="396AA03F" w14:textId="730ECF77" w:rsidR="006D7468" w:rsidRPr="006D7468" w:rsidRDefault="006D7468" w:rsidP="00175FF3">
            <w:pPr>
              <w:pStyle w:val="Tablebody"/>
            </w:pPr>
            <w:r w:rsidRPr="006D7468">
              <w:t>Syntactic Category (</w:t>
            </w:r>
            <w:hyperlink w:anchor="_6.3.2.4_SCA_-_2" w:history="1">
              <w:r w:rsidRPr="00723B55">
                <w:rPr>
                  <w:rStyle w:val="Hyperlink"/>
                </w:rPr>
                <w:t>6.3.2.4</w:t>
              </w:r>
            </w:hyperlink>
            <w:r w:rsidRPr="006D7468">
              <w:t>)</w:t>
            </w:r>
          </w:p>
        </w:tc>
      </w:tr>
      <w:tr w:rsidR="006D7468" w:rsidRPr="006D7468" w14:paraId="75C57BE2" w14:textId="77777777" w:rsidTr="00017AAC">
        <w:tc>
          <w:tcPr>
            <w:tcW w:w="2988" w:type="dxa"/>
          </w:tcPr>
          <w:p w14:paraId="6A3E1F78" w14:textId="77777777" w:rsidR="006D7468" w:rsidRPr="006D7468" w:rsidRDefault="006D7468" w:rsidP="00175FF3">
            <w:pPr>
              <w:pStyle w:val="Tablebody"/>
            </w:pPr>
            <w:r w:rsidRPr="006D7468">
              <w:t>COM</w:t>
            </w:r>
          </w:p>
        </w:tc>
        <w:tc>
          <w:tcPr>
            <w:tcW w:w="3600" w:type="dxa"/>
          </w:tcPr>
          <w:p w14:paraId="6C4A344E" w14:textId="534B0F77" w:rsidR="006D7468" w:rsidRPr="006D7468" w:rsidRDefault="006D7468" w:rsidP="00175FF3">
            <w:pPr>
              <w:pStyle w:val="Tablebody"/>
            </w:pPr>
            <w:r w:rsidRPr="006D7468">
              <w:t>Complement Code. (</w:t>
            </w:r>
            <w:hyperlink w:anchor="_6.3.2.6_COM_-" w:history="1">
              <w:r w:rsidRPr="00723B55">
                <w:rPr>
                  <w:rStyle w:val="Hyperlink"/>
                </w:rPr>
                <w:t>6.3.2.6</w:t>
              </w:r>
            </w:hyperlink>
            <w:r w:rsidRPr="006D7468">
              <w:t>)</w:t>
            </w:r>
          </w:p>
        </w:tc>
      </w:tr>
    </w:tbl>
    <w:p w14:paraId="342E8E81" w14:textId="77777777" w:rsidR="006D7468" w:rsidRPr="006D7468" w:rsidRDefault="006D7468" w:rsidP="006D7468"/>
    <w:p w14:paraId="791DB903" w14:textId="77777777" w:rsidR="006D7468" w:rsidRPr="006D7468" w:rsidRDefault="006D7468" w:rsidP="00175FF3">
      <w:pPr>
        <w:pStyle w:val="Heading4"/>
      </w:pPr>
      <w:r w:rsidRPr="00175FF3">
        <w:rPr>
          <w:rStyle w:val="LabelorNumber"/>
        </w:rPr>
        <w:t>6.4.3.4</w:t>
      </w:r>
      <w:r w:rsidRPr="006D7468">
        <w:t xml:space="preserve"> - Pronouns (File = </w:t>
      </w:r>
      <w:proofErr w:type="spellStart"/>
      <w:r w:rsidRPr="006D7468">
        <w:t>lrprn</w:t>
      </w:r>
      <w:proofErr w:type="spellEnd"/>
      <w:r w:rsidRPr="006D7468">
        <w:t xml:space="preserve">) </w:t>
      </w:r>
    </w:p>
    <w:p w14:paraId="044F933E" w14:textId="77777777" w:rsidR="006D7468" w:rsidRPr="006D7468" w:rsidRDefault="006D7468" w:rsidP="006D7468">
      <w:proofErr w:type="spellStart"/>
      <w:r w:rsidRPr="006D7468">
        <w:t>lrprn</w:t>
      </w:r>
      <w:proofErr w:type="spellEnd"/>
      <w:r w:rsidRPr="006D7468">
        <w:t xml:space="preserve"> has one or more rows for each pronoun entry in the Lexicon. Each row has nine columns.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1ECFE805" w14:textId="77777777" w:rsidTr="00017AAC">
        <w:tc>
          <w:tcPr>
            <w:tcW w:w="2988" w:type="dxa"/>
          </w:tcPr>
          <w:p w14:paraId="7BD05B68" w14:textId="77777777" w:rsidR="006D7468" w:rsidRPr="006D7468" w:rsidRDefault="006D7468" w:rsidP="00175FF3">
            <w:pPr>
              <w:pStyle w:val="Tablebody"/>
            </w:pPr>
            <w:r w:rsidRPr="006D7468">
              <w:t>EUI</w:t>
            </w:r>
          </w:p>
        </w:tc>
        <w:tc>
          <w:tcPr>
            <w:tcW w:w="3600" w:type="dxa"/>
          </w:tcPr>
          <w:p w14:paraId="034F933B" w14:textId="109BB518" w:rsidR="006D7468" w:rsidRPr="006D7468" w:rsidRDefault="006D7468" w:rsidP="00175FF3">
            <w:pPr>
              <w:pStyle w:val="Tablebody"/>
            </w:pPr>
            <w:r w:rsidRPr="006D7468">
              <w:t>The Entry Unique ID Number (</w:t>
            </w:r>
            <w:hyperlink w:anchor="_6.3.2.1_EUI_-_3" w:history="1">
              <w:r w:rsidRPr="00723B55">
                <w:rPr>
                  <w:rStyle w:val="Hyperlink"/>
                </w:rPr>
                <w:t>6.3.2.1</w:t>
              </w:r>
            </w:hyperlink>
            <w:r w:rsidRPr="006D7468">
              <w:t>)</w:t>
            </w:r>
          </w:p>
        </w:tc>
      </w:tr>
      <w:tr w:rsidR="006D7468" w:rsidRPr="006D7468" w14:paraId="045F1AB0" w14:textId="77777777" w:rsidTr="00017AAC">
        <w:tc>
          <w:tcPr>
            <w:tcW w:w="2988" w:type="dxa"/>
          </w:tcPr>
          <w:p w14:paraId="2904DA64" w14:textId="77777777" w:rsidR="006D7468" w:rsidRPr="006D7468" w:rsidRDefault="006D7468" w:rsidP="00175FF3">
            <w:pPr>
              <w:pStyle w:val="Tablebody"/>
            </w:pPr>
            <w:r w:rsidRPr="006D7468">
              <w:t>BAS</w:t>
            </w:r>
          </w:p>
        </w:tc>
        <w:tc>
          <w:tcPr>
            <w:tcW w:w="3600" w:type="dxa"/>
          </w:tcPr>
          <w:p w14:paraId="3A3AFF40" w14:textId="31F8E4D8" w:rsidR="006D7468" w:rsidRPr="006D7468" w:rsidRDefault="006D7468" w:rsidP="00175FF3">
            <w:pPr>
              <w:pStyle w:val="Tablebody"/>
            </w:pPr>
            <w:r w:rsidRPr="006D7468">
              <w:t>The Base Form (</w:t>
            </w:r>
            <w:hyperlink w:anchor="_6.3.2.3_BAS_-_2" w:history="1">
              <w:r w:rsidRPr="00723B55">
                <w:rPr>
                  <w:rStyle w:val="Hyperlink"/>
                </w:rPr>
                <w:t>6.3.2.3</w:t>
              </w:r>
            </w:hyperlink>
            <w:r w:rsidRPr="006D7468">
              <w:t>)</w:t>
            </w:r>
          </w:p>
        </w:tc>
      </w:tr>
      <w:tr w:rsidR="006D7468" w:rsidRPr="006D7468" w14:paraId="78EB29E4" w14:textId="77777777" w:rsidTr="00017AAC">
        <w:tc>
          <w:tcPr>
            <w:tcW w:w="2988" w:type="dxa"/>
          </w:tcPr>
          <w:p w14:paraId="4F8F7CA5" w14:textId="77777777" w:rsidR="006D7468" w:rsidRPr="006D7468" w:rsidRDefault="006D7468" w:rsidP="00175FF3">
            <w:pPr>
              <w:pStyle w:val="Tablebody"/>
            </w:pPr>
            <w:r w:rsidRPr="006D7468">
              <w:t>AGR</w:t>
            </w:r>
          </w:p>
        </w:tc>
        <w:tc>
          <w:tcPr>
            <w:tcW w:w="3600" w:type="dxa"/>
          </w:tcPr>
          <w:p w14:paraId="4EADB44F" w14:textId="7C6E590E" w:rsidR="006D7468" w:rsidRPr="006D7468" w:rsidRDefault="006D7468" w:rsidP="00175FF3">
            <w:pPr>
              <w:pStyle w:val="Tablebody"/>
            </w:pPr>
            <w:r w:rsidRPr="006D7468">
              <w:t>Agreement/Inflection Code (</w:t>
            </w:r>
            <w:hyperlink w:anchor="_6.3.1.2_AGR_-_1" w:history="1">
              <w:r w:rsidRPr="00723B55">
                <w:rPr>
                  <w:rStyle w:val="Hyperlink"/>
                </w:rPr>
                <w:t>6.3.1.2</w:t>
              </w:r>
            </w:hyperlink>
            <w:r w:rsidRPr="006D7468">
              <w:t>)</w:t>
            </w:r>
          </w:p>
        </w:tc>
      </w:tr>
    </w:tbl>
    <w:p w14:paraId="70B2FEF2" w14:textId="77777777" w:rsidR="006D7468" w:rsidRPr="006D7468" w:rsidRDefault="006D7468" w:rsidP="006D7468"/>
    <w:p w14:paraId="1DEB7224" w14:textId="05A470C6" w:rsidR="006D7468" w:rsidRPr="006D7468" w:rsidRDefault="006D7468" w:rsidP="006D7468">
      <w:r w:rsidRPr="006D7468">
        <w:t xml:space="preserve">See Section 14.1 in </w:t>
      </w:r>
      <w:hyperlink r:id="rId31" w:history="1">
        <w:r w:rsidRPr="00723B55">
          <w:rPr>
            <w:rStyle w:val="Hyperlink"/>
          </w:rPr>
          <w:t>"The SPECIALIST Lexicon" technical report</w:t>
        </w:r>
      </w:hyperlink>
      <w:r w:rsidRPr="006D7468">
        <w:t xml:space="preserve">. </w:t>
      </w:r>
    </w:p>
    <w:p w14:paraId="6C869C07" w14:textId="77777777" w:rsidR="006D7468" w:rsidRPr="006D7468" w:rsidRDefault="006D7468" w:rsidP="006D7468">
      <w:r w:rsidRPr="006D7468">
        <w:t xml:space="preserve">The agreement/inflection field in </w:t>
      </w:r>
      <w:proofErr w:type="spellStart"/>
      <w:r w:rsidRPr="006D7468">
        <w:t>lrprn</w:t>
      </w:r>
      <w:proofErr w:type="spellEnd"/>
      <w:r w:rsidRPr="006D7468">
        <w:t xml:space="preserve"> indicates person and number for anaphoric reference, AGR in </w:t>
      </w:r>
      <w:proofErr w:type="spellStart"/>
      <w:r w:rsidRPr="006D7468">
        <w:t>lragr</w:t>
      </w:r>
      <w:proofErr w:type="spellEnd"/>
      <w:r w:rsidRPr="006D7468">
        <w:t xml:space="preserve"> indicates person for agreement. These differ in the case of possessive nominal pronouns. The possessive nominal "mine" is "third" for purposes of subject verb agreement and "</w:t>
      </w:r>
      <w:proofErr w:type="spellStart"/>
      <w:r w:rsidRPr="006D7468">
        <w:t>fst_sing</w:t>
      </w:r>
      <w:proofErr w:type="spellEnd"/>
      <w:r w:rsidRPr="006D7468">
        <w:t>" in its anaphoric reference.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2F36FD0F" w14:textId="77777777" w:rsidTr="00017AAC">
        <w:tc>
          <w:tcPr>
            <w:tcW w:w="2988" w:type="dxa"/>
          </w:tcPr>
          <w:p w14:paraId="031CA74B" w14:textId="77777777" w:rsidR="006D7468" w:rsidRPr="006D7468" w:rsidRDefault="006D7468" w:rsidP="00175FF3">
            <w:pPr>
              <w:pStyle w:val="Tablebody"/>
            </w:pPr>
            <w:r w:rsidRPr="006D7468">
              <w:t>GND</w:t>
            </w:r>
          </w:p>
        </w:tc>
        <w:tc>
          <w:tcPr>
            <w:tcW w:w="3600" w:type="dxa"/>
          </w:tcPr>
          <w:p w14:paraId="7D4A8757" w14:textId="7B663D06" w:rsidR="006D7468" w:rsidRPr="006D7468" w:rsidRDefault="006D7468" w:rsidP="00175FF3">
            <w:pPr>
              <w:pStyle w:val="Tablebody"/>
            </w:pPr>
            <w:r w:rsidRPr="006D7468">
              <w:t>Gender (</w:t>
            </w:r>
            <w:hyperlink w:anchor="_6.3.1.4_GND_-" w:history="1">
              <w:r w:rsidRPr="00723B55">
                <w:rPr>
                  <w:rStyle w:val="Hyperlink"/>
                </w:rPr>
                <w:t>6.3.1.4</w:t>
              </w:r>
            </w:hyperlink>
            <w:r w:rsidRPr="006D7468">
              <w:t>)</w:t>
            </w:r>
          </w:p>
        </w:tc>
      </w:tr>
      <w:tr w:rsidR="006D7468" w:rsidRPr="006D7468" w14:paraId="3C5771B1" w14:textId="77777777" w:rsidTr="00723B55">
        <w:trPr>
          <w:trHeight w:val="260"/>
        </w:trPr>
        <w:tc>
          <w:tcPr>
            <w:tcW w:w="2988" w:type="dxa"/>
          </w:tcPr>
          <w:p w14:paraId="6B96FAF1" w14:textId="77777777" w:rsidR="006D7468" w:rsidRPr="006D7468" w:rsidRDefault="006D7468" w:rsidP="00175FF3">
            <w:pPr>
              <w:pStyle w:val="Tablebody"/>
            </w:pPr>
            <w:r w:rsidRPr="006D7468">
              <w:t>CAS</w:t>
            </w:r>
          </w:p>
        </w:tc>
        <w:tc>
          <w:tcPr>
            <w:tcW w:w="3600" w:type="dxa"/>
          </w:tcPr>
          <w:p w14:paraId="1A25EF3B" w14:textId="7168E06B" w:rsidR="006D7468" w:rsidRPr="006D7468" w:rsidRDefault="006D7468" w:rsidP="00175FF3">
            <w:pPr>
              <w:pStyle w:val="Tablebody"/>
            </w:pPr>
            <w:r w:rsidRPr="006D7468">
              <w:t>Case (</w:t>
            </w:r>
            <w:hyperlink w:anchor="_6.3.1.3_CAS_-" w:history="1">
              <w:r w:rsidRPr="00723B55">
                <w:rPr>
                  <w:rStyle w:val="Hyperlink"/>
                </w:rPr>
                <w:t>6.3.1.3</w:t>
              </w:r>
            </w:hyperlink>
            <w:r w:rsidRPr="006D7468">
              <w:t>)</w:t>
            </w:r>
          </w:p>
        </w:tc>
      </w:tr>
      <w:tr w:rsidR="006D7468" w:rsidRPr="006D7468" w14:paraId="7EFDCEAE" w14:textId="77777777" w:rsidTr="00017AAC">
        <w:tc>
          <w:tcPr>
            <w:tcW w:w="2988" w:type="dxa"/>
          </w:tcPr>
          <w:p w14:paraId="01B1632E" w14:textId="77777777" w:rsidR="006D7468" w:rsidRPr="006D7468" w:rsidRDefault="006D7468" w:rsidP="00175FF3">
            <w:pPr>
              <w:pStyle w:val="Tablebody"/>
            </w:pPr>
            <w:r w:rsidRPr="006D7468">
              <w:t>POS</w:t>
            </w:r>
          </w:p>
        </w:tc>
        <w:tc>
          <w:tcPr>
            <w:tcW w:w="3600" w:type="dxa"/>
          </w:tcPr>
          <w:p w14:paraId="0D3680F4" w14:textId="79B3C931" w:rsidR="006D7468" w:rsidRPr="006D7468" w:rsidRDefault="006D7468" w:rsidP="00175FF3">
            <w:pPr>
              <w:pStyle w:val="Tablebody"/>
            </w:pPr>
            <w:r w:rsidRPr="006D7468">
              <w:t>Possession (</w:t>
            </w:r>
            <w:hyperlink w:anchor="_6.3.2.8_POS_-" w:history="1">
              <w:r w:rsidRPr="00723B55">
                <w:rPr>
                  <w:rStyle w:val="Hyperlink"/>
                </w:rPr>
                <w:t>6.3.2.8</w:t>
              </w:r>
            </w:hyperlink>
            <w:r w:rsidRPr="006D7468">
              <w:t>)</w:t>
            </w:r>
          </w:p>
        </w:tc>
      </w:tr>
      <w:tr w:rsidR="006D7468" w:rsidRPr="006D7468" w14:paraId="20C887C4" w14:textId="77777777" w:rsidTr="00017AAC">
        <w:tc>
          <w:tcPr>
            <w:tcW w:w="2988" w:type="dxa"/>
          </w:tcPr>
          <w:p w14:paraId="69EEE954" w14:textId="77777777" w:rsidR="006D7468" w:rsidRPr="006D7468" w:rsidRDefault="006D7468" w:rsidP="00175FF3">
            <w:pPr>
              <w:pStyle w:val="Tablebody"/>
            </w:pPr>
            <w:r w:rsidRPr="006D7468">
              <w:lastRenderedPageBreak/>
              <w:t>QNT</w:t>
            </w:r>
          </w:p>
        </w:tc>
        <w:tc>
          <w:tcPr>
            <w:tcW w:w="3600" w:type="dxa"/>
          </w:tcPr>
          <w:p w14:paraId="0D7A1D73" w14:textId="0A487D3F" w:rsidR="006D7468" w:rsidRPr="006D7468" w:rsidRDefault="006D7468" w:rsidP="00175FF3">
            <w:pPr>
              <w:pStyle w:val="Tablebody"/>
            </w:pPr>
            <w:r w:rsidRPr="006D7468">
              <w:t>Quantification (</w:t>
            </w:r>
            <w:hyperlink w:anchor="_6.3.2.9_QNT_-" w:history="1">
              <w:r w:rsidRPr="00723B55">
                <w:rPr>
                  <w:rStyle w:val="Hyperlink"/>
                </w:rPr>
                <w:t>6.3.2.9</w:t>
              </w:r>
            </w:hyperlink>
            <w:r w:rsidRPr="006D7468">
              <w:t>)</w:t>
            </w:r>
          </w:p>
        </w:tc>
      </w:tr>
      <w:tr w:rsidR="006D7468" w:rsidRPr="006D7468" w14:paraId="6C5236D7" w14:textId="77777777" w:rsidTr="00017AAC">
        <w:tc>
          <w:tcPr>
            <w:tcW w:w="2988" w:type="dxa"/>
          </w:tcPr>
          <w:p w14:paraId="480D2C84" w14:textId="77777777" w:rsidR="006D7468" w:rsidRPr="006D7468" w:rsidRDefault="006D7468" w:rsidP="00175FF3">
            <w:pPr>
              <w:pStyle w:val="Tablebody"/>
            </w:pPr>
            <w:r w:rsidRPr="006D7468">
              <w:t>FEA</w:t>
            </w:r>
          </w:p>
        </w:tc>
        <w:tc>
          <w:tcPr>
            <w:tcW w:w="3600" w:type="dxa"/>
          </w:tcPr>
          <w:p w14:paraId="3C719447" w14:textId="41E23EB1" w:rsidR="006D7468" w:rsidRPr="006D7468" w:rsidRDefault="006D7468" w:rsidP="00175FF3">
            <w:pPr>
              <w:pStyle w:val="Tablebody"/>
            </w:pPr>
            <w:r w:rsidRPr="006D7468">
              <w:t>Other Features (for pronouns) (</w:t>
            </w:r>
            <w:hyperlink w:anchor="_6.3.2.10_FEA_-" w:history="1">
              <w:r w:rsidRPr="00723B55">
                <w:rPr>
                  <w:rStyle w:val="Hyperlink"/>
                </w:rPr>
                <w:t>6.3.2.10</w:t>
              </w:r>
            </w:hyperlink>
            <w:r w:rsidRPr="006D7468">
              <w:t>)</w:t>
            </w:r>
          </w:p>
        </w:tc>
      </w:tr>
    </w:tbl>
    <w:p w14:paraId="290EC826" w14:textId="77777777" w:rsidR="006D7468" w:rsidRPr="006D7468" w:rsidRDefault="006D7468" w:rsidP="006D7468"/>
    <w:p w14:paraId="37211EF7" w14:textId="77777777" w:rsidR="006D7468" w:rsidRPr="006D7468" w:rsidRDefault="006D7468" w:rsidP="00175FF3">
      <w:pPr>
        <w:pStyle w:val="Heading4"/>
      </w:pPr>
      <w:r w:rsidRPr="00175FF3">
        <w:rPr>
          <w:rStyle w:val="LabelorNumber"/>
        </w:rPr>
        <w:t>6.4.3.5</w:t>
      </w:r>
      <w:r w:rsidRPr="006D7468">
        <w:t xml:space="preserve"> Modifiers (file = </w:t>
      </w:r>
      <w:proofErr w:type="spellStart"/>
      <w:r w:rsidRPr="006D7468">
        <w:t>lrmod</w:t>
      </w:r>
      <w:proofErr w:type="spellEnd"/>
      <w:r w:rsidRPr="006D7468">
        <w:t xml:space="preserve">) </w:t>
      </w:r>
    </w:p>
    <w:p w14:paraId="0CADB650" w14:textId="77777777" w:rsidR="006D7468" w:rsidRPr="006D7468" w:rsidRDefault="006D7468" w:rsidP="006D7468">
      <w:r w:rsidRPr="006D7468">
        <w:t>The modifier table includes position information for adjectives and modification type information for adverbs, and a variety of features.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17EEA991" w14:textId="77777777" w:rsidTr="00017AAC">
        <w:tc>
          <w:tcPr>
            <w:tcW w:w="2988" w:type="dxa"/>
          </w:tcPr>
          <w:p w14:paraId="7F37C099" w14:textId="77777777" w:rsidR="006D7468" w:rsidRPr="006D7468" w:rsidRDefault="006D7468" w:rsidP="00175FF3">
            <w:pPr>
              <w:pStyle w:val="Tablebody"/>
            </w:pPr>
            <w:r w:rsidRPr="006D7468">
              <w:t>EUI</w:t>
            </w:r>
          </w:p>
        </w:tc>
        <w:tc>
          <w:tcPr>
            <w:tcW w:w="3600" w:type="dxa"/>
          </w:tcPr>
          <w:p w14:paraId="18E4ADDD" w14:textId="30DD4420" w:rsidR="006D7468" w:rsidRPr="006D7468" w:rsidRDefault="006D7468" w:rsidP="00175FF3">
            <w:pPr>
              <w:pStyle w:val="Tablebody"/>
            </w:pPr>
            <w:r w:rsidRPr="006D7468">
              <w:t>The Entry Unique ID Number (</w:t>
            </w:r>
            <w:hyperlink w:anchor="_6.3.2.1_EUI_-_4" w:history="1">
              <w:r w:rsidRPr="00723B55">
                <w:rPr>
                  <w:rStyle w:val="Hyperlink"/>
                </w:rPr>
                <w:t>6.3.2.1</w:t>
              </w:r>
            </w:hyperlink>
            <w:r w:rsidRPr="006D7468">
              <w:t>)</w:t>
            </w:r>
          </w:p>
        </w:tc>
      </w:tr>
      <w:tr w:rsidR="006D7468" w:rsidRPr="006D7468" w14:paraId="7132E629" w14:textId="77777777" w:rsidTr="00017AAC">
        <w:tc>
          <w:tcPr>
            <w:tcW w:w="2988" w:type="dxa"/>
          </w:tcPr>
          <w:p w14:paraId="39EBCE95" w14:textId="77777777" w:rsidR="006D7468" w:rsidRPr="006D7468" w:rsidRDefault="006D7468" w:rsidP="00175FF3">
            <w:pPr>
              <w:pStyle w:val="Tablebody"/>
            </w:pPr>
            <w:r w:rsidRPr="006D7468">
              <w:t>BAS</w:t>
            </w:r>
          </w:p>
        </w:tc>
        <w:tc>
          <w:tcPr>
            <w:tcW w:w="3600" w:type="dxa"/>
          </w:tcPr>
          <w:p w14:paraId="2660F8BB" w14:textId="0FB3E329" w:rsidR="006D7468" w:rsidRPr="006D7468" w:rsidRDefault="006D7468" w:rsidP="00175FF3">
            <w:pPr>
              <w:pStyle w:val="Tablebody"/>
            </w:pPr>
            <w:r w:rsidRPr="006D7468">
              <w:t>The Base Form (</w:t>
            </w:r>
            <w:hyperlink w:anchor="_6.3.2.3_BAS_-_3" w:history="1">
              <w:r w:rsidRPr="00723B55">
                <w:rPr>
                  <w:rStyle w:val="Hyperlink"/>
                </w:rPr>
                <w:t>6.3.2.3</w:t>
              </w:r>
            </w:hyperlink>
            <w:r w:rsidRPr="006D7468">
              <w:t>)</w:t>
            </w:r>
          </w:p>
        </w:tc>
      </w:tr>
      <w:tr w:rsidR="006D7468" w:rsidRPr="006D7468" w14:paraId="56E602B0" w14:textId="77777777" w:rsidTr="00017AAC">
        <w:tc>
          <w:tcPr>
            <w:tcW w:w="2988" w:type="dxa"/>
          </w:tcPr>
          <w:p w14:paraId="48B4B6FE" w14:textId="77777777" w:rsidR="006D7468" w:rsidRPr="006D7468" w:rsidRDefault="006D7468" w:rsidP="00175FF3">
            <w:pPr>
              <w:pStyle w:val="Tablebody"/>
            </w:pPr>
            <w:r w:rsidRPr="006D7468">
              <w:t>SCA</w:t>
            </w:r>
          </w:p>
        </w:tc>
        <w:tc>
          <w:tcPr>
            <w:tcW w:w="3600" w:type="dxa"/>
          </w:tcPr>
          <w:p w14:paraId="57DD111A" w14:textId="45F2D599" w:rsidR="006D7468" w:rsidRPr="006D7468" w:rsidRDefault="006D7468" w:rsidP="00175FF3">
            <w:pPr>
              <w:pStyle w:val="Tablebody"/>
            </w:pPr>
            <w:r w:rsidRPr="006D7468">
              <w:t>Syntactic Category (</w:t>
            </w:r>
            <w:hyperlink w:anchor="_6.3.2.4_SCA_-_3" w:history="1">
              <w:r w:rsidRPr="00723B55">
                <w:rPr>
                  <w:rStyle w:val="Hyperlink"/>
                </w:rPr>
                <w:t>6.3.2.4</w:t>
              </w:r>
            </w:hyperlink>
            <w:r w:rsidRPr="006D7468">
              <w:t>)</w:t>
            </w:r>
          </w:p>
        </w:tc>
      </w:tr>
    </w:tbl>
    <w:p w14:paraId="5101F786" w14:textId="77777777" w:rsidR="006D7468" w:rsidRPr="006D7468" w:rsidRDefault="006D7468" w:rsidP="006D7468"/>
    <w:p w14:paraId="5381A47F" w14:textId="77777777" w:rsidR="006D7468" w:rsidRPr="006D7468" w:rsidRDefault="006D7468" w:rsidP="006D7468">
      <w:r w:rsidRPr="006D7468">
        <w:t xml:space="preserve">All the entries represented in this table have the category "adj" or "adv" indicating adjectives or adverbs respectively. The fourth field of </w:t>
      </w:r>
      <w:proofErr w:type="spellStart"/>
      <w:r w:rsidRPr="006D7468">
        <w:t>lrmod</w:t>
      </w:r>
      <w:proofErr w:type="spellEnd"/>
      <w:r w:rsidRPr="006D7468">
        <w:t xml:space="preserve"> may be PSN or MOD depending on whether the term is an adjective or adverb.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BCB759C" w14:textId="77777777" w:rsidTr="00017AAC">
        <w:tc>
          <w:tcPr>
            <w:tcW w:w="2988" w:type="dxa"/>
          </w:tcPr>
          <w:p w14:paraId="2F908DA8" w14:textId="77777777" w:rsidR="006D7468" w:rsidRPr="006D7468" w:rsidRDefault="006D7468" w:rsidP="00175FF3">
            <w:pPr>
              <w:pStyle w:val="Tablebody"/>
            </w:pPr>
            <w:r w:rsidRPr="006D7468">
              <w:t>PSN/MOD</w:t>
            </w:r>
          </w:p>
        </w:tc>
        <w:tc>
          <w:tcPr>
            <w:tcW w:w="3600" w:type="dxa"/>
          </w:tcPr>
          <w:p w14:paraId="579720A0" w14:textId="106E9727" w:rsidR="006D7468" w:rsidRPr="006D7468" w:rsidRDefault="006D7468" w:rsidP="00175FF3">
            <w:pPr>
              <w:pStyle w:val="Tablebody"/>
            </w:pPr>
            <w:r w:rsidRPr="006D7468">
              <w:t>Position (</w:t>
            </w:r>
            <w:hyperlink w:anchor="_6.3.2.11_PSN_-" w:history="1">
              <w:r w:rsidRPr="00E0060A">
                <w:rPr>
                  <w:rStyle w:val="Hyperlink"/>
                </w:rPr>
                <w:t>6.3.2.11</w:t>
              </w:r>
            </w:hyperlink>
            <w:r w:rsidRPr="006D7468">
              <w:t>) - for adjectives / Modification Types (</w:t>
            </w:r>
            <w:hyperlink w:anchor="_6.3.2.12_MOD_-" w:history="1">
              <w:r w:rsidRPr="00E0060A">
                <w:rPr>
                  <w:rStyle w:val="Hyperlink"/>
                </w:rPr>
                <w:t>6.3.2.12</w:t>
              </w:r>
            </w:hyperlink>
            <w:r w:rsidRPr="006D7468">
              <w:t>) - for adverbs</w:t>
            </w:r>
          </w:p>
        </w:tc>
      </w:tr>
      <w:tr w:rsidR="006D7468" w:rsidRPr="006D7468" w14:paraId="04E35BE4" w14:textId="77777777" w:rsidTr="00017AAC">
        <w:tc>
          <w:tcPr>
            <w:tcW w:w="2988" w:type="dxa"/>
          </w:tcPr>
          <w:p w14:paraId="276BD98F" w14:textId="77777777" w:rsidR="006D7468" w:rsidRPr="006D7468" w:rsidRDefault="006D7468" w:rsidP="00175FF3">
            <w:pPr>
              <w:pStyle w:val="Tablebody"/>
            </w:pPr>
            <w:r w:rsidRPr="006D7468">
              <w:t>FEA</w:t>
            </w:r>
          </w:p>
        </w:tc>
        <w:tc>
          <w:tcPr>
            <w:tcW w:w="3600" w:type="dxa"/>
          </w:tcPr>
          <w:p w14:paraId="6F860E66" w14:textId="6C8F4751" w:rsidR="006D7468" w:rsidRPr="006D7468" w:rsidRDefault="006D7468" w:rsidP="00175FF3">
            <w:pPr>
              <w:pStyle w:val="Tablebody"/>
            </w:pPr>
            <w:r w:rsidRPr="006D7468">
              <w:t>Features (</w:t>
            </w:r>
            <w:hyperlink w:anchor="_6.3.2.10_FEA_-_1" w:history="1">
              <w:r w:rsidRPr="00E0060A">
                <w:rPr>
                  <w:rStyle w:val="Hyperlink"/>
                </w:rPr>
                <w:t>6.3.2.10</w:t>
              </w:r>
            </w:hyperlink>
            <w:r w:rsidRPr="006D7468">
              <w:t>)</w:t>
            </w:r>
          </w:p>
        </w:tc>
      </w:tr>
    </w:tbl>
    <w:p w14:paraId="2148DE9F" w14:textId="77777777" w:rsidR="006D7468" w:rsidRPr="006D7468" w:rsidRDefault="006D7468" w:rsidP="006D7468"/>
    <w:p w14:paraId="0391345C" w14:textId="77777777" w:rsidR="006D7468" w:rsidRPr="006D7468" w:rsidRDefault="006D7468" w:rsidP="00175FF3">
      <w:pPr>
        <w:pStyle w:val="Heading4"/>
      </w:pPr>
      <w:r w:rsidRPr="00175FF3">
        <w:rPr>
          <w:rStyle w:val="LabelorNumber"/>
        </w:rPr>
        <w:t>6.4.3.6</w:t>
      </w:r>
      <w:r w:rsidRPr="006D7468">
        <w:t xml:space="preserve"> - Properties (file = </w:t>
      </w:r>
      <w:proofErr w:type="spellStart"/>
      <w:r w:rsidRPr="006D7468">
        <w:t>lrprp</w:t>
      </w:r>
      <w:proofErr w:type="spellEnd"/>
      <w:r w:rsidRPr="006D7468">
        <w:t xml:space="preserve">) </w:t>
      </w:r>
    </w:p>
    <w:p w14:paraId="7492628B" w14:textId="77777777" w:rsidR="006D7468" w:rsidRPr="006D7468" w:rsidRDefault="006D7468" w:rsidP="006D7468">
      <w:proofErr w:type="spellStart"/>
      <w:r w:rsidRPr="006D7468">
        <w:t>lrprp</w:t>
      </w:r>
      <w:proofErr w:type="spellEnd"/>
      <w:r w:rsidRPr="006D7468">
        <w:t xml:space="preserve"> indicates properties of terms in various categories.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66DDB48D" w14:textId="77777777" w:rsidTr="00E0060A">
        <w:trPr>
          <w:trHeight w:val="224"/>
        </w:trPr>
        <w:tc>
          <w:tcPr>
            <w:tcW w:w="2988" w:type="dxa"/>
          </w:tcPr>
          <w:p w14:paraId="2EDB6662" w14:textId="77777777" w:rsidR="006D7468" w:rsidRPr="006D7468" w:rsidRDefault="006D7468" w:rsidP="00175FF3">
            <w:pPr>
              <w:pStyle w:val="Tablebody"/>
            </w:pPr>
            <w:r w:rsidRPr="006D7468">
              <w:t>EUI</w:t>
            </w:r>
          </w:p>
        </w:tc>
        <w:tc>
          <w:tcPr>
            <w:tcW w:w="3600" w:type="dxa"/>
          </w:tcPr>
          <w:p w14:paraId="31F3890E" w14:textId="134B54AA" w:rsidR="006D7468" w:rsidRPr="006D7468" w:rsidRDefault="006D7468" w:rsidP="00175FF3">
            <w:pPr>
              <w:pStyle w:val="Tablebody"/>
            </w:pPr>
            <w:r w:rsidRPr="006D7468">
              <w:t>The Entry Unique ID Number (</w:t>
            </w:r>
            <w:hyperlink w:anchor="_6.3.2.1_EUI_-_5" w:history="1">
              <w:r w:rsidRPr="00E0060A">
                <w:rPr>
                  <w:rStyle w:val="Hyperlink"/>
                </w:rPr>
                <w:t>6.3.2.1</w:t>
              </w:r>
            </w:hyperlink>
            <w:r w:rsidRPr="006D7468">
              <w:t>)</w:t>
            </w:r>
          </w:p>
        </w:tc>
      </w:tr>
      <w:tr w:rsidR="006D7468" w:rsidRPr="006D7468" w14:paraId="301FE21B" w14:textId="77777777" w:rsidTr="00017AAC">
        <w:tc>
          <w:tcPr>
            <w:tcW w:w="2988" w:type="dxa"/>
          </w:tcPr>
          <w:p w14:paraId="62647696" w14:textId="77777777" w:rsidR="006D7468" w:rsidRPr="006D7468" w:rsidRDefault="006D7468" w:rsidP="00175FF3">
            <w:pPr>
              <w:pStyle w:val="Tablebody"/>
            </w:pPr>
            <w:r w:rsidRPr="006D7468">
              <w:t>BAS</w:t>
            </w:r>
          </w:p>
        </w:tc>
        <w:tc>
          <w:tcPr>
            <w:tcW w:w="3600" w:type="dxa"/>
          </w:tcPr>
          <w:p w14:paraId="432651E0" w14:textId="5033444C" w:rsidR="006D7468" w:rsidRPr="006D7468" w:rsidRDefault="006D7468" w:rsidP="00175FF3">
            <w:pPr>
              <w:pStyle w:val="Tablebody"/>
            </w:pPr>
            <w:r w:rsidRPr="006D7468">
              <w:t>The Base Form (</w:t>
            </w:r>
            <w:hyperlink w:anchor="_6.3.2.3_BAS_-_4" w:history="1">
              <w:r w:rsidRPr="00E0060A">
                <w:rPr>
                  <w:rStyle w:val="Hyperlink"/>
                </w:rPr>
                <w:t>6.3.2.3</w:t>
              </w:r>
            </w:hyperlink>
            <w:r w:rsidRPr="006D7468">
              <w:t>)</w:t>
            </w:r>
          </w:p>
        </w:tc>
      </w:tr>
      <w:tr w:rsidR="006D7468" w:rsidRPr="006D7468" w14:paraId="2465C771" w14:textId="77777777" w:rsidTr="00017AAC">
        <w:tc>
          <w:tcPr>
            <w:tcW w:w="2988" w:type="dxa"/>
          </w:tcPr>
          <w:p w14:paraId="5231F695" w14:textId="77777777" w:rsidR="006D7468" w:rsidRPr="006D7468" w:rsidRDefault="006D7468" w:rsidP="00175FF3">
            <w:pPr>
              <w:pStyle w:val="Tablebody"/>
            </w:pPr>
            <w:r w:rsidRPr="006D7468">
              <w:t>STR</w:t>
            </w:r>
          </w:p>
        </w:tc>
        <w:tc>
          <w:tcPr>
            <w:tcW w:w="3600" w:type="dxa"/>
          </w:tcPr>
          <w:p w14:paraId="61CD84A0" w14:textId="13EC2FBB" w:rsidR="006D7468" w:rsidRPr="006D7468" w:rsidRDefault="006D7468" w:rsidP="00175FF3">
            <w:pPr>
              <w:pStyle w:val="Tablebody"/>
            </w:pPr>
            <w:r w:rsidRPr="006D7468">
              <w:t>String (</w:t>
            </w:r>
            <w:hyperlink w:anchor="_6.3.1.1_STR_-_1" w:history="1">
              <w:r w:rsidRPr="00E0060A">
                <w:rPr>
                  <w:rStyle w:val="Hyperlink"/>
                </w:rPr>
                <w:t>6.3.1.1</w:t>
              </w:r>
            </w:hyperlink>
            <w:r w:rsidRPr="006D7468">
              <w:t>)</w:t>
            </w:r>
          </w:p>
        </w:tc>
      </w:tr>
    </w:tbl>
    <w:p w14:paraId="6FA1014E" w14:textId="77777777" w:rsidR="006D7468" w:rsidRPr="006D7468" w:rsidRDefault="006D7468" w:rsidP="006D7468"/>
    <w:p w14:paraId="0EBC0393" w14:textId="77777777" w:rsidR="006D7468" w:rsidRPr="006D7468" w:rsidRDefault="006D7468" w:rsidP="006D7468">
      <w:r w:rsidRPr="006D7468">
        <w:t xml:space="preserve">STR is only indicated in </w:t>
      </w:r>
      <w:proofErr w:type="spellStart"/>
      <w:r w:rsidRPr="006D7468">
        <w:t>lrprp</w:t>
      </w:r>
      <w:proofErr w:type="spellEnd"/>
      <w:r w:rsidRPr="006D7468">
        <w:t xml:space="preserve"> when a feature applies to a single string out of those generated by the entry, as in the negative contractions.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
        <w:gridCol w:w="3600"/>
      </w:tblGrid>
      <w:tr w:rsidR="006D7468" w:rsidRPr="006D7468" w14:paraId="5112781C" w14:textId="77777777" w:rsidTr="00017AAC">
        <w:tc>
          <w:tcPr>
            <w:tcW w:w="717" w:type="dxa"/>
          </w:tcPr>
          <w:p w14:paraId="5DE1EA27" w14:textId="77777777" w:rsidR="006D7468" w:rsidRPr="006D7468" w:rsidRDefault="006D7468" w:rsidP="00175FF3">
            <w:pPr>
              <w:pStyle w:val="Tablebody"/>
            </w:pPr>
            <w:r w:rsidRPr="006D7468">
              <w:t>SCA</w:t>
            </w:r>
          </w:p>
        </w:tc>
        <w:tc>
          <w:tcPr>
            <w:tcW w:w="3600" w:type="dxa"/>
          </w:tcPr>
          <w:p w14:paraId="3EE0CC82" w14:textId="2719ED8A" w:rsidR="006D7468" w:rsidRPr="006D7468" w:rsidRDefault="006D7468" w:rsidP="00175FF3">
            <w:pPr>
              <w:pStyle w:val="Tablebody"/>
            </w:pPr>
            <w:r w:rsidRPr="006D7468">
              <w:t>Syntactic Category (</w:t>
            </w:r>
            <w:hyperlink w:anchor="_6.3.2.4_SCA_-_4" w:history="1">
              <w:r w:rsidRPr="00E0060A">
                <w:rPr>
                  <w:rStyle w:val="Hyperlink"/>
                </w:rPr>
                <w:t>6.3.2.4</w:t>
              </w:r>
            </w:hyperlink>
            <w:r w:rsidRPr="006D7468">
              <w:t>)</w:t>
            </w:r>
          </w:p>
        </w:tc>
      </w:tr>
      <w:tr w:rsidR="006D7468" w:rsidRPr="006D7468" w14:paraId="06E72BFF" w14:textId="77777777" w:rsidTr="00017AAC">
        <w:tc>
          <w:tcPr>
            <w:tcW w:w="717" w:type="dxa"/>
          </w:tcPr>
          <w:p w14:paraId="4C969EB1" w14:textId="77777777" w:rsidR="006D7468" w:rsidRPr="006D7468" w:rsidRDefault="006D7468" w:rsidP="00175FF3">
            <w:pPr>
              <w:pStyle w:val="Tablebody"/>
            </w:pPr>
            <w:r w:rsidRPr="006D7468">
              <w:t>FEA</w:t>
            </w:r>
          </w:p>
        </w:tc>
        <w:tc>
          <w:tcPr>
            <w:tcW w:w="3600" w:type="dxa"/>
          </w:tcPr>
          <w:p w14:paraId="4952C1F2" w14:textId="223356B4" w:rsidR="006D7468" w:rsidRPr="006D7468" w:rsidRDefault="006D7468" w:rsidP="00175FF3">
            <w:pPr>
              <w:pStyle w:val="Tablebody"/>
            </w:pPr>
            <w:r w:rsidRPr="006D7468">
              <w:t>Features (</w:t>
            </w:r>
            <w:hyperlink w:anchor="_6.3.2.10_FEA_-_2" w:history="1">
              <w:r w:rsidRPr="00E0060A">
                <w:rPr>
                  <w:rStyle w:val="Hyperlink"/>
                </w:rPr>
                <w:t>6.3.2.10</w:t>
              </w:r>
            </w:hyperlink>
            <w:r w:rsidRPr="006D7468">
              <w:t>)</w:t>
            </w:r>
          </w:p>
        </w:tc>
      </w:tr>
    </w:tbl>
    <w:p w14:paraId="6D8F8943" w14:textId="77777777" w:rsidR="006D7468" w:rsidRPr="006D7468" w:rsidRDefault="006D7468" w:rsidP="006D7468"/>
    <w:p w14:paraId="3691AEF3" w14:textId="77777777" w:rsidR="006D7468" w:rsidRPr="006D7468" w:rsidRDefault="006D7468" w:rsidP="00175FF3">
      <w:pPr>
        <w:pStyle w:val="Heading4"/>
      </w:pPr>
      <w:r w:rsidRPr="00175FF3">
        <w:rPr>
          <w:rStyle w:val="LabelorNumber"/>
        </w:rPr>
        <w:t>6.4.3.7</w:t>
      </w:r>
      <w:r w:rsidRPr="006D7468">
        <w:t xml:space="preserve"> - Abbreviations and Acronyms (file = </w:t>
      </w:r>
      <w:proofErr w:type="spellStart"/>
      <w:r w:rsidRPr="006D7468">
        <w:t>lrabr</w:t>
      </w:r>
      <w:proofErr w:type="spellEnd"/>
      <w:r w:rsidRPr="006D7468">
        <w:t xml:space="preserve">) </w:t>
      </w:r>
    </w:p>
    <w:p w14:paraId="0DF1716E" w14:textId="77777777" w:rsidR="006D7468" w:rsidRPr="006D7468" w:rsidRDefault="006D7468" w:rsidP="006D7468">
      <w:r w:rsidRPr="006D7468">
        <w:t>This file links acronyms and abbreviations to their expansions.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371B6AB" w14:textId="77777777" w:rsidTr="00017AAC">
        <w:tc>
          <w:tcPr>
            <w:tcW w:w="2988" w:type="dxa"/>
          </w:tcPr>
          <w:p w14:paraId="02993193" w14:textId="77777777" w:rsidR="006D7468" w:rsidRPr="006D7468" w:rsidRDefault="006D7468" w:rsidP="00175FF3">
            <w:pPr>
              <w:pStyle w:val="Tablebody"/>
            </w:pPr>
            <w:r w:rsidRPr="006D7468">
              <w:t>EUI</w:t>
            </w:r>
          </w:p>
        </w:tc>
        <w:tc>
          <w:tcPr>
            <w:tcW w:w="3600" w:type="dxa"/>
          </w:tcPr>
          <w:p w14:paraId="4A0F991C" w14:textId="552EAA80" w:rsidR="006D7468" w:rsidRPr="006D7468" w:rsidRDefault="006D7468" w:rsidP="00175FF3">
            <w:pPr>
              <w:pStyle w:val="Tablebody"/>
            </w:pPr>
            <w:r w:rsidRPr="006D7468">
              <w:t>The Entry Unique ID Number (</w:t>
            </w:r>
            <w:hyperlink w:anchor="_6.3.2.1_EUI_-_6" w:history="1">
              <w:r w:rsidRPr="00E0060A">
                <w:rPr>
                  <w:rStyle w:val="Hyperlink"/>
                </w:rPr>
                <w:t>6.3.2.1</w:t>
              </w:r>
            </w:hyperlink>
            <w:r w:rsidRPr="006D7468">
              <w:t>)</w:t>
            </w:r>
          </w:p>
        </w:tc>
      </w:tr>
    </w:tbl>
    <w:p w14:paraId="4C799364" w14:textId="77777777" w:rsidR="006D7468" w:rsidRPr="006D7468" w:rsidRDefault="006D7468" w:rsidP="006D7468"/>
    <w:p w14:paraId="6F1831ED" w14:textId="77777777" w:rsidR="006D7468" w:rsidRPr="006D7468" w:rsidRDefault="006D7468" w:rsidP="006D7468">
      <w:r w:rsidRPr="006D7468">
        <w:t>This field contains the EUI of the acronym or abbreviation.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712A0706" w14:textId="77777777" w:rsidTr="00017AAC">
        <w:tc>
          <w:tcPr>
            <w:tcW w:w="2988" w:type="dxa"/>
          </w:tcPr>
          <w:p w14:paraId="0E403FB2" w14:textId="77777777" w:rsidR="006D7468" w:rsidRPr="006D7468" w:rsidRDefault="006D7468" w:rsidP="00175FF3">
            <w:pPr>
              <w:pStyle w:val="Tablebody"/>
            </w:pPr>
            <w:r w:rsidRPr="006D7468">
              <w:t>BAS</w:t>
            </w:r>
          </w:p>
        </w:tc>
        <w:tc>
          <w:tcPr>
            <w:tcW w:w="3600" w:type="dxa"/>
          </w:tcPr>
          <w:p w14:paraId="51D84709" w14:textId="5CD2CC3D" w:rsidR="006D7468" w:rsidRPr="006D7468" w:rsidRDefault="006D7468" w:rsidP="00175FF3">
            <w:pPr>
              <w:pStyle w:val="Tablebody"/>
            </w:pPr>
            <w:r w:rsidRPr="006D7468">
              <w:t>The Base Form (</w:t>
            </w:r>
            <w:hyperlink w:anchor="_6.3.2.3_BAS_-_5" w:history="1">
              <w:r w:rsidRPr="00E0060A">
                <w:rPr>
                  <w:rStyle w:val="Hyperlink"/>
                </w:rPr>
                <w:t>6.3.2.3</w:t>
              </w:r>
            </w:hyperlink>
            <w:r w:rsidRPr="006D7468">
              <w:t>)</w:t>
            </w:r>
          </w:p>
        </w:tc>
      </w:tr>
    </w:tbl>
    <w:p w14:paraId="745C5A73" w14:textId="77777777" w:rsidR="006D7468" w:rsidRPr="006D7468" w:rsidRDefault="006D7468" w:rsidP="006D7468"/>
    <w:p w14:paraId="1606F5ED" w14:textId="77777777" w:rsidR="006D7468" w:rsidRPr="006D7468" w:rsidRDefault="006D7468" w:rsidP="006D7468">
      <w:r w:rsidRPr="006D7468">
        <w:t>This field contains the Base form of the acronym or abbreviation.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63FC98E2" w14:textId="77777777" w:rsidTr="00017AAC">
        <w:tc>
          <w:tcPr>
            <w:tcW w:w="2988" w:type="dxa"/>
          </w:tcPr>
          <w:p w14:paraId="24153A39" w14:textId="77777777" w:rsidR="006D7468" w:rsidRPr="006D7468" w:rsidRDefault="006D7468" w:rsidP="00175FF3">
            <w:pPr>
              <w:pStyle w:val="Tablebody"/>
            </w:pPr>
            <w:r w:rsidRPr="006D7468">
              <w:t>ABR</w:t>
            </w:r>
          </w:p>
        </w:tc>
        <w:tc>
          <w:tcPr>
            <w:tcW w:w="3600" w:type="dxa"/>
          </w:tcPr>
          <w:p w14:paraId="5D676E3A" w14:textId="27B5A660" w:rsidR="006D7468" w:rsidRPr="006D7468" w:rsidRDefault="006D7468" w:rsidP="00175FF3">
            <w:pPr>
              <w:pStyle w:val="Tablebody"/>
            </w:pPr>
            <w:r w:rsidRPr="006D7468">
              <w:t>Acronym or Abbreviation (</w:t>
            </w:r>
            <w:hyperlink w:anchor="_6.3.3.1_ABR_-" w:history="1">
              <w:r w:rsidRPr="00E0060A">
                <w:rPr>
                  <w:rStyle w:val="Hyperlink"/>
                </w:rPr>
                <w:t>6.3.3.1</w:t>
              </w:r>
            </w:hyperlink>
            <w:r w:rsidRPr="006D7468">
              <w:t>)</w:t>
            </w:r>
          </w:p>
        </w:tc>
      </w:tr>
      <w:tr w:rsidR="006D7468" w:rsidRPr="006D7468" w14:paraId="5A41091C" w14:textId="77777777" w:rsidTr="00017AAC">
        <w:tc>
          <w:tcPr>
            <w:tcW w:w="2988" w:type="dxa"/>
          </w:tcPr>
          <w:p w14:paraId="6C8212EE" w14:textId="77777777" w:rsidR="006D7468" w:rsidRPr="006D7468" w:rsidRDefault="006D7468" w:rsidP="00175FF3">
            <w:pPr>
              <w:pStyle w:val="Tablebody"/>
            </w:pPr>
            <w:r w:rsidRPr="006D7468">
              <w:t>BAS</w:t>
            </w:r>
          </w:p>
        </w:tc>
        <w:tc>
          <w:tcPr>
            <w:tcW w:w="3600" w:type="dxa"/>
          </w:tcPr>
          <w:p w14:paraId="551D25D4" w14:textId="1C4D0262" w:rsidR="006D7468" w:rsidRPr="006D7468" w:rsidRDefault="006D7468" w:rsidP="00175FF3">
            <w:pPr>
              <w:pStyle w:val="Tablebody"/>
            </w:pPr>
            <w:r w:rsidRPr="006D7468">
              <w:t>The Base Form (</w:t>
            </w:r>
            <w:hyperlink w:anchor="_6.3.2.3_BAS_-_6" w:history="1">
              <w:r w:rsidRPr="00E0060A">
                <w:rPr>
                  <w:rStyle w:val="Hyperlink"/>
                </w:rPr>
                <w:t>6.3.2.3</w:t>
              </w:r>
            </w:hyperlink>
            <w:r w:rsidRPr="006D7468">
              <w:t>)</w:t>
            </w:r>
          </w:p>
        </w:tc>
      </w:tr>
    </w:tbl>
    <w:p w14:paraId="0C0761E0" w14:textId="77777777" w:rsidR="006D7468" w:rsidRPr="006D7468" w:rsidRDefault="006D7468" w:rsidP="006D7468"/>
    <w:p w14:paraId="124274AB" w14:textId="77777777" w:rsidR="006D7468" w:rsidRPr="006D7468" w:rsidRDefault="006D7468" w:rsidP="006D7468">
      <w:r w:rsidRPr="006D7468">
        <w:lastRenderedPageBreak/>
        <w:t>This field contains the Base form of the expansion of the acronym or abbreviation.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2122F12C" w14:textId="77777777" w:rsidTr="00017AAC">
        <w:tc>
          <w:tcPr>
            <w:tcW w:w="2988" w:type="dxa"/>
          </w:tcPr>
          <w:p w14:paraId="1A8270A2" w14:textId="77777777" w:rsidR="006D7468" w:rsidRPr="006D7468" w:rsidRDefault="006D7468" w:rsidP="00175FF3">
            <w:pPr>
              <w:pStyle w:val="Tablebody"/>
            </w:pPr>
            <w:r w:rsidRPr="006D7468">
              <w:t>EUI</w:t>
            </w:r>
          </w:p>
        </w:tc>
        <w:tc>
          <w:tcPr>
            <w:tcW w:w="3600" w:type="dxa"/>
          </w:tcPr>
          <w:p w14:paraId="1927A649" w14:textId="633CFF52" w:rsidR="006D7468" w:rsidRPr="006D7468" w:rsidRDefault="006D7468" w:rsidP="00175FF3">
            <w:pPr>
              <w:pStyle w:val="Tablebody"/>
            </w:pPr>
            <w:r w:rsidRPr="006D7468">
              <w:t>The Entry Unique ID Number (</w:t>
            </w:r>
            <w:hyperlink w:anchor="_6.3.2.1_EUI_-_7" w:history="1">
              <w:r w:rsidRPr="00E0060A">
                <w:rPr>
                  <w:rStyle w:val="Hyperlink"/>
                </w:rPr>
                <w:t>6.3.2.1</w:t>
              </w:r>
            </w:hyperlink>
            <w:r w:rsidRPr="006D7468">
              <w:t>)</w:t>
            </w:r>
          </w:p>
        </w:tc>
      </w:tr>
    </w:tbl>
    <w:p w14:paraId="548AF6BB" w14:textId="77777777" w:rsidR="006D7468" w:rsidRPr="006D7468" w:rsidRDefault="006D7468" w:rsidP="006D7468"/>
    <w:p w14:paraId="7228444A" w14:textId="77777777" w:rsidR="006D7468" w:rsidRPr="006D7468" w:rsidRDefault="006D7468" w:rsidP="006D7468">
      <w:r w:rsidRPr="006D7468">
        <w:t>This field contains the EUI of the expansion of the abbreviation or acronym.</w:t>
      </w:r>
    </w:p>
    <w:p w14:paraId="0DD0BB5B" w14:textId="77777777" w:rsidR="006D7468" w:rsidRPr="006D7468" w:rsidRDefault="006D7468" w:rsidP="00175FF3">
      <w:pPr>
        <w:pStyle w:val="Heading4"/>
      </w:pPr>
      <w:r w:rsidRPr="00175FF3">
        <w:rPr>
          <w:rStyle w:val="LabelorNumber"/>
        </w:rPr>
        <w:t>6.4.3.8</w:t>
      </w:r>
      <w:r w:rsidRPr="006D7468">
        <w:t xml:space="preserve"> - Spelling Variants (file = </w:t>
      </w:r>
      <w:proofErr w:type="spellStart"/>
      <w:r w:rsidRPr="006D7468">
        <w:t>lrspl</w:t>
      </w:r>
      <w:proofErr w:type="spellEnd"/>
      <w:r w:rsidRPr="006D7468">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EB90257" w14:textId="77777777" w:rsidTr="00175FF3">
        <w:trPr>
          <w:trHeight w:val="719"/>
        </w:trPr>
        <w:tc>
          <w:tcPr>
            <w:tcW w:w="2988" w:type="dxa"/>
          </w:tcPr>
          <w:p w14:paraId="1BB037E6" w14:textId="77777777" w:rsidR="006D7468" w:rsidRPr="006D7468" w:rsidRDefault="006D7468" w:rsidP="00175FF3">
            <w:pPr>
              <w:pStyle w:val="Tablebody"/>
            </w:pPr>
            <w:r w:rsidRPr="006D7468">
              <w:t>EUI</w:t>
            </w:r>
          </w:p>
        </w:tc>
        <w:tc>
          <w:tcPr>
            <w:tcW w:w="3600" w:type="dxa"/>
          </w:tcPr>
          <w:p w14:paraId="525D41FA" w14:textId="3F0CB529" w:rsidR="006D7468" w:rsidRPr="006D7468" w:rsidRDefault="006D7468" w:rsidP="00175FF3">
            <w:pPr>
              <w:pStyle w:val="Tablebody"/>
            </w:pPr>
            <w:r w:rsidRPr="006D7468">
              <w:t>The Entry Unique ID Number (</w:t>
            </w:r>
            <w:hyperlink w:anchor="_6.3.2.1_EUI_-_8" w:history="1">
              <w:r w:rsidRPr="00E0060A">
                <w:rPr>
                  <w:rStyle w:val="Hyperlink"/>
                </w:rPr>
                <w:t>6.3.2.1</w:t>
              </w:r>
            </w:hyperlink>
            <w:r w:rsidRPr="006D7468">
              <w:t>)</w:t>
            </w:r>
          </w:p>
        </w:tc>
      </w:tr>
      <w:tr w:rsidR="006D7468" w:rsidRPr="006D7468" w14:paraId="06075FF1" w14:textId="77777777" w:rsidTr="00017AAC">
        <w:tc>
          <w:tcPr>
            <w:tcW w:w="2988" w:type="dxa"/>
          </w:tcPr>
          <w:p w14:paraId="7A9B9A5F" w14:textId="77777777" w:rsidR="006D7468" w:rsidRPr="006D7468" w:rsidRDefault="006D7468" w:rsidP="00175FF3">
            <w:pPr>
              <w:pStyle w:val="Tablebody"/>
            </w:pPr>
            <w:r w:rsidRPr="006D7468">
              <w:t>SPV</w:t>
            </w:r>
          </w:p>
        </w:tc>
        <w:tc>
          <w:tcPr>
            <w:tcW w:w="3600" w:type="dxa"/>
          </w:tcPr>
          <w:p w14:paraId="3E7E1564" w14:textId="0CDC6A51" w:rsidR="006D7468" w:rsidRPr="006D7468" w:rsidRDefault="006D7468" w:rsidP="00175FF3">
            <w:pPr>
              <w:pStyle w:val="Tablebody"/>
            </w:pPr>
            <w:r w:rsidRPr="006D7468">
              <w:t>Spelling Variant (</w:t>
            </w:r>
            <w:hyperlink w:anchor="_6.3.3.2_SPV_-" w:history="1">
              <w:r w:rsidRPr="00E0060A">
                <w:rPr>
                  <w:rStyle w:val="Hyperlink"/>
                </w:rPr>
                <w:t>6.3.3.2</w:t>
              </w:r>
            </w:hyperlink>
            <w:r w:rsidRPr="006D7468">
              <w:t>)</w:t>
            </w:r>
          </w:p>
        </w:tc>
      </w:tr>
      <w:tr w:rsidR="006D7468" w:rsidRPr="006D7468" w14:paraId="07740896" w14:textId="77777777" w:rsidTr="00E0060A">
        <w:trPr>
          <w:trHeight w:val="251"/>
        </w:trPr>
        <w:tc>
          <w:tcPr>
            <w:tcW w:w="2988" w:type="dxa"/>
          </w:tcPr>
          <w:p w14:paraId="63F86662" w14:textId="77777777" w:rsidR="006D7468" w:rsidRPr="006D7468" w:rsidRDefault="006D7468" w:rsidP="00175FF3">
            <w:pPr>
              <w:pStyle w:val="Tablebody"/>
            </w:pPr>
            <w:r w:rsidRPr="006D7468">
              <w:t>BAS</w:t>
            </w:r>
          </w:p>
        </w:tc>
        <w:tc>
          <w:tcPr>
            <w:tcW w:w="3600" w:type="dxa"/>
          </w:tcPr>
          <w:p w14:paraId="4B7CA288" w14:textId="0F8CFD28" w:rsidR="006D7468" w:rsidRPr="006D7468" w:rsidRDefault="006D7468" w:rsidP="00175FF3">
            <w:pPr>
              <w:pStyle w:val="Tablebody"/>
            </w:pPr>
            <w:r w:rsidRPr="006D7468">
              <w:t>The Base Form (</w:t>
            </w:r>
            <w:hyperlink w:anchor="_6.3.2.3_BAS_-_7" w:history="1">
              <w:r w:rsidRPr="00E0060A">
                <w:rPr>
                  <w:rStyle w:val="Hyperlink"/>
                </w:rPr>
                <w:t>6.3.2.3</w:t>
              </w:r>
            </w:hyperlink>
            <w:r w:rsidRPr="006D7468">
              <w:t>)</w:t>
            </w:r>
          </w:p>
        </w:tc>
      </w:tr>
    </w:tbl>
    <w:p w14:paraId="097A196B" w14:textId="77777777" w:rsidR="006D7468" w:rsidRPr="006D7468" w:rsidRDefault="006D7468" w:rsidP="006D7468"/>
    <w:p w14:paraId="2C2DD6D1" w14:textId="77777777" w:rsidR="006D7468" w:rsidRPr="006D7468" w:rsidRDefault="006D7468" w:rsidP="00175FF3">
      <w:pPr>
        <w:pStyle w:val="Heading4"/>
      </w:pPr>
      <w:r w:rsidRPr="00175FF3">
        <w:rPr>
          <w:rStyle w:val="LabelorNumber"/>
        </w:rPr>
        <w:t>6.4.3.9</w:t>
      </w:r>
      <w:r w:rsidRPr="006D7468">
        <w:t xml:space="preserve"> - Nominalizations (file = </w:t>
      </w:r>
      <w:proofErr w:type="spellStart"/>
      <w:r w:rsidRPr="006D7468">
        <w:t>lrnom</w:t>
      </w:r>
      <w:proofErr w:type="spellEnd"/>
      <w:r w:rsidRPr="006D746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27BDB94B" w14:textId="77777777" w:rsidTr="00017AAC">
        <w:tc>
          <w:tcPr>
            <w:tcW w:w="2988" w:type="dxa"/>
          </w:tcPr>
          <w:p w14:paraId="7596EB8F" w14:textId="77777777" w:rsidR="006D7468" w:rsidRPr="006D7468" w:rsidRDefault="006D7468" w:rsidP="00175FF3">
            <w:pPr>
              <w:pStyle w:val="Tablebody"/>
            </w:pPr>
            <w:r w:rsidRPr="006D7468">
              <w:t>EUI</w:t>
            </w:r>
          </w:p>
        </w:tc>
        <w:tc>
          <w:tcPr>
            <w:tcW w:w="3600" w:type="dxa"/>
          </w:tcPr>
          <w:p w14:paraId="39D7D2C6" w14:textId="0754A4B7" w:rsidR="006D7468" w:rsidRPr="006D7468" w:rsidRDefault="006D7468" w:rsidP="00175FF3">
            <w:pPr>
              <w:pStyle w:val="Tablebody"/>
            </w:pPr>
            <w:r w:rsidRPr="006D7468">
              <w:t>The Entry Unique ID Number (</w:t>
            </w:r>
            <w:hyperlink w:anchor="_6.3.2.1_EUI_-_9" w:history="1">
              <w:r w:rsidRPr="00E0060A">
                <w:rPr>
                  <w:rStyle w:val="Hyperlink"/>
                </w:rPr>
                <w:t>6.3.2.1</w:t>
              </w:r>
            </w:hyperlink>
            <w:r w:rsidRPr="006D7468">
              <w:t>)</w:t>
            </w:r>
          </w:p>
        </w:tc>
      </w:tr>
    </w:tbl>
    <w:p w14:paraId="347A3109" w14:textId="77777777" w:rsidR="006D7468" w:rsidRPr="006D7468" w:rsidRDefault="006D7468" w:rsidP="006D7468"/>
    <w:p w14:paraId="4EB8085A" w14:textId="77777777" w:rsidR="006D7468" w:rsidRPr="006D7468" w:rsidRDefault="006D7468" w:rsidP="006D7468">
      <w:r w:rsidRPr="006D7468">
        <w:t>This field contains the EUI of the nominalization.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71B99273" w14:textId="77777777" w:rsidTr="00017AAC">
        <w:tc>
          <w:tcPr>
            <w:tcW w:w="2988" w:type="dxa"/>
          </w:tcPr>
          <w:p w14:paraId="0525359F" w14:textId="77777777" w:rsidR="006D7468" w:rsidRPr="006D7468" w:rsidRDefault="006D7468" w:rsidP="00175FF3">
            <w:pPr>
              <w:pStyle w:val="Tablebody"/>
            </w:pPr>
            <w:r w:rsidRPr="006D7468">
              <w:t>BAS</w:t>
            </w:r>
          </w:p>
        </w:tc>
        <w:tc>
          <w:tcPr>
            <w:tcW w:w="3600" w:type="dxa"/>
          </w:tcPr>
          <w:p w14:paraId="7F86CED4" w14:textId="119B94A2" w:rsidR="006D7468" w:rsidRPr="006D7468" w:rsidRDefault="006D7468" w:rsidP="00175FF3">
            <w:pPr>
              <w:pStyle w:val="Tablebody"/>
            </w:pPr>
            <w:r w:rsidRPr="006D7468">
              <w:t>The Base Form (</w:t>
            </w:r>
            <w:hyperlink w:anchor="_6.3.2.3_BAS_-_8" w:history="1">
              <w:r w:rsidRPr="00E0060A">
                <w:rPr>
                  <w:rStyle w:val="Hyperlink"/>
                </w:rPr>
                <w:t>6.3.2.3</w:t>
              </w:r>
            </w:hyperlink>
            <w:r w:rsidRPr="006D7468">
              <w:t>)</w:t>
            </w:r>
          </w:p>
        </w:tc>
      </w:tr>
    </w:tbl>
    <w:p w14:paraId="7734344B" w14:textId="77777777" w:rsidR="006D7468" w:rsidRPr="006D7468" w:rsidRDefault="006D7468" w:rsidP="006D7468"/>
    <w:p w14:paraId="28C71E74" w14:textId="77777777" w:rsidR="006D7468" w:rsidRPr="006D7468" w:rsidRDefault="006D7468" w:rsidP="006D7468">
      <w:r w:rsidRPr="006D7468">
        <w:t>This field contains the Base form of the nominalization.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14559CC7" w14:textId="77777777" w:rsidTr="00E0060A">
        <w:trPr>
          <w:trHeight w:val="179"/>
        </w:trPr>
        <w:tc>
          <w:tcPr>
            <w:tcW w:w="2988" w:type="dxa"/>
          </w:tcPr>
          <w:p w14:paraId="79E80FB2" w14:textId="77777777" w:rsidR="006D7468" w:rsidRPr="006D7468" w:rsidRDefault="006D7468" w:rsidP="00175FF3">
            <w:pPr>
              <w:pStyle w:val="Tablebody"/>
            </w:pPr>
            <w:r w:rsidRPr="006D7468">
              <w:t>SCA</w:t>
            </w:r>
          </w:p>
        </w:tc>
        <w:tc>
          <w:tcPr>
            <w:tcW w:w="3600" w:type="dxa"/>
          </w:tcPr>
          <w:p w14:paraId="56AF0B69" w14:textId="54AF442C" w:rsidR="006D7468" w:rsidRPr="006D7468" w:rsidRDefault="006D7468" w:rsidP="00175FF3">
            <w:pPr>
              <w:pStyle w:val="Tablebody"/>
            </w:pPr>
            <w:r w:rsidRPr="006D7468">
              <w:t>Syntactic Category (</w:t>
            </w:r>
            <w:hyperlink w:anchor="_6.3.2.4_SCA_-_5" w:history="1">
              <w:r w:rsidRPr="00E0060A">
                <w:rPr>
                  <w:rStyle w:val="Hyperlink"/>
                </w:rPr>
                <w:t>6.3.2.4</w:t>
              </w:r>
            </w:hyperlink>
            <w:r w:rsidRPr="006D7468">
              <w:t>)</w:t>
            </w:r>
          </w:p>
        </w:tc>
      </w:tr>
    </w:tbl>
    <w:p w14:paraId="336C4BC5" w14:textId="77777777" w:rsidR="006D7468" w:rsidRPr="006D7468" w:rsidRDefault="006D7468" w:rsidP="006D7468"/>
    <w:p w14:paraId="5CA3975C" w14:textId="77777777" w:rsidR="006D7468" w:rsidRPr="006D7468" w:rsidRDefault="006D7468" w:rsidP="006D7468">
      <w:r w:rsidRPr="006D7468">
        <w:t>This field contains the category of the nominalization (noun).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32D32093" w14:textId="77777777" w:rsidTr="00017AAC">
        <w:tc>
          <w:tcPr>
            <w:tcW w:w="2988" w:type="dxa"/>
          </w:tcPr>
          <w:p w14:paraId="0AF2999D" w14:textId="77777777" w:rsidR="006D7468" w:rsidRPr="006D7468" w:rsidRDefault="006D7468" w:rsidP="00175FF3">
            <w:pPr>
              <w:pStyle w:val="Tablebody"/>
            </w:pPr>
            <w:r w:rsidRPr="006D7468">
              <w:t>EUI</w:t>
            </w:r>
          </w:p>
        </w:tc>
        <w:tc>
          <w:tcPr>
            <w:tcW w:w="3600" w:type="dxa"/>
          </w:tcPr>
          <w:p w14:paraId="17FBD2CF" w14:textId="1811E6E9" w:rsidR="006D7468" w:rsidRPr="006D7468" w:rsidRDefault="006D7468" w:rsidP="00175FF3">
            <w:pPr>
              <w:pStyle w:val="Tablebody"/>
            </w:pPr>
            <w:r w:rsidRPr="006D7468">
              <w:t>The Entry Unique ID Number (</w:t>
            </w:r>
            <w:hyperlink w:anchor="_6.3.2.1_EUI_-_10" w:history="1">
              <w:r w:rsidRPr="00E0060A">
                <w:rPr>
                  <w:rStyle w:val="Hyperlink"/>
                </w:rPr>
                <w:t>6.3.2.1</w:t>
              </w:r>
            </w:hyperlink>
            <w:r w:rsidRPr="006D7468">
              <w:t>)</w:t>
            </w:r>
          </w:p>
        </w:tc>
      </w:tr>
    </w:tbl>
    <w:p w14:paraId="689564EB" w14:textId="77777777" w:rsidR="006D7468" w:rsidRPr="006D7468" w:rsidRDefault="006D7468" w:rsidP="006D7468"/>
    <w:p w14:paraId="464D6A15" w14:textId="77777777" w:rsidR="006D7468" w:rsidRPr="006D7468" w:rsidRDefault="006D7468" w:rsidP="006D7468">
      <w:r w:rsidRPr="006D7468">
        <w:t>This field contains the EUI of a verb or adjective of which the noun is a nominalization.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76A4C2D5" w14:textId="77777777" w:rsidTr="00017AAC">
        <w:tc>
          <w:tcPr>
            <w:tcW w:w="2988" w:type="dxa"/>
          </w:tcPr>
          <w:p w14:paraId="22EB71E3" w14:textId="77777777" w:rsidR="006D7468" w:rsidRPr="006D7468" w:rsidRDefault="006D7468" w:rsidP="00175FF3">
            <w:pPr>
              <w:pStyle w:val="Tablebody"/>
            </w:pPr>
            <w:r w:rsidRPr="006D7468">
              <w:t>BAS</w:t>
            </w:r>
          </w:p>
        </w:tc>
        <w:tc>
          <w:tcPr>
            <w:tcW w:w="3600" w:type="dxa"/>
          </w:tcPr>
          <w:p w14:paraId="3D7CC52A" w14:textId="74387B2E" w:rsidR="006D7468" w:rsidRPr="006D7468" w:rsidRDefault="006D7468" w:rsidP="00175FF3">
            <w:pPr>
              <w:pStyle w:val="Tablebody"/>
            </w:pPr>
            <w:r w:rsidRPr="006D7468">
              <w:t>The Base Form (</w:t>
            </w:r>
            <w:hyperlink w:anchor="_6.3.2.3_BAS_-_9" w:history="1">
              <w:r w:rsidRPr="00E0060A">
                <w:rPr>
                  <w:rStyle w:val="Hyperlink"/>
                </w:rPr>
                <w:t>6.3.2.3</w:t>
              </w:r>
            </w:hyperlink>
            <w:r w:rsidRPr="006D7468">
              <w:t>)</w:t>
            </w:r>
          </w:p>
        </w:tc>
      </w:tr>
    </w:tbl>
    <w:p w14:paraId="29D358C5" w14:textId="77777777" w:rsidR="006D7468" w:rsidRPr="006D7468" w:rsidRDefault="006D7468" w:rsidP="006D7468"/>
    <w:p w14:paraId="2C014CEB" w14:textId="77777777" w:rsidR="006D7468" w:rsidRPr="006D7468" w:rsidRDefault="006D7468" w:rsidP="006D7468">
      <w:r w:rsidRPr="006D7468">
        <w:t>This field contains the base form of the verb or adjective of which the noun is a nominalization.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B79543E" w14:textId="77777777" w:rsidTr="00175FF3">
        <w:trPr>
          <w:trHeight w:val="359"/>
        </w:trPr>
        <w:tc>
          <w:tcPr>
            <w:tcW w:w="2988" w:type="dxa"/>
          </w:tcPr>
          <w:p w14:paraId="48F0948F" w14:textId="77777777" w:rsidR="006D7468" w:rsidRPr="006D7468" w:rsidRDefault="006D7468" w:rsidP="00175FF3">
            <w:pPr>
              <w:pStyle w:val="Tablebody"/>
            </w:pPr>
            <w:r w:rsidRPr="006D7468">
              <w:t>SCA</w:t>
            </w:r>
          </w:p>
        </w:tc>
        <w:tc>
          <w:tcPr>
            <w:tcW w:w="3600" w:type="dxa"/>
          </w:tcPr>
          <w:p w14:paraId="50800CD6" w14:textId="683E4A95" w:rsidR="006D7468" w:rsidRPr="006D7468" w:rsidRDefault="006D7468" w:rsidP="00175FF3">
            <w:pPr>
              <w:pStyle w:val="Tablebody"/>
            </w:pPr>
            <w:r w:rsidRPr="006D7468">
              <w:t>Syntactic Category (</w:t>
            </w:r>
            <w:hyperlink w:anchor="_6.3.2.4_SCA_-_6" w:history="1">
              <w:r w:rsidRPr="00E0060A">
                <w:rPr>
                  <w:rStyle w:val="Hyperlink"/>
                </w:rPr>
                <w:t>6.3.2.4</w:t>
              </w:r>
            </w:hyperlink>
            <w:r w:rsidRPr="006D7468">
              <w:t>)</w:t>
            </w:r>
          </w:p>
        </w:tc>
      </w:tr>
    </w:tbl>
    <w:p w14:paraId="58A1BAF2" w14:textId="77777777" w:rsidR="006D7468" w:rsidRPr="006D7468" w:rsidRDefault="006D7468" w:rsidP="006D7468"/>
    <w:p w14:paraId="4F8DA962" w14:textId="77777777" w:rsidR="006D7468" w:rsidRPr="006D7468" w:rsidRDefault="006D7468" w:rsidP="006D7468">
      <w:r w:rsidRPr="006D7468">
        <w:t xml:space="preserve">This field contains the syntactic category (adj or verb) of the adjective or verb. </w:t>
      </w:r>
    </w:p>
    <w:p w14:paraId="08A7FBC8" w14:textId="77777777" w:rsidR="006D7468" w:rsidRPr="006D7468" w:rsidRDefault="006D7468" w:rsidP="00175FF3">
      <w:pPr>
        <w:pStyle w:val="Heading4"/>
      </w:pPr>
      <w:r w:rsidRPr="00175FF3">
        <w:rPr>
          <w:rStyle w:val="LabelorNumber"/>
        </w:rPr>
        <w:t>6.4.3.10</w:t>
      </w:r>
      <w:r w:rsidRPr="006D7468">
        <w:t xml:space="preserve"> - Trademarks (file = </w:t>
      </w:r>
      <w:proofErr w:type="spellStart"/>
      <w:r w:rsidRPr="006D7468">
        <w:t>lrtrm</w:t>
      </w:r>
      <w:proofErr w:type="spellEnd"/>
      <w:r w:rsidRPr="006D7468">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51EFEFE6" w14:textId="77777777" w:rsidTr="00017AAC">
        <w:tc>
          <w:tcPr>
            <w:tcW w:w="2988" w:type="dxa"/>
          </w:tcPr>
          <w:p w14:paraId="2F72DFB4" w14:textId="77777777" w:rsidR="006D7468" w:rsidRPr="006D7468" w:rsidRDefault="006D7468" w:rsidP="00175FF3">
            <w:pPr>
              <w:pStyle w:val="Tablebody"/>
            </w:pPr>
            <w:r w:rsidRPr="006D7468">
              <w:t>EUI</w:t>
            </w:r>
          </w:p>
        </w:tc>
        <w:tc>
          <w:tcPr>
            <w:tcW w:w="3600" w:type="dxa"/>
          </w:tcPr>
          <w:p w14:paraId="64FCD122" w14:textId="533817BC" w:rsidR="006D7468" w:rsidRPr="006D7468" w:rsidRDefault="006D7468" w:rsidP="00175FF3">
            <w:pPr>
              <w:pStyle w:val="Tablebody"/>
            </w:pPr>
            <w:r w:rsidRPr="006D7468">
              <w:t>The Entry Unique ID Number (</w:t>
            </w:r>
            <w:hyperlink w:anchor="_6.3.2.1_EUI_-_11" w:history="1">
              <w:r w:rsidRPr="00E0060A">
                <w:rPr>
                  <w:rStyle w:val="Hyperlink"/>
                </w:rPr>
                <w:t>6.3.2.1</w:t>
              </w:r>
            </w:hyperlink>
            <w:r w:rsidRPr="006D7468">
              <w:t>)</w:t>
            </w:r>
          </w:p>
        </w:tc>
      </w:tr>
      <w:tr w:rsidR="006D7468" w:rsidRPr="006D7468" w14:paraId="7717BCC5" w14:textId="77777777" w:rsidTr="00175FF3">
        <w:trPr>
          <w:trHeight w:val="422"/>
        </w:trPr>
        <w:tc>
          <w:tcPr>
            <w:tcW w:w="2988" w:type="dxa"/>
          </w:tcPr>
          <w:p w14:paraId="7CD32FA1" w14:textId="77777777" w:rsidR="006D7468" w:rsidRPr="006D7468" w:rsidRDefault="006D7468" w:rsidP="00175FF3">
            <w:pPr>
              <w:pStyle w:val="Tablebody"/>
            </w:pPr>
            <w:r w:rsidRPr="006D7468">
              <w:t>BAS</w:t>
            </w:r>
          </w:p>
        </w:tc>
        <w:tc>
          <w:tcPr>
            <w:tcW w:w="3600" w:type="dxa"/>
          </w:tcPr>
          <w:p w14:paraId="4CD734F7" w14:textId="5A940321" w:rsidR="006D7468" w:rsidRPr="006D7468" w:rsidRDefault="006D7468" w:rsidP="00175FF3">
            <w:pPr>
              <w:pStyle w:val="Tablebody"/>
            </w:pPr>
            <w:r w:rsidRPr="006D7468">
              <w:t>Base (</w:t>
            </w:r>
            <w:hyperlink w:anchor="_6.3.2.3_BAS_-_10" w:history="1">
              <w:r w:rsidRPr="00E0060A">
                <w:rPr>
                  <w:rStyle w:val="Hyperlink"/>
                </w:rPr>
                <w:t>6.3.2.3</w:t>
              </w:r>
            </w:hyperlink>
            <w:r w:rsidRPr="006D7468">
              <w:t>)</w:t>
            </w:r>
          </w:p>
        </w:tc>
      </w:tr>
      <w:tr w:rsidR="006D7468" w:rsidRPr="006D7468" w14:paraId="4925C637" w14:textId="77777777" w:rsidTr="00017AAC">
        <w:tc>
          <w:tcPr>
            <w:tcW w:w="2988" w:type="dxa"/>
          </w:tcPr>
          <w:p w14:paraId="64B1D7FC" w14:textId="77777777" w:rsidR="006D7468" w:rsidRPr="006D7468" w:rsidRDefault="006D7468" w:rsidP="00175FF3">
            <w:pPr>
              <w:pStyle w:val="Tablebody"/>
            </w:pPr>
            <w:r w:rsidRPr="006D7468">
              <w:t>GEN</w:t>
            </w:r>
          </w:p>
        </w:tc>
        <w:tc>
          <w:tcPr>
            <w:tcW w:w="3600" w:type="dxa"/>
          </w:tcPr>
          <w:p w14:paraId="15B7D9A8" w14:textId="74DF042A" w:rsidR="006D7468" w:rsidRPr="006D7468" w:rsidRDefault="006D7468" w:rsidP="00175FF3">
            <w:pPr>
              <w:pStyle w:val="Tablebody"/>
            </w:pPr>
            <w:r w:rsidRPr="006D7468">
              <w:t>Generic Term (</w:t>
            </w:r>
            <w:hyperlink w:anchor="_6.3.2.13_GEN_-" w:history="1">
              <w:r w:rsidRPr="00E0060A">
                <w:rPr>
                  <w:rStyle w:val="Hyperlink"/>
                </w:rPr>
                <w:t>6.3.2.13</w:t>
              </w:r>
            </w:hyperlink>
            <w:r w:rsidRPr="006D7468">
              <w:t>)</w:t>
            </w:r>
          </w:p>
        </w:tc>
      </w:tr>
    </w:tbl>
    <w:p w14:paraId="4932110F" w14:textId="77777777" w:rsidR="006D7468" w:rsidRPr="006D7468" w:rsidRDefault="006D7468" w:rsidP="006D7468"/>
    <w:p w14:paraId="20C54790" w14:textId="77777777" w:rsidR="006D7468" w:rsidRPr="006D7468" w:rsidRDefault="006D7468" w:rsidP="006D7468">
      <w:r w:rsidRPr="006D7468">
        <w:t xml:space="preserve">The appearance of a form in the </w:t>
      </w:r>
      <w:proofErr w:type="spellStart"/>
      <w:r w:rsidRPr="006D7468">
        <w:t>lrtrm</w:t>
      </w:r>
      <w:proofErr w:type="spellEnd"/>
      <w:r w:rsidRPr="006D7468">
        <w:t xml:space="preserve"> table indicates that it is a trademark. It may or may not have a generic term associated with it. </w:t>
      </w:r>
    </w:p>
    <w:p w14:paraId="4B57345B" w14:textId="77777777" w:rsidR="006D7468" w:rsidRPr="006D7468" w:rsidRDefault="006D7468" w:rsidP="00175FF3">
      <w:pPr>
        <w:pStyle w:val="Heading4"/>
      </w:pPr>
      <w:r w:rsidRPr="00175FF3">
        <w:rPr>
          <w:rStyle w:val="LabelorNumber"/>
        </w:rPr>
        <w:lastRenderedPageBreak/>
        <w:t>6.4.3.11</w:t>
      </w:r>
      <w:r w:rsidRPr="006D7468">
        <w:t xml:space="preserve"> - Files (file = </w:t>
      </w:r>
      <w:proofErr w:type="spellStart"/>
      <w:r w:rsidRPr="006D7468">
        <w:t>lrfil</w:t>
      </w:r>
      <w:proofErr w:type="spellEnd"/>
      <w:r w:rsidRPr="006D7468">
        <w:t xml:space="preserve">) </w:t>
      </w:r>
    </w:p>
    <w:p w14:paraId="6B80671D" w14:textId="77777777" w:rsidR="006D7468" w:rsidRPr="006D7468" w:rsidRDefault="006D7468" w:rsidP="006D7468">
      <w:r w:rsidRPr="006D7468">
        <w:t xml:space="preserve">The </w:t>
      </w:r>
      <w:proofErr w:type="spellStart"/>
      <w:r w:rsidRPr="006D7468">
        <w:t>lrfil</w:t>
      </w:r>
      <w:proofErr w:type="spellEnd"/>
      <w:r w:rsidRPr="006D7468">
        <w:t xml:space="preserve"> table describes each file in the ASCII relational form of the Lexicon.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72B5B0CA" w14:textId="77777777" w:rsidTr="00017AAC">
        <w:tc>
          <w:tcPr>
            <w:tcW w:w="2988" w:type="dxa"/>
          </w:tcPr>
          <w:p w14:paraId="3800BE7E" w14:textId="77777777" w:rsidR="006D7468" w:rsidRPr="006D7468" w:rsidRDefault="006D7468" w:rsidP="00175FF3">
            <w:pPr>
              <w:pStyle w:val="Tablebody"/>
            </w:pPr>
            <w:r w:rsidRPr="006D7468">
              <w:t>FIL</w:t>
            </w:r>
          </w:p>
        </w:tc>
        <w:tc>
          <w:tcPr>
            <w:tcW w:w="3600" w:type="dxa"/>
          </w:tcPr>
          <w:p w14:paraId="0F98C477" w14:textId="770E59A4" w:rsidR="006D7468" w:rsidRPr="006D7468" w:rsidRDefault="006D7468" w:rsidP="00175FF3">
            <w:pPr>
              <w:pStyle w:val="Tablebody"/>
            </w:pPr>
            <w:r w:rsidRPr="006D7468">
              <w:t>File Name(s) (</w:t>
            </w:r>
            <w:hyperlink w:anchor="_6.3.4.5_FIL_-" w:history="1">
              <w:r w:rsidRPr="00E0060A">
                <w:rPr>
                  <w:rStyle w:val="Hyperlink"/>
                </w:rPr>
                <w:t>6.3.4.5</w:t>
              </w:r>
            </w:hyperlink>
            <w:r w:rsidRPr="006D7468">
              <w:t>)</w:t>
            </w:r>
          </w:p>
        </w:tc>
      </w:tr>
      <w:tr w:rsidR="006D7468" w:rsidRPr="006D7468" w14:paraId="07F362C5" w14:textId="77777777" w:rsidTr="00017AAC">
        <w:tc>
          <w:tcPr>
            <w:tcW w:w="2988" w:type="dxa"/>
          </w:tcPr>
          <w:p w14:paraId="3F4C31FD" w14:textId="77777777" w:rsidR="006D7468" w:rsidRPr="006D7468" w:rsidRDefault="006D7468" w:rsidP="00175FF3">
            <w:pPr>
              <w:pStyle w:val="Tablebody"/>
            </w:pPr>
            <w:r w:rsidRPr="006D7468">
              <w:t>DES</w:t>
            </w:r>
          </w:p>
        </w:tc>
        <w:tc>
          <w:tcPr>
            <w:tcW w:w="3600" w:type="dxa"/>
          </w:tcPr>
          <w:p w14:paraId="69269372" w14:textId="468B2EED" w:rsidR="006D7468" w:rsidRPr="006D7468" w:rsidRDefault="006D7468" w:rsidP="00175FF3">
            <w:pPr>
              <w:pStyle w:val="Tablebody"/>
            </w:pPr>
            <w:r w:rsidRPr="006D7468">
              <w:t>Description (</w:t>
            </w:r>
            <w:hyperlink w:anchor="_6.3.4.2_DES_-" w:history="1">
              <w:r w:rsidRPr="00E0060A">
                <w:rPr>
                  <w:rStyle w:val="Hyperlink"/>
                </w:rPr>
                <w:t>6.3.4.2</w:t>
              </w:r>
            </w:hyperlink>
            <w:r w:rsidRPr="006D7468">
              <w:t>)</w:t>
            </w:r>
          </w:p>
        </w:tc>
      </w:tr>
      <w:tr w:rsidR="006D7468" w:rsidRPr="006D7468" w14:paraId="63AC04BB" w14:textId="77777777" w:rsidTr="00017AAC">
        <w:tc>
          <w:tcPr>
            <w:tcW w:w="2988" w:type="dxa"/>
          </w:tcPr>
          <w:p w14:paraId="1F20D7B1" w14:textId="77777777" w:rsidR="006D7468" w:rsidRPr="006D7468" w:rsidRDefault="006D7468" w:rsidP="00175FF3">
            <w:pPr>
              <w:pStyle w:val="Tablebody"/>
            </w:pPr>
            <w:r w:rsidRPr="006D7468">
              <w:t>FMT</w:t>
            </w:r>
          </w:p>
        </w:tc>
        <w:tc>
          <w:tcPr>
            <w:tcW w:w="3600" w:type="dxa"/>
          </w:tcPr>
          <w:p w14:paraId="49FF56A6" w14:textId="6AA9CFBF" w:rsidR="006D7468" w:rsidRPr="006D7468" w:rsidRDefault="006D7468" w:rsidP="00175FF3">
            <w:pPr>
              <w:pStyle w:val="Tablebody"/>
            </w:pPr>
            <w:r w:rsidRPr="006D7468">
              <w:t>Format (</w:t>
            </w:r>
            <w:hyperlink w:anchor="_6.3.4.3_FMT_-" w:history="1">
              <w:r w:rsidRPr="00E0060A">
                <w:rPr>
                  <w:rStyle w:val="Hyperlink"/>
                </w:rPr>
                <w:t>6.3.4.3</w:t>
              </w:r>
            </w:hyperlink>
            <w:r w:rsidRPr="006D7468">
              <w:t>)</w:t>
            </w:r>
          </w:p>
        </w:tc>
      </w:tr>
      <w:tr w:rsidR="006D7468" w:rsidRPr="006D7468" w14:paraId="0EF99E64" w14:textId="77777777" w:rsidTr="00017AAC">
        <w:tc>
          <w:tcPr>
            <w:tcW w:w="2988" w:type="dxa"/>
          </w:tcPr>
          <w:p w14:paraId="593E5F63" w14:textId="77777777" w:rsidR="006D7468" w:rsidRPr="006D7468" w:rsidRDefault="006D7468" w:rsidP="00175FF3">
            <w:pPr>
              <w:pStyle w:val="Tablebody"/>
            </w:pPr>
            <w:r w:rsidRPr="006D7468">
              <w:t>CLS</w:t>
            </w:r>
          </w:p>
        </w:tc>
        <w:tc>
          <w:tcPr>
            <w:tcW w:w="3600" w:type="dxa"/>
          </w:tcPr>
          <w:p w14:paraId="48DE308E" w14:textId="6CC84611" w:rsidR="006D7468" w:rsidRPr="006D7468" w:rsidRDefault="006D7468" w:rsidP="00175FF3">
            <w:pPr>
              <w:pStyle w:val="Tablebody"/>
            </w:pPr>
            <w:r w:rsidRPr="006D7468">
              <w:t>Number of Columns (</w:t>
            </w:r>
            <w:hyperlink w:anchor="_6.3.4.7_CLS_-" w:history="1">
              <w:r w:rsidRPr="00E0060A">
                <w:rPr>
                  <w:rStyle w:val="Hyperlink"/>
                </w:rPr>
                <w:t>6.3.4.7</w:t>
              </w:r>
            </w:hyperlink>
            <w:r w:rsidRPr="006D7468">
              <w:t>)</w:t>
            </w:r>
          </w:p>
        </w:tc>
      </w:tr>
      <w:tr w:rsidR="006D7468" w:rsidRPr="006D7468" w14:paraId="4E136DCF" w14:textId="77777777" w:rsidTr="00017AAC">
        <w:tc>
          <w:tcPr>
            <w:tcW w:w="2988" w:type="dxa"/>
          </w:tcPr>
          <w:p w14:paraId="193E1DE6" w14:textId="77777777" w:rsidR="006D7468" w:rsidRPr="006D7468" w:rsidRDefault="006D7468" w:rsidP="00175FF3">
            <w:pPr>
              <w:pStyle w:val="Tablebody"/>
            </w:pPr>
            <w:r w:rsidRPr="006D7468">
              <w:t>RWS</w:t>
            </w:r>
          </w:p>
        </w:tc>
        <w:tc>
          <w:tcPr>
            <w:tcW w:w="3600" w:type="dxa"/>
          </w:tcPr>
          <w:p w14:paraId="7F0DC389" w14:textId="3DF1B0BA" w:rsidR="006D7468" w:rsidRPr="006D7468" w:rsidRDefault="006D7468" w:rsidP="00175FF3">
            <w:pPr>
              <w:pStyle w:val="Tablebody"/>
            </w:pPr>
            <w:r w:rsidRPr="006D7468">
              <w:t>Number of Rows (</w:t>
            </w:r>
            <w:hyperlink w:anchor="_6.3.4.4_RWS_-" w:history="1">
              <w:r w:rsidRPr="00E0060A">
                <w:rPr>
                  <w:rStyle w:val="Hyperlink"/>
                </w:rPr>
                <w:t>6.3.4.4</w:t>
              </w:r>
            </w:hyperlink>
            <w:r w:rsidRPr="006D7468">
              <w:t>)</w:t>
            </w:r>
          </w:p>
        </w:tc>
      </w:tr>
      <w:tr w:rsidR="006D7468" w:rsidRPr="006D7468" w14:paraId="6D481080" w14:textId="77777777" w:rsidTr="00017AAC">
        <w:tc>
          <w:tcPr>
            <w:tcW w:w="2988" w:type="dxa"/>
          </w:tcPr>
          <w:p w14:paraId="5A686E99" w14:textId="77777777" w:rsidR="006D7468" w:rsidRPr="006D7468" w:rsidRDefault="006D7468" w:rsidP="00175FF3">
            <w:pPr>
              <w:pStyle w:val="Tablebody"/>
            </w:pPr>
            <w:r w:rsidRPr="006D7468">
              <w:t>BTS</w:t>
            </w:r>
          </w:p>
        </w:tc>
        <w:tc>
          <w:tcPr>
            <w:tcW w:w="3600" w:type="dxa"/>
          </w:tcPr>
          <w:p w14:paraId="7367B999" w14:textId="45152D5C" w:rsidR="006D7468" w:rsidRPr="006D7468" w:rsidRDefault="006D7468" w:rsidP="00175FF3">
            <w:pPr>
              <w:pStyle w:val="Tablebody"/>
            </w:pPr>
            <w:r w:rsidRPr="006D7468">
              <w:t>Size in Bytes (</w:t>
            </w:r>
            <w:hyperlink w:anchor="_6.3.4.6_BTS_-" w:history="1">
              <w:r w:rsidRPr="00E0060A">
                <w:rPr>
                  <w:rStyle w:val="Hyperlink"/>
                </w:rPr>
                <w:t>6.3.4.6</w:t>
              </w:r>
            </w:hyperlink>
            <w:r w:rsidRPr="006D7468">
              <w:t>)</w:t>
            </w:r>
          </w:p>
        </w:tc>
      </w:tr>
    </w:tbl>
    <w:p w14:paraId="00ADEA53" w14:textId="77777777" w:rsidR="006D7468" w:rsidRPr="006D7468" w:rsidRDefault="006D7468" w:rsidP="006D7468"/>
    <w:p w14:paraId="2B033451" w14:textId="77777777" w:rsidR="006D7468" w:rsidRPr="006D7468" w:rsidRDefault="006D7468" w:rsidP="00175FF3">
      <w:pPr>
        <w:pStyle w:val="Heading4"/>
      </w:pPr>
      <w:r w:rsidRPr="00175FF3">
        <w:rPr>
          <w:rStyle w:val="LabelorNumber"/>
        </w:rPr>
        <w:t>6.4.3.12</w:t>
      </w:r>
      <w:r w:rsidRPr="006D7468">
        <w:t xml:space="preserve"> - Word Index. (file = </w:t>
      </w:r>
      <w:proofErr w:type="spellStart"/>
      <w:r w:rsidRPr="006D7468">
        <w:t>lrwrd</w:t>
      </w:r>
      <w:proofErr w:type="spellEnd"/>
      <w:r w:rsidRPr="006D7468">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3A7C63A3" w14:textId="77777777" w:rsidTr="00017AAC">
        <w:tc>
          <w:tcPr>
            <w:tcW w:w="2988" w:type="dxa"/>
          </w:tcPr>
          <w:p w14:paraId="34FAC9D0" w14:textId="77777777" w:rsidR="006D7468" w:rsidRPr="006D7468" w:rsidRDefault="006D7468" w:rsidP="00071641">
            <w:pPr>
              <w:pStyle w:val="Tablebody"/>
            </w:pPr>
            <w:r w:rsidRPr="006D7468">
              <w:t>WRD</w:t>
            </w:r>
          </w:p>
        </w:tc>
        <w:tc>
          <w:tcPr>
            <w:tcW w:w="3600" w:type="dxa"/>
          </w:tcPr>
          <w:p w14:paraId="141D135C" w14:textId="7F2077A2" w:rsidR="006D7468" w:rsidRPr="006D7468" w:rsidRDefault="006D7468" w:rsidP="00071641">
            <w:pPr>
              <w:pStyle w:val="Tablebody"/>
            </w:pPr>
            <w:r w:rsidRPr="006D7468">
              <w:t>Word (</w:t>
            </w:r>
            <w:hyperlink w:anchor="_6.3.4.1_WRD_-" w:history="1">
              <w:r w:rsidRPr="00E0060A">
                <w:rPr>
                  <w:rStyle w:val="Hyperlink"/>
                </w:rPr>
                <w:t>6.3.4.1</w:t>
              </w:r>
            </w:hyperlink>
            <w:r w:rsidRPr="006D7468">
              <w:t>)</w:t>
            </w:r>
          </w:p>
        </w:tc>
      </w:tr>
      <w:tr w:rsidR="006D7468" w:rsidRPr="006D7468" w14:paraId="7BAF3651" w14:textId="77777777" w:rsidTr="00017AAC">
        <w:tc>
          <w:tcPr>
            <w:tcW w:w="2988" w:type="dxa"/>
          </w:tcPr>
          <w:p w14:paraId="510730AE" w14:textId="77777777" w:rsidR="006D7468" w:rsidRPr="006D7468" w:rsidRDefault="006D7468" w:rsidP="00071641">
            <w:pPr>
              <w:pStyle w:val="Tablebody"/>
            </w:pPr>
            <w:r w:rsidRPr="006D7468">
              <w:t>EUI</w:t>
            </w:r>
          </w:p>
        </w:tc>
        <w:tc>
          <w:tcPr>
            <w:tcW w:w="3600" w:type="dxa"/>
          </w:tcPr>
          <w:p w14:paraId="1BE357E2" w14:textId="05C4071D" w:rsidR="006D7468" w:rsidRPr="006D7468" w:rsidRDefault="006D7468" w:rsidP="00071641">
            <w:pPr>
              <w:pStyle w:val="Tablebody"/>
            </w:pPr>
            <w:r w:rsidRPr="006D7468">
              <w:t>The Entry Unique ID Number (</w:t>
            </w:r>
            <w:hyperlink w:anchor="_6.3.2.1_EUI_-_12" w:history="1">
              <w:r w:rsidRPr="00E0060A">
                <w:rPr>
                  <w:rStyle w:val="Hyperlink"/>
                </w:rPr>
                <w:t>6.3.2.1</w:t>
              </w:r>
            </w:hyperlink>
            <w:r w:rsidRPr="006D7468">
              <w:t>)</w:t>
            </w:r>
          </w:p>
        </w:tc>
      </w:tr>
    </w:tbl>
    <w:p w14:paraId="0BC3AAA1" w14:textId="77777777" w:rsidR="006D7468" w:rsidRPr="006D7468" w:rsidRDefault="006D7468" w:rsidP="006D7468"/>
    <w:p w14:paraId="6C7596DC" w14:textId="77777777" w:rsidR="006D7468" w:rsidRPr="006D7468" w:rsidRDefault="006D7468" w:rsidP="00175FF3">
      <w:pPr>
        <w:pStyle w:val="Heading4"/>
      </w:pPr>
      <w:r w:rsidRPr="00175FF3">
        <w:rPr>
          <w:rStyle w:val="LabelorNumber"/>
        </w:rPr>
        <w:t>6.4.3.13</w:t>
      </w:r>
      <w:r w:rsidRPr="006D7468">
        <w:t xml:space="preserve"> - Fields (file = </w:t>
      </w:r>
      <w:proofErr w:type="spellStart"/>
      <w:r w:rsidRPr="006D7468">
        <w:t>lrfld</w:t>
      </w:r>
      <w:proofErr w:type="spellEnd"/>
      <w:r w:rsidRPr="006D7468">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600"/>
      </w:tblGrid>
      <w:tr w:rsidR="006D7468" w:rsidRPr="006D7468" w14:paraId="27D0A3AD" w14:textId="77777777" w:rsidTr="00017AAC">
        <w:tc>
          <w:tcPr>
            <w:tcW w:w="2988" w:type="dxa"/>
          </w:tcPr>
          <w:p w14:paraId="762974D9" w14:textId="77777777" w:rsidR="006D7468" w:rsidRPr="006D7468" w:rsidRDefault="006D7468" w:rsidP="00071641">
            <w:pPr>
              <w:pStyle w:val="Tablebody"/>
            </w:pPr>
            <w:r w:rsidRPr="006D7468">
              <w:t>COL</w:t>
            </w:r>
          </w:p>
        </w:tc>
        <w:tc>
          <w:tcPr>
            <w:tcW w:w="3600" w:type="dxa"/>
          </w:tcPr>
          <w:p w14:paraId="2F749DA6" w14:textId="7EB26F3F" w:rsidR="006D7468" w:rsidRPr="006D7468" w:rsidRDefault="006D7468" w:rsidP="00071641">
            <w:pPr>
              <w:pStyle w:val="Tablebody"/>
            </w:pPr>
            <w:r w:rsidRPr="006D7468">
              <w:t>Three Letter Field Name (</w:t>
            </w:r>
            <w:hyperlink w:anchor="_6.3.4.8_COL_-" w:history="1">
              <w:r w:rsidRPr="00E0060A">
                <w:rPr>
                  <w:rStyle w:val="Hyperlink"/>
                </w:rPr>
                <w:t>6.3.4.8</w:t>
              </w:r>
            </w:hyperlink>
            <w:r w:rsidRPr="006D7468">
              <w:t>)</w:t>
            </w:r>
          </w:p>
        </w:tc>
      </w:tr>
      <w:tr w:rsidR="006D7468" w:rsidRPr="006D7468" w14:paraId="60015E29" w14:textId="77777777" w:rsidTr="00017AAC">
        <w:tc>
          <w:tcPr>
            <w:tcW w:w="2988" w:type="dxa"/>
          </w:tcPr>
          <w:p w14:paraId="0A23EA6F" w14:textId="77777777" w:rsidR="006D7468" w:rsidRPr="006D7468" w:rsidRDefault="006D7468" w:rsidP="00071641">
            <w:pPr>
              <w:pStyle w:val="Tablebody"/>
            </w:pPr>
            <w:r w:rsidRPr="006D7468">
              <w:t>DES</w:t>
            </w:r>
          </w:p>
        </w:tc>
        <w:tc>
          <w:tcPr>
            <w:tcW w:w="3600" w:type="dxa"/>
          </w:tcPr>
          <w:p w14:paraId="1EE55BD9" w14:textId="01FD0271" w:rsidR="006D7468" w:rsidRPr="006D7468" w:rsidRDefault="006D7468" w:rsidP="00071641">
            <w:pPr>
              <w:pStyle w:val="Tablebody"/>
            </w:pPr>
            <w:r w:rsidRPr="006D7468">
              <w:t>Description (</w:t>
            </w:r>
            <w:hyperlink w:anchor="_6.3.4.2_DES_-_1" w:history="1">
              <w:r w:rsidRPr="00E0060A">
                <w:rPr>
                  <w:rStyle w:val="Hyperlink"/>
                </w:rPr>
                <w:t>6.3.4.2</w:t>
              </w:r>
            </w:hyperlink>
            <w:r w:rsidRPr="006D7468">
              <w:t>)</w:t>
            </w:r>
          </w:p>
        </w:tc>
      </w:tr>
      <w:tr w:rsidR="006D7468" w:rsidRPr="006D7468" w14:paraId="1DF1E5FD" w14:textId="77777777" w:rsidTr="00017AAC">
        <w:tc>
          <w:tcPr>
            <w:tcW w:w="2988" w:type="dxa"/>
          </w:tcPr>
          <w:p w14:paraId="2F862BEE" w14:textId="77777777" w:rsidR="006D7468" w:rsidRPr="006D7468" w:rsidRDefault="006D7468" w:rsidP="00071641">
            <w:pPr>
              <w:pStyle w:val="Tablebody"/>
            </w:pPr>
            <w:r w:rsidRPr="006D7468">
              <w:t>REF</w:t>
            </w:r>
          </w:p>
        </w:tc>
        <w:tc>
          <w:tcPr>
            <w:tcW w:w="3600" w:type="dxa"/>
          </w:tcPr>
          <w:p w14:paraId="4950058E" w14:textId="7494FD58" w:rsidR="006D7468" w:rsidRPr="006D7468" w:rsidRDefault="006D7468" w:rsidP="00071641">
            <w:pPr>
              <w:pStyle w:val="Tablebody"/>
            </w:pPr>
            <w:r w:rsidRPr="006D7468">
              <w:t>Cross Reference to Document (</w:t>
            </w:r>
            <w:hyperlink w:anchor="_6.3.4.9_REF_-" w:history="1">
              <w:r w:rsidRPr="00E0060A">
                <w:rPr>
                  <w:rStyle w:val="Hyperlink"/>
                </w:rPr>
                <w:t>6.3.4.9</w:t>
              </w:r>
            </w:hyperlink>
            <w:r w:rsidRPr="006D7468">
              <w:t>)</w:t>
            </w:r>
          </w:p>
        </w:tc>
      </w:tr>
      <w:tr w:rsidR="006D7468" w:rsidRPr="006D7468" w14:paraId="39A71E12" w14:textId="77777777" w:rsidTr="00017AAC">
        <w:tc>
          <w:tcPr>
            <w:tcW w:w="2988" w:type="dxa"/>
          </w:tcPr>
          <w:p w14:paraId="6410E6BC" w14:textId="77777777" w:rsidR="006D7468" w:rsidRPr="006D7468" w:rsidRDefault="006D7468" w:rsidP="00071641">
            <w:pPr>
              <w:pStyle w:val="Tablebody"/>
            </w:pPr>
            <w:r w:rsidRPr="006D7468">
              <w:t>FIL</w:t>
            </w:r>
          </w:p>
        </w:tc>
        <w:tc>
          <w:tcPr>
            <w:tcW w:w="3600" w:type="dxa"/>
          </w:tcPr>
          <w:p w14:paraId="7770B39A" w14:textId="0C4B12AD" w:rsidR="006D7468" w:rsidRPr="006D7468" w:rsidRDefault="006D7468" w:rsidP="00071641">
            <w:pPr>
              <w:pStyle w:val="Tablebody"/>
            </w:pPr>
            <w:r w:rsidRPr="006D7468">
              <w:t>File Name(s) (</w:t>
            </w:r>
            <w:hyperlink w:anchor="_6.3.4.5_FIL_-_1" w:history="1">
              <w:r w:rsidRPr="00E0060A">
                <w:rPr>
                  <w:rStyle w:val="Hyperlink"/>
                </w:rPr>
                <w:t>6.3.4.5</w:t>
              </w:r>
            </w:hyperlink>
            <w:r w:rsidRPr="006D7468">
              <w:t>)</w:t>
            </w:r>
          </w:p>
        </w:tc>
      </w:tr>
    </w:tbl>
    <w:p w14:paraId="5B396D95" w14:textId="77777777" w:rsidR="006D7468" w:rsidRPr="006D7468" w:rsidRDefault="006D7468" w:rsidP="006D7468"/>
    <w:p w14:paraId="452DCD30" w14:textId="77777777" w:rsidR="006D7468" w:rsidRPr="006D7468" w:rsidRDefault="006D7468" w:rsidP="00071641">
      <w:pPr>
        <w:pStyle w:val="Heading2"/>
      </w:pPr>
      <w:r w:rsidRPr="00071641">
        <w:rPr>
          <w:rStyle w:val="LabelorNumber"/>
        </w:rPr>
        <w:t>6.5</w:t>
      </w:r>
      <w:r w:rsidRPr="006D7468">
        <w:t xml:space="preserve"> The SPECIALIST Lexicon Unit Record </w:t>
      </w:r>
    </w:p>
    <w:p w14:paraId="09257F09" w14:textId="77777777" w:rsidR="006D7468" w:rsidRPr="006D7468" w:rsidRDefault="006D7468" w:rsidP="006D7468">
      <w:r w:rsidRPr="006D7468">
        <w:t xml:space="preserve">The unit lexical record is a frame structure consisting of slots and fillers. Each lexical record has a base= slot whose filler indicates the base form, and optionally a set of </w:t>
      </w:r>
      <w:proofErr w:type="spellStart"/>
      <w:r w:rsidRPr="006D7468">
        <w:t>spelling_variants</w:t>
      </w:r>
      <w:proofErr w:type="spellEnd"/>
      <w:r w:rsidRPr="006D7468">
        <w:t xml:space="preserve">= slots to indicate spelling variants. Lexical entries are delimited by entry= slots filled by the EUI number of the entry. EUI numbers are seven digit numbers preceded by an "E". Each entry has a cat= slot indicating part of speech. The lexical record is delimited by braces ({...}). </w:t>
      </w:r>
    </w:p>
    <w:p w14:paraId="7E873284" w14:textId="77777777" w:rsidR="006D7468" w:rsidRPr="006D7468" w:rsidRDefault="006D7468" w:rsidP="006D7468">
      <w:r w:rsidRPr="006D7468">
        <w:t>The unit lexical records for "</w:t>
      </w:r>
      <w:proofErr w:type="spellStart"/>
      <w:r w:rsidRPr="006D7468">
        <w:t>anaesthetic</w:t>
      </w:r>
      <w:proofErr w:type="spellEnd"/>
      <w:r w:rsidRPr="006D7468">
        <w:t xml:space="preserve">" given below illustrate some of the features of a SPECIALIST unit lexical record: </w:t>
      </w:r>
    </w:p>
    <w:p w14:paraId="23A9DF47" w14:textId="77777777" w:rsidR="006D7468" w:rsidRPr="006D7468" w:rsidRDefault="006D7468" w:rsidP="006D7468">
      <w:r w:rsidRPr="006D7468">
        <w:t xml:space="preserve">{base=anesthetic </w:t>
      </w:r>
      <w:proofErr w:type="spellStart"/>
      <w:r w:rsidRPr="006D7468">
        <w:t>spelling_variant</w:t>
      </w:r>
      <w:proofErr w:type="spellEnd"/>
      <w:r w:rsidRPr="006D7468">
        <w:t>=</w:t>
      </w:r>
      <w:proofErr w:type="spellStart"/>
      <w:r w:rsidRPr="006D7468">
        <w:t>anaesthetic</w:t>
      </w:r>
      <w:proofErr w:type="spellEnd"/>
      <w:r w:rsidRPr="006D7468">
        <w:t xml:space="preserve"> entry=E0354094 cat=noun variants=reg variants=</w:t>
      </w:r>
      <w:proofErr w:type="spellStart"/>
      <w:r w:rsidRPr="006D7468">
        <w:t>uncount</w:t>
      </w:r>
      <w:proofErr w:type="spellEnd"/>
      <w:r w:rsidRPr="006D7468">
        <w:t xml:space="preserve">} {base=anesthetic </w:t>
      </w:r>
      <w:proofErr w:type="spellStart"/>
      <w:r w:rsidRPr="006D7468">
        <w:t>spelling_variant</w:t>
      </w:r>
      <w:proofErr w:type="spellEnd"/>
      <w:r w:rsidRPr="006D7468">
        <w:t>=</w:t>
      </w:r>
      <w:proofErr w:type="spellStart"/>
      <w:r w:rsidRPr="006D7468">
        <w:t>anaesthetic</w:t>
      </w:r>
      <w:proofErr w:type="spellEnd"/>
      <w:r w:rsidRPr="006D7468">
        <w:t xml:space="preserve"> entry=E0330019 cat=adj variants=inv position=</w:t>
      </w:r>
      <w:proofErr w:type="spellStart"/>
      <w:r w:rsidRPr="006D7468">
        <w:t>attrib</w:t>
      </w:r>
      <w:proofErr w:type="spellEnd"/>
      <w:r w:rsidRPr="006D7468">
        <w:t>(3) position=</w:t>
      </w:r>
      <w:proofErr w:type="spellStart"/>
      <w:r w:rsidRPr="006D7468">
        <w:t>pred</w:t>
      </w:r>
      <w:proofErr w:type="spellEnd"/>
      <w:r w:rsidRPr="006D7468">
        <w:t xml:space="preserve"> stative}</w:t>
      </w:r>
    </w:p>
    <w:p w14:paraId="46E75ADE" w14:textId="77777777" w:rsidR="006D7468" w:rsidRPr="006D7468" w:rsidRDefault="006D7468" w:rsidP="006D7468">
      <w:r w:rsidRPr="006D7468">
        <w:t>The base form "anesthetic" and its spelling variant "</w:t>
      </w:r>
      <w:proofErr w:type="spellStart"/>
      <w:r w:rsidRPr="006D7468">
        <w:t>anaesthetic</w:t>
      </w:r>
      <w:proofErr w:type="spellEnd"/>
      <w:r w:rsidRPr="006D7468">
        <w:t>" appear in two lexical records containing a noun and a verb entry. The variants= slot contains a code indicating the inflectional morphology of the entry; the filler reg in the noun entry indicates that the noun "</w:t>
      </w:r>
      <w:proofErr w:type="spellStart"/>
      <w:r w:rsidRPr="006D7468">
        <w:t>anaesthetic</w:t>
      </w:r>
      <w:proofErr w:type="spellEnd"/>
      <w:r w:rsidRPr="006D7468">
        <w:t>" is a count noun which undergoes regular English plural formation ("</w:t>
      </w:r>
      <w:proofErr w:type="spellStart"/>
      <w:r w:rsidRPr="006D7468">
        <w:t>anaesthetics</w:t>
      </w:r>
      <w:proofErr w:type="spellEnd"/>
      <w:r w:rsidRPr="006D7468">
        <w:t>"); inv in the variants= slot of the adjective entry indicates that the adjective "anesthetic" does not form a comparative or superlative. The position= slot indicates that the adjective "</w:t>
      </w:r>
      <w:proofErr w:type="spellStart"/>
      <w:r w:rsidRPr="006D7468">
        <w:t>anaesthetic</w:t>
      </w:r>
      <w:proofErr w:type="spellEnd"/>
      <w:r w:rsidRPr="006D7468">
        <w:t xml:space="preserve">" is attributive and appears after color adjectives in the normal adjective order. </w:t>
      </w:r>
    </w:p>
    <w:p w14:paraId="3495D9B4" w14:textId="72461CA3" w:rsidR="006D7468" w:rsidRPr="006D7468" w:rsidRDefault="006D7468" w:rsidP="006D7468">
      <w:r w:rsidRPr="006D7468">
        <w:t xml:space="preserve">The SPECIALIST technical report </w:t>
      </w:r>
      <w:hyperlink r:id="rId32" w:history="1">
        <w:r w:rsidRPr="001737CB">
          <w:rPr>
            <w:rStyle w:val="Hyperlink"/>
          </w:rPr>
          <w:t>"The SPECIALIST Lexicon"</w:t>
        </w:r>
      </w:hyperlink>
      <w:r w:rsidRPr="006D7468">
        <w:t xml:space="preserve"> gives a full description of the Lexicon in unit format.</w:t>
      </w:r>
    </w:p>
    <w:p w14:paraId="73CDAD2C" w14:textId="77777777" w:rsidR="006D7468" w:rsidRPr="006D7468" w:rsidRDefault="006D7468" w:rsidP="00071641">
      <w:pPr>
        <w:pStyle w:val="Heading2"/>
      </w:pPr>
      <w:r w:rsidRPr="00071641">
        <w:rPr>
          <w:rStyle w:val="LabelorNumber"/>
        </w:rPr>
        <w:lastRenderedPageBreak/>
        <w:t>6.6</w:t>
      </w:r>
      <w:r w:rsidRPr="006D7468">
        <w:t xml:space="preserve"> Lexical Databases Introduction </w:t>
      </w:r>
    </w:p>
    <w:p w14:paraId="34796892" w14:textId="77777777" w:rsidR="006D7468" w:rsidRPr="006D7468" w:rsidRDefault="006D7468" w:rsidP="006D7468">
      <w:r w:rsidRPr="006D7468">
        <w:t xml:space="preserve">The lexical databases contain lexical information that we have found to be useful for Natural Language Processing. They are not finished products but are under continuous development. </w:t>
      </w:r>
    </w:p>
    <w:p w14:paraId="30AD7EFC" w14:textId="77777777" w:rsidR="006D7468" w:rsidRPr="006D7468" w:rsidRDefault="006D7468" w:rsidP="00071641">
      <w:pPr>
        <w:pStyle w:val="Heading3"/>
      </w:pPr>
      <w:r w:rsidRPr="00071641">
        <w:rPr>
          <w:rStyle w:val="LabelorNumber"/>
        </w:rPr>
        <w:t>6.6.1</w:t>
      </w:r>
      <w:r w:rsidRPr="006D7468">
        <w:t xml:space="preserve"> Semantically Related Terms SM.DB </w:t>
      </w:r>
    </w:p>
    <w:p w14:paraId="0AED4A23" w14:textId="77777777" w:rsidR="006D7468" w:rsidRPr="006D7468" w:rsidRDefault="006D7468" w:rsidP="006D7468">
      <w:r w:rsidRPr="006D7468">
        <w:t xml:space="preserve">This database (SM.DB) contains pairs of semantically related terms. Each row of the database has the following form. </w:t>
      </w:r>
    </w:p>
    <w:p w14:paraId="4C41EA38" w14:textId="77777777" w:rsidR="006D7468" w:rsidRPr="006D7468" w:rsidRDefault="006D7468" w:rsidP="006D7468">
      <w:r w:rsidRPr="006D7468">
        <w:t>Index String|BAS1|SCA1|BAS2|SCA2|SRC (source of synonym)</w:t>
      </w:r>
    </w:p>
    <w:p w14:paraId="17C34774" w14:textId="77777777" w:rsidR="006D7468" w:rsidRPr="006D7468" w:rsidRDefault="006D7468" w:rsidP="006D7468">
      <w:r w:rsidRPr="006D7468">
        <w:t xml:space="preserve">Such a row indicates that BAS1 in syntactic category SCA1 is semantically related to BAS2 in syntactic category SCA2. Both terms are given in base form. </w:t>
      </w:r>
    </w:p>
    <w:p w14:paraId="3998F034" w14:textId="77777777" w:rsidR="006D7468" w:rsidRPr="006D7468" w:rsidRDefault="006D7468" w:rsidP="006D7468">
      <w:r w:rsidRPr="006D7468">
        <w:t xml:space="preserve">Examples: </w:t>
      </w:r>
    </w:p>
    <w:p w14:paraId="3B43C42C" w14:textId="77777777" w:rsidR="006D7468" w:rsidRPr="006D7468" w:rsidRDefault="006D7468" w:rsidP="006D7468">
      <w:r w:rsidRPr="006D7468">
        <w:t>able|able|1|ability|128|E0006510</w:t>
      </w:r>
    </w:p>
    <w:p w14:paraId="31C99830" w14:textId="77777777" w:rsidR="006D7468" w:rsidRPr="006D7468" w:rsidRDefault="006D7468" w:rsidP="006D7468">
      <w:r w:rsidRPr="006D7468">
        <w:t>alar|alar|1|wing|128|NLP_LVG</w:t>
      </w:r>
    </w:p>
    <w:p w14:paraId="1DE038DD" w14:textId="77777777" w:rsidR="006D7468" w:rsidRPr="006D7468" w:rsidRDefault="006D7468" w:rsidP="006D7468">
      <w:r w:rsidRPr="006D7468">
        <w:t>ocular|ocular|128|eye|128|C0015392</w:t>
      </w:r>
    </w:p>
    <w:p w14:paraId="3DF23E71" w14:textId="77777777" w:rsidR="006D7468" w:rsidRPr="006D7468" w:rsidRDefault="006D7468" w:rsidP="006D7468">
      <w:r w:rsidRPr="006D7468">
        <w:t xml:space="preserve">auditory </w:t>
      </w:r>
      <w:proofErr w:type="spellStart"/>
      <w:r w:rsidRPr="006D7468">
        <w:t>area|auditory</w:t>
      </w:r>
      <w:proofErr w:type="spellEnd"/>
      <w:r w:rsidRPr="006D7468">
        <w:t xml:space="preserve"> area|128|auditory cortex|128|C0004302</w:t>
      </w:r>
    </w:p>
    <w:p w14:paraId="11524BD2" w14:textId="77777777" w:rsidR="006D7468" w:rsidRPr="006D7468" w:rsidRDefault="006D7468" w:rsidP="006D7468">
      <w:r w:rsidRPr="006D7468">
        <w:t>vomitive|vomitive|128|emetic|128|NLP_LVG</w:t>
      </w:r>
    </w:p>
    <w:p w14:paraId="1D3377CE" w14:textId="77777777" w:rsidR="006D7468" w:rsidRPr="006D7468" w:rsidRDefault="006D7468" w:rsidP="006D7468">
      <w:r w:rsidRPr="006D7468">
        <w:t>vomitive|vomitive|1|emetic|1|NLP_LVG</w:t>
      </w:r>
    </w:p>
    <w:p w14:paraId="5A87DC5F" w14:textId="77777777" w:rsidR="006D7468" w:rsidRPr="006D7468" w:rsidRDefault="006D7468" w:rsidP="006D7468">
      <w:r w:rsidRPr="006D7468">
        <w:t xml:space="preserve">iridescent </w:t>
      </w:r>
      <w:proofErr w:type="spellStart"/>
      <w:r w:rsidRPr="006D7468">
        <w:t>virus|iridescent</w:t>
      </w:r>
      <w:proofErr w:type="spellEnd"/>
      <w:r w:rsidRPr="006D7468">
        <w:t xml:space="preserve"> virus|128|iridovirus|128|NLP_LVG</w:t>
      </w:r>
    </w:p>
    <w:p w14:paraId="291E0DBE" w14:textId="77777777" w:rsidR="006D7468" w:rsidRPr="006D7468" w:rsidRDefault="006D7468" w:rsidP="006D7468">
      <w:r w:rsidRPr="006D7468">
        <w:t>typhloteritis|typhloteritis|128|cecitis|128|NLP_LVG</w:t>
      </w:r>
    </w:p>
    <w:p w14:paraId="0101F4B7" w14:textId="77777777" w:rsidR="006D7468" w:rsidRPr="006D7468" w:rsidRDefault="006D7468" w:rsidP="00071641">
      <w:pPr>
        <w:pStyle w:val="Heading3"/>
      </w:pPr>
      <w:r w:rsidRPr="00071641">
        <w:rPr>
          <w:rStyle w:val="LabelorNumber"/>
        </w:rPr>
        <w:t>6.6.2</w:t>
      </w:r>
      <w:r w:rsidRPr="006D7468">
        <w:t xml:space="preserve"> Derivationally Related Terms: DM.DB</w:t>
      </w:r>
    </w:p>
    <w:p w14:paraId="4315B6EB" w14:textId="77777777" w:rsidR="006D7468" w:rsidRPr="006D7468" w:rsidRDefault="006D7468" w:rsidP="006D7468">
      <w:r w:rsidRPr="006D7468">
        <w:t xml:space="preserve">This database (DM.DB) contains pairs of terms related by derivational morphology. Both terms are given in base form. </w:t>
      </w:r>
    </w:p>
    <w:p w14:paraId="3317362E" w14:textId="77777777" w:rsidR="006D7468" w:rsidRPr="006D7468" w:rsidRDefault="006D7468" w:rsidP="006D7468">
      <w:r w:rsidRPr="006D7468">
        <w:t xml:space="preserve">BAS1|SCA1|EUI1|BAS2|SCA2|EUI2|negation|Type|Prefix| </w:t>
      </w:r>
    </w:p>
    <w:p w14:paraId="1C865BBA" w14:textId="77777777" w:rsidR="006D7468" w:rsidRPr="006D7468" w:rsidRDefault="006D7468" w:rsidP="006D7468">
      <w:r w:rsidRPr="006D7468">
        <w:t xml:space="preserve">Examples: </w:t>
      </w:r>
    </w:p>
    <w:p w14:paraId="6979C051" w14:textId="77777777" w:rsidR="006D7468" w:rsidRPr="006D7468" w:rsidRDefault="006D7468" w:rsidP="006D7468">
      <w:r w:rsidRPr="006D7468">
        <w:t>abase|verb|E0006432|abasement|noun|E0006433|O|S|None</w:t>
      </w:r>
    </w:p>
    <w:p w14:paraId="7ED3C3C8" w14:textId="77777777" w:rsidR="006D7468" w:rsidRPr="006D7468" w:rsidRDefault="006D7468" w:rsidP="006D7468">
      <w:r w:rsidRPr="006D7468">
        <w:t>abdominal|adj|E0006444|abdominal|noun|E0554771|O|Z|None</w:t>
      </w:r>
      <w:r w:rsidRPr="006D7468">
        <w:br/>
        <w:t>acrosome|noun|E0007035|acrosomeless|adj|E0237024|N|S|None</w:t>
      </w:r>
      <w:r w:rsidRPr="006D7468">
        <w:br/>
        <w:t>adenohypophyseal|adj|E0007295|adenohypophysis|noun|E0007296|O|S|None</w:t>
      </w:r>
      <w:r w:rsidRPr="006D7468">
        <w:br/>
        <w:t>arithmetician|noun|E0359753|arithmetic|noun|E0010398|O|S|None</w:t>
      </w:r>
    </w:p>
    <w:p w14:paraId="1D0AC020" w14:textId="77777777" w:rsidR="006D7468" w:rsidRPr="006D7468" w:rsidRDefault="006D7468" w:rsidP="006D7468">
      <w:r w:rsidRPr="006D7468">
        <w:t>bone|noun|E0013675|boneless|adj|E0359802|N|S|None</w:t>
      </w:r>
      <w:r w:rsidRPr="006D7468">
        <w:br/>
        <w:t>immobilize|verb|E0033519|immobilizer|noun|E0408339|O|S|None</w:t>
      </w:r>
    </w:p>
    <w:p w14:paraId="407957D4" w14:textId="77777777" w:rsidR="006D7468" w:rsidRPr="006D7468" w:rsidRDefault="006D7468" w:rsidP="006D7468">
      <w:r w:rsidRPr="006D7468">
        <w:t>pretest|noun|E0312255|test|noun|E0060348|O|P|pre</w:t>
      </w:r>
    </w:p>
    <w:p w14:paraId="0A2B2F71" w14:textId="77777777" w:rsidR="006D7468" w:rsidRPr="006D7468" w:rsidRDefault="006D7468" w:rsidP="006D7468">
      <w:r w:rsidRPr="006D7468">
        <w:t>unburden|verb|E0062940|burden|verb|E0014409|N|P|un</w:t>
      </w:r>
    </w:p>
    <w:p w14:paraId="35C7CA35" w14:textId="77777777" w:rsidR="006D7468" w:rsidRPr="006D7468" w:rsidRDefault="006D7468" w:rsidP="006D7468"/>
    <w:p w14:paraId="4CA52A05" w14:textId="76948EC1" w:rsidR="006D7468" w:rsidRPr="006D7468" w:rsidRDefault="006D7468" w:rsidP="006D7468">
      <w:r w:rsidRPr="006D7468">
        <w:lastRenderedPageBreak/>
        <w:t>DM.DB is derived from the morphological fact files (</w:t>
      </w:r>
      <w:proofErr w:type="spellStart"/>
      <w:r w:rsidRPr="006D7468">
        <w:t>derivation.data</w:t>
      </w:r>
      <w:proofErr w:type="spellEnd"/>
      <w:r w:rsidRPr="006D7468">
        <w:t xml:space="preserve">) used in </w:t>
      </w:r>
      <w:proofErr w:type="spellStart"/>
      <w:r w:rsidRPr="006D7468">
        <w:t>lvg</w:t>
      </w:r>
      <w:proofErr w:type="spellEnd"/>
      <w:r w:rsidRPr="006D7468">
        <w:t xml:space="preserve"> (See Lexical Variant Generation section in </w:t>
      </w:r>
      <w:hyperlink w:anchor="_6.8_The_SPECIALIST_1" w:history="1">
        <w:r w:rsidRPr="001737CB">
          <w:rPr>
            <w:rStyle w:val="Hyperlink"/>
          </w:rPr>
          <w:t>Section 6.8</w:t>
        </w:r>
      </w:hyperlink>
      <w:r w:rsidRPr="006D7468">
        <w:t xml:space="preserve">). </w:t>
      </w:r>
    </w:p>
    <w:p w14:paraId="7749E8B1" w14:textId="77777777" w:rsidR="006D7468" w:rsidRPr="006D7468" w:rsidRDefault="006D7468" w:rsidP="00071641">
      <w:pPr>
        <w:pStyle w:val="Heading3"/>
      </w:pPr>
      <w:r w:rsidRPr="00071641">
        <w:rPr>
          <w:rStyle w:val="LabelorNumber"/>
        </w:rPr>
        <w:t>6.6.3</w:t>
      </w:r>
      <w:r w:rsidRPr="006D7468">
        <w:t xml:space="preserve"> Neo-classical Combining Forms NC.DB </w:t>
      </w:r>
    </w:p>
    <w:p w14:paraId="6970B733" w14:textId="77777777" w:rsidR="006D7468" w:rsidRPr="006D7468" w:rsidRDefault="006D7468" w:rsidP="006D7468">
      <w:r w:rsidRPr="006D7468">
        <w:t xml:space="preserve">This database (NC.DB) contains morphemes that are used to form neo-classical compounds. Each row of the database has the following form. </w:t>
      </w:r>
    </w:p>
    <w:p w14:paraId="243104C2" w14:textId="77777777" w:rsidR="006D7468" w:rsidRPr="006D7468" w:rsidRDefault="006D7468" w:rsidP="006D7468">
      <w:r w:rsidRPr="006D7468">
        <w:t xml:space="preserve">MORPHEME|MEANING|TYPE </w:t>
      </w:r>
    </w:p>
    <w:p w14:paraId="0790492B" w14:textId="77777777" w:rsidR="006D7468" w:rsidRPr="006D7468" w:rsidRDefault="006D7468" w:rsidP="006D7468">
      <w:r w:rsidRPr="006D7468">
        <w:t xml:space="preserve">Morphemes may have optional connecting vowels indicated in parentheses. The types are: prefix, root, and terminal. </w:t>
      </w:r>
    </w:p>
    <w:p w14:paraId="45539D0F" w14:textId="77777777" w:rsidR="006D7468" w:rsidRPr="006D7468" w:rsidRDefault="006D7468" w:rsidP="006D7468">
      <w:r w:rsidRPr="006D7468">
        <w:t xml:space="preserve">Examples: </w:t>
      </w:r>
    </w:p>
    <w:p w14:paraId="33BD2942" w14:textId="77777777" w:rsidR="006D7468" w:rsidRPr="006D7468" w:rsidRDefault="006D7468" w:rsidP="006D7468">
      <w:proofErr w:type="spellStart"/>
      <w:r w:rsidRPr="006D7468">
        <w:t>abdomin</w:t>
      </w:r>
      <w:proofErr w:type="spellEnd"/>
      <w:r w:rsidRPr="006D7468">
        <w:t>(o)|</w:t>
      </w:r>
      <w:proofErr w:type="spellStart"/>
      <w:r w:rsidRPr="006D7468">
        <w:t>abdomen|root</w:t>
      </w:r>
      <w:proofErr w:type="spellEnd"/>
      <w:r w:rsidRPr="006D7468">
        <w:br/>
      </w:r>
      <w:proofErr w:type="spellStart"/>
      <w:r w:rsidRPr="006D7468">
        <w:t>ab|away</w:t>
      </w:r>
      <w:proofErr w:type="spellEnd"/>
      <w:r w:rsidRPr="006D7468">
        <w:t xml:space="preserve"> </w:t>
      </w:r>
      <w:proofErr w:type="spellStart"/>
      <w:r w:rsidRPr="006D7468">
        <w:t>from|prefix</w:t>
      </w:r>
      <w:proofErr w:type="spellEnd"/>
      <w:r w:rsidRPr="006D7468">
        <w:br/>
      </w:r>
      <w:proofErr w:type="spellStart"/>
      <w:r w:rsidRPr="006D7468">
        <w:t>acou</w:t>
      </w:r>
      <w:proofErr w:type="spellEnd"/>
      <w:r w:rsidRPr="006D7468">
        <w:t>(o)|</w:t>
      </w:r>
      <w:proofErr w:type="spellStart"/>
      <w:r w:rsidRPr="006D7468">
        <w:t>hearing|root</w:t>
      </w:r>
      <w:proofErr w:type="spellEnd"/>
      <w:r w:rsidRPr="006D7468">
        <w:br/>
        <w:t>cardi(o)|</w:t>
      </w:r>
      <w:proofErr w:type="spellStart"/>
      <w:r w:rsidRPr="006D7468">
        <w:t>heart|root</w:t>
      </w:r>
      <w:proofErr w:type="spellEnd"/>
      <w:r w:rsidRPr="006D7468">
        <w:br/>
      </w:r>
      <w:proofErr w:type="spellStart"/>
      <w:r w:rsidRPr="006D7468">
        <w:t>cele|swelling|terminal</w:t>
      </w:r>
      <w:proofErr w:type="spellEnd"/>
      <w:r w:rsidRPr="006D7468">
        <w:br/>
      </w:r>
      <w:proofErr w:type="spellStart"/>
      <w:r w:rsidRPr="006D7468">
        <w:t>desis|binding|terminal</w:t>
      </w:r>
      <w:proofErr w:type="spellEnd"/>
      <w:r w:rsidRPr="006D7468">
        <w:br/>
      </w:r>
      <w:proofErr w:type="spellStart"/>
      <w:r w:rsidRPr="006D7468">
        <w:t>de|negate|prefix</w:t>
      </w:r>
      <w:proofErr w:type="spellEnd"/>
      <w:r w:rsidRPr="006D7468">
        <w:t xml:space="preserve"> </w:t>
      </w:r>
    </w:p>
    <w:p w14:paraId="7AE49686" w14:textId="77777777" w:rsidR="006D7468" w:rsidRPr="006D7468" w:rsidRDefault="006D7468" w:rsidP="006D7468">
      <w:r w:rsidRPr="006D7468">
        <w:t xml:space="preserve">Our analysis of combining forms divides them into roots and terminals, which are distinguished from prefixes and suffixes. A neo-classical compound can consist of any number of roots ending in a terminal or suffix. Prefixes normally must precede roots and cannot attach directly to terminals. Users interested in suffixation rules and facts should consult the </w:t>
      </w:r>
      <w:proofErr w:type="spellStart"/>
      <w:r w:rsidRPr="006D7468">
        <w:t>dm.rul</w:t>
      </w:r>
      <w:proofErr w:type="spellEnd"/>
      <w:r w:rsidRPr="006D7468">
        <w:t xml:space="preserve"> and </w:t>
      </w:r>
      <w:proofErr w:type="spellStart"/>
      <w:r w:rsidRPr="006D7468">
        <w:t>dm.fct</w:t>
      </w:r>
      <w:proofErr w:type="spellEnd"/>
      <w:r w:rsidRPr="006D7468">
        <w:t xml:space="preserve"> files included with </w:t>
      </w:r>
      <w:proofErr w:type="spellStart"/>
      <w:r w:rsidRPr="006D7468">
        <w:t>lvg</w:t>
      </w:r>
      <w:proofErr w:type="spellEnd"/>
      <w:r w:rsidRPr="006D7468">
        <w:t xml:space="preserve">. </w:t>
      </w:r>
    </w:p>
    <w:p w14:paraId="2E6F92CF" w14:textId="77777777" w:rsidR="006D7468" w:rsidRPr="006D7468" w:rsidRDefault="006D7468" w:rsidP="006D7468">
      <w:r w:rsidRPr="006D7468">
        <w:t xml:space="preserve">For further discussion see McCray et. al., 1988, "The Semantic Structure of Neo-Classical Compounds", In the Proceedings of the Twelfth Annual Symposium on Computer Applications in Medical Care, Washington DC. </w:t>
      </w:r>
    </w:p>
    <w:p w14:paraId="095FDA0E" w14:textId="77777777" w:rsidR="006D7468" w:rsidRPr="006D7468" w:rsidRDefault="006D7468" w:rsidP="00071641">
      <w:pPr>
        <w:pStyle w:val="Heading2"/>
      </w:pPr>
      <w:r w:rsidRPr="006D7468">
        <w:t xml:space="preserve">6.7 Sample Records </w:t>
      </w:r>
    </w:p>
    <w:p w14:paraId="3D3D102C" w14:textId="77777777" w:rsidR="006D7468" w:rsidRPr="006D7468" w:rsidRDefault="006D7468" w:rsidP="006D7468">
      <w:r w:rsidRPr="006D7468">
        <w:t>::::::::::::::</w:t>
      </w:r>
      <w:r w:rsidRPr="006D7468">
        <w:br/>
      </w:r>
      <w:proofErr w:type="spellStart"/>
      <w:r w:rsidRPr="006D7468">
        <w:t>lragr.sam</w:t>
      </w:r>
      <w:proofErr w:type="spellEnd"/>
      <w:r w:rsidRPr="006D7468">
        <w:br/>
        <w:t>::::::::::::::</w:t>
      </w:r>
      <w:r w:rsidRPr="006D7468">
        <w:br/>
        <w:t>E0007127|acute|adj|positive;periph|acute|acute|</w:t>
      </w:r>
      <w:r w:rsidRPr="006D7468">
        <w:br/>
        <w:t>E0014875|cans|noun|count(</w:t>
      </w:r>
      <w:proofErr w:type="spellStart"/>
      <w:r w:rsidRPr="006D7468">
        <w:t>thr_plur</w:t>
      </w:r>
      <w:proofErr w:type="spellEnd"/>
      <w:r w:rsidRPr="006D7468">
        <w:t>)|</w:t>
      </w:r>
      <w:proofErr w:type="spellStart"/>
      <w:r w:rsidRPr="006D7468">
        <w:t>can|can</w:t>
      </w:r>
      <w:proofErr w:type="spellEnd"/>
      <w:r w:rsidRPr="006D7468">
        <w:t>|</w:t>
      </w:r>
      <w:r w:rsidRPr="006D7468">
        <w:br/>
        <w:t>E0014875|can|noun|count(</w:t>
      </w:r>
      <w:proofErr w:type="spellStart"/>
      <w:r w:rsidRPr="006D7468">
        <w:t>thr_sing</w:t>
      </w:r>
      <w:proofErr w:type="spellEnd"/>
      <w:r w:rsidRPr="006D7468">
        <w:t>)|</w:t>
      </w:r>
      <w:proofErr w:type="spellStart"/>
      <w:r w:rsidRPr="006D7468">
        <w:t>can|can</w:t>
      </w:r>
      <w:proofErr w:type="spellEnd"/>
      <w:r w:rsidRPr="006D7468">
        <w:t>|</w:t>
      </w:r>
      <w:r w:rsidRPr="006D7468">
        <w:br/>
        <w:t>E0014876|canned|verb|past_part|can|can|</w:t>
      </w:r>
      <w:r w:rsidRPr="006D7468">
        <w:br/>
        <w:t>E0014876|canned|verb|past|can|can|</w:t>
      </w:r>
      <w:r w:rsidRPr="006D7468">
        <w:br/>
        <w:t>E0014876|canning|verb|pres_part|can|can|</w:t>
      </w:r>
      <w:r w:rsidRPr="006D7468">
        <w:br/>
        <w:t>E0014876|cans|verb|pres(</w:t>
      </w:r>
      <w:proofErr w:type="spellStart"/>
      <w:r w:rsidRPr="006D7468">
        <w:t>thr_sing</w:t>
      </w:r>
      <w:proofErr w:type="spellEnd"/>
      <w:r w:rsidRPr="006D7468">
        <w:t>)|</w:t>
      </w:r>
      <w:proofErr w:type="spellStart"/>
      <w:r w:rsidRPr="006D7468">
        <w:t>can|can</w:t>
      </w:r>
      <w:proofErr w:type="spellEnd"/>
      <w:r w:rsidRPr="006D7468">
        <w:t>|</w:t>
      </w:r>
      <w:r w:rsidRPr="006D7468">
        <w:br/>
        <w:t>E0014876|can|verb|infinitive|can|can|</w:t>
      </w:r>
      <w:r w:rsidRPr="006D7468">
        <w:br/>
        <w:t>E0014876|can|verb|pres(fst_sing,fst_plur,thr_plur,second)|can|can|</w:t>
      </w:r>
      <w:r w:rsidRPr="006D7468">
        <w:br/>
        <w:t>E0014877|can't|modal|pres:negative|can|can|</w:t>
      </w:r>
      <w:r w:rsidRPr="006D7468">
        <w:br/>
        <w:t>E0014877|cannot|modal|pres:negative|can|can|</w:t>
      </w:r>
      <w:r w:rsidRPr="006D7468">
        <w:br/>
        <w:t>E0014877|can|modal|pres|can|can|</w:t>
      </w:r>
      <w:r w:rsidRPr="006D7468">
        <w:br/>
        <w:t>E0014877|couldn't|modal|past:negative|can|can|</w:t>
      </w:r>
      <w:r w:rsidRPr="006D7468">
        <w:br/>
        <w:t>E0014877|could|modal|past|can|can|</w:t>
      </w:r>
      <w:r w:rsidRPr="006D7468">
        <w:br/>
      </w:r>
      <w:r w:rsidRPr="006D7468">
        <w:lastRenderedPageBreak/>
        <w:t xml:space="preserve">E0014937|canine </w:t>
      </w:r>
      <w:proofErr w:type="spellStart"/>
      <w:r w:rsidRPr="006D7468">
        <w:t>teeth|noun|count</w:t>
      </w:r>
      <w:proofErr w:type="spellEnd"/>
      <w:r w:rsidRPr="006D7468">
        <w:t>(</w:t>
      </w:r>
      <w:proofErr w:type="spellStart"/>
      <w:r w:rsidRPr="006D7468">
        <w:t>thr_plur</w:t>
      </w:r>
      <w:proofErr w:type="spellEnd"/>
      <w:r w:rsidRPr="006D7468">
        <w:t xml:space="preserve">)|canine </w:t>
      </w:r>
      <w:proofErr w:type="spellStart"/>
      <w:r w:rsidRPr="006D7468">
        <w:t>tooth|canine</w:t>
      </w:r>
      <w:proofErr w:type="spellEnd"/>
      <w:r w:rsidRPr="006D7468">
        <w:t xml:space="preserve"> tooth|</w:t>
      </w:r>
      <w:r w:rsidRPr="006D7468">
        <w:br/>
        <w:t xml:space="preserve">E0014937|canine </w:t>
      </w:r>
      <w:proofErr w:type="spellStart"/>
      <w:r w:rsidRPr="006D7468">
        <w:t>tooth|noun|count</w:t>
      </w:r>
      <w:proofErr w:type="spellEnd"/>
      <w:r w:rsidRPr="006D7468">
        <w:t>(</w:t>
      </w:r>
      <w:proofErr w:type="spellStart"/>
      <w:r w:rsidRPr="006D7468">
        <w:t>thr_sing</w:t>
      </w:r>
      <w:proofErr w:type="spellEnd"/>
      <w:r w:rsidRPr="006D7468">
        <w:t xml:space="preserve">)|canine </w:t>
      </w:r>
      <w:proofErr w:type="spellStart"/>
      <w:r w:rsidRPr="006D7468">
        <w:t>tooth|canine</w:t>
      </w:r>
      <w:proofErr w:type="spellEnd"/>
      <w:r w:rsidRPr="006D7468">
        <w:t xml:space="preserve"> tooth|</w:t>
      </w:r>
      <w:r w:rsidRPr="006D7468">
        <w:br/>
        <w:t>E0017902|colors|noun|count(</w:t>
      </w:r>
      <w:proofErr w:type="spellStart"/>
      <w:r w:rsidRPr="006D7468">
        <w:t>thr_plur</w:t>
      </w:r>
      <w:proofErr w:type="spellEnd"/>
      <w:r w:rsidRPr="006D7468">
        <w:t>)|</w:t>
      </w:r>
      <w:proofErr w:type="spellStart"/>
      <w:r w:rsidRPr="006D7468">
        <w:t>color|color</w:t>
      </w:r>
      <w:proofErr w:type="spellEnd"/>
      <w:r w:rsidRPr="006D7468">
        <w:t>|</w:t>
      </w:r>
      <w:r w:rsidRPr="006D7468">
        <w:br/>
        <w:t>E0017902|color|noun|count(</w:t>
      </w:r>
      <w:proofErr w:type="spellStart"/>
      <w:r w:rsidRPr="006D7468">
        <w:t>thr_sing</w:t>
      </w:r>
      <w:proofErr w:type="spellEnd"/>
      <w:r w:rsidRPr="006D7468">
        <w:t>)|</w:t>
      </w:r>
      <w:proofErr w:type="spellStart"/>
      <w:r w:rsidRPr="006D7468">
        <w:t>color|color</w:t>
      </w:r>
      <w:proofErr w:type="spellEnd"/>
      <w:r w:rsidRPr="006D7468">
        <w:t>|</w:t>
      </w:r>
      <w:r w:rsidRPr="006D7468">
        <w:br/>
        <w:t>E0017902|color|noun|uncount(</w:t>
      </w:r>
      <w:proofErr w:type="spellStart"/>
      <w:r w:rsidRPr="006D7468">
        <w:t>thr_sing</w:t>
      </w:r>
      <w:proofErr w:type="spellEnd"/>
      <w:r w:rsidRPr="006D7468">
        <w:t>)|</w:t>
      </w:r>
      <w:proofErr w:type="spellStart"/>
      <w:r w:rsidRPr="006D7468">
        <w:t>color|color</w:t>
      </w:r>
      <w:proofErr w:type="spellEnd"/>
      <w:r w:rsidRPr="006D7468">
        <w:t>|</w:t>
      </w:r>
      <w:r w:rsidRPr="006D7468">
        <w:br/>
        <w:t>E0017903|colored|verb|past_part|color|color|</w:t>
      </w:r>
      <w:r w:rsidRPr="006D7468">
        <w:br/>
        <w:t>E0017903|colored|verb|past|color|color|</w:t>
      </w:r>
      <w:r w:rsidRPr="006D7468">
        <w:br/>
        <w:t>E0017903|coloring|verb|pres_part|color|color|</w:t>
      </w:r>
      <w:r w:rsidRPr="006D7468">
        <w:br/>
        <w:t>E0017903|colors|verb|pres(</w:t>
      </w:r>
      <w:proofErr w:type="spellStart"/>
      <w:r w:rsidRPr="006D7468">
        <w:t>thr_sing</w:t>
      </w:r>
      <w:proofErr w:type="spellEnd"/>
      <w:r w:rsidRPr="006D7468">
        <w:t>)|</w:t>
      </w:r>
      <w:proofErr w:type="spellStart"/>
      <w:r w:rsidRPr="006D7468">
        <w:t>color|color</w:t>
      </w:r>
      <w:proofErr w:type="spellEnd"/>
      <w:r w:rsidRPr="006D7468">
        <w:t>|</w:t>
      </w:r>
      <w:r w:rsidRPr="006D7468">
        <w:br/>
        <w:t>E0017903|color|verb|infinitive|color|color|</w:t>
      </w:r>
      <w:r w:rsidRPr="006D7468">
        <w:br/>
        <w:t>E0017903|color|verb|pres(fst_sing,fst_plur,thr_plur,second)|color|color|</w:t>
      </w:r>
      <w:r w:rsidRPr="006D7468">
        <w:br/>
        <w:t>E0051632|quickly|adv|positive;periph|quickly|quickly|</w:t>
      </w:r>
      <w:r w:rsidRPr="006D7468">
        <w:br/>
        <w:t>E0055585|she|pron|thr_sing|she|she|</w:t>
      </w:r>
      <w:r w:rsidRPr="006D7468">
        <w:br/>
      </w:r>
      <w:r w:rsidRPr="006D7468">
        <w:br/>
        <w:t>::::::::::::::</w:t>
      </w:r>
      <w:r w:rsidRPr="006D7468">
        <w:br/>
      </w:r>
      <w:proofErr w:type="spellStart"/>
      <w:r w:rsidRPr="006D7468">
        <w:t>lrcmp.sam</w:t>
      </w:r>
      <w:proofErr w:type="spellEnd"/>
      <w:r w:rsidRPr="006D7468">
        <w:br/>
        <w:t>::::::::::::::</w:t>
      </w:r>
      <w:r w:rsidRPr="006D7468">
        <w:br/>
        <w:t>E0014876|can|verb|tran=np|</w:t>
      </w:r>
      <w:r w:rsidRPr="006D7468">
        <w:br/>
        <w:t>E0017903|color|verb|cplxtran=</w:t>
      </w:r>
      <w:proofErr w:type="spellStart"/>
      <w:r w:rsidRPr="006D7468">
        <w:t>np,adj</w:t>
      </w:r>
      <w:proofErr w:type="spellEnd"/>
      <w:r w:rsidRPr="006D7468">
        <w:t>|</w:t>
      </w:r>
      <w:r w:rsidRPr="006D7468">
        <w:br/>
        <w:t>E0017903|color|verb|cplxtran=</w:t>
      </w:r>
      <w:proofErr w:type="spellStart"/>
      <w:r w:rsidRPr="006D7468">
        <w:t>np,np</w:t>
      </w:r>
      <w:proofErr w:type="spellEnd"/>
      <w:r w:rsidRPr="006D7468">
        <w:t>|</w:t>
      </w:r>
      <w:r w:rsidRPr="006D7468">
        <w:br/>
        <w:t>E0017903|color|verb|intran;part(in)|</w:t>
      </w:r>
      <w:r w:rsidRPr="006D7468">
        <w:br/>
        <w:t>E0017903|color|verb|intran;part(up)|</w:t>
      </w:r>
      <w:r w:rsidRPr="006D7468">
        <w:br/>
        <w:t>E0017903|color|verb|intran|</w:t>
      </w:r>
      <w:r w:rsidRPr="006D7468">
        <w:br/>
        <w:t>E0017903|color|verb|tran=</w:t>
      </w:r>
      <w:proofErr w:type="spellStart"/>
      <w:r w:rsidRPr="006D7468">
        <w:t>np;part</w:t>
      </w:r>
      <w:proofErr w:type="spellEnd"/>
      <w:r w:rsidRPr="006D7468">
        <w:t>(in)|</w:t>
      </w:r>
      <w:r w:rsidRPr="006D7468">
        <w:br/>
        <w:t>E0017903|color|verb|tran=np|</w:t>
      </w:r>
      <w:r w:rsidRPr="006D7468">
        <w:br/>
      </w:r>
      <w:r w:rsidRPr="006D7468">
        <w:br/>
        <w:t>::::::::::::::</w:t>
      </w:r>
      <w:r w:rsidRPr="006D7468">
        <w:br/>
      </w:r>
      <w:proofErr w:type="spellStart"/>
      <w:r w:rsidRPr="006D7468">
        <w:t>lrmod.sam</w:t>
      </w:r>
      <w:proofErr w:type="spellEnd"/>
      <w:r w:rsidRPr="006D7468">
        <w:br/>
        <w:t>::::::::::::::</w:t>
      </w:r>
      <w:r w:rsidRPr="006D7468">
        <w:br/>
        <w:t>E0007127|acute|adj|attrib(1),</w:t>
      </w:r>
      <w:proofErr w:type="spellStart"/>
      <w:r w:rsidRPr="006D7468">
        <w:t>attrib</w:t>
      </w:r>
      <w:proofErr w:type="spellEnd"/>
      <w:r w:rsidRPr="006D7468">
        <w:t>(3),</w:t>
      </w:r>
      <w:proofErr w:type="spellStart"/>
      <w:r w:rsidRPr="006D7468">
        <w:t>pred|stative</w:t>
      </w:r>
      <w:proofErr w:type="spellEnd"/>
      <w:r w:rsidRPr="006D7468">
        <w:t>|</w:t>
      </w:r>
      <w:r w:rsidRPr="006D7468">
        <w:br/>
        <w:t>E0051632|quickly|adv|verb_modifier;manner||</w:t>
      </w:r>
      <w:r w:rsidRPr="006D7468">
        <w:br/>
      </w:r>
      <w:r w:rsidRPr="006D7468">
        <w:br/>
        <w:t>::::::::::::::</w:t>
      </w:r>
      <w:r w:rsidRPr="006D7468">
        <w:br/>
      </w:r>
      <w:proofErr w:type="spellStart"/>
      <w:r w:rsidRPr="006D7468">
        <w:t>lrnom.sam</w:t>
      </w:r>
      <w:proofErr w:type="spellEnd"/>
      <w:r w:rsidRPr="006D7468">
        <w:br/>
        <w:t>::::::::::::::</w:t>
      </w:r>
      <w:r w:rsidRPr="006D7468">
        <w:br/>
        <w:t>E0007121|acuity|noun|E0007127|acute|adj|</w:t>
      </w:r>
      <w:r w:rsidRPr="006D7468">
        <w:br/>
        <w:t>E0021126|deduction|noun|E0021123|deduce|verb|</w:t>
      </w:r>
      <w:r w:rsidRPr="006D7468">
        <w:br/>
        <w:t>E0021126|deduction|noun|E0021124|deduct|verb|</w:t>
      </w:r>
      <w:r w:rsidRPr="006D7468">
        <w:br/>
        <w:t>E0061851|transportation|noun|E0061850|transport|verb|</w:t>
      </w:r>
      <w:r w:rsidRPr="006D7468">
        <w:br/>
      </w:r>
      <w:r w:rsidRPr="006D7468">
        <w:br/>
        <w:t>::::::::::::::</w:t>
      </w:r>
      <w:r w:rsidRPr="006D7468">
        <w:br/>
      </w:r>
      <w:proofErr w:type="spellStart"/>
      <w:r w:rsidRPr="006D7468">
        <w:t>lrprn.sam</w:t>
      </w:r>
      <w:proofErr w:type="spellEnd"/>
      <w:r w:rsidRPr="006D7468">
        <w:br/>
        <w:t>::::::::::::::</w:t>
      </w:r>
      <w:r w:rsidRPr="006D7468">
        <w:br/>
        <w:t>E0030918|he|thr_sing|pers(</w:t>
      </w:r>
      <w:proofErr w:type="spellStart"/>
      <w:r w:rsidRPr="006D7468">
        <w:t>masc</w:t>
      </w:r>
      <w:proofErr w:type="spellEnd"/>
      <w:r w:rsidRPr="006D7468">
        <w:t>)|subj||||</w:t>
      </w:r>
      <w:r w:rsidRPr="006D7468">
        <w:br/>
        <w:t>E0036100|it|thr_sing|neut|subj,obj||||</w:t>
      </w:r>
      <w:r w:rsidRPr="006D7468">
        <w:br/>
        <w:t>E0055585|she|thr_sing|pers(fem)|subj||||</w:t>
      </w:r>
      <w:r w:rsidRPr="006D7468">
        <w:br/>
      </w:r>
      <w:r w:rsidRPr="006D7468">
        <w:br/>
        <w:t>::::::::::::::</w:t>
      </w:r>
      <w:r w:rsidRPr="006D7468">
        <w:br/>
      </w:r>
      <w:proofErr w:type="spellStart"/>
      <w:r w:rsidRPr="006D7468">
        <w:t>lrprp.sam</w:t>
      </w:r>
      <w:proofErr w:type="spellEnd"/>
      <w:r w:rsidRPr="006D7468">
        <w:br/>
      </w:r>
      <w:r w:rsidRPr="006D7468">
        <w:lastRenderedPageBreak/>
        <w:t>::::::::::::::</w:t>
      </w:r>
      <w:r w:rsidRPr="006D7468">
        <w:br/>
        <w:t>E0007127|acute|acute|adj|stative|</w:t>
      </w:r>
      <w:r w:rsidRPr="006D7468">
        <w:br/>
        <w:t>E0004825|Parkinson|Parkinson|noun|proper|</w:t>
      </w:r>
      <w:r w:rsidRPr="006D7468">
        <w:br/>
        <w:t>E0014877|can|can't|modal|negative|</w:t>
      </w:r>
      <w:r w:rsidRPr="006D7468">
        <w:br/>
        <w:t>E0014877|can|can't|modal|negative|</w:t>
      </w:r>
      <w:r w:rsidRPr="006D7468">
        <w:br/>
        <w:t>E0014877|can|couldn't|modal|negative|</w:t>
      </w:r>
      <w:r w:rsidRPr="006D7468">
        <w:br/>
      </w:r>
      <w:r w:rsidRPr="006D7468">
        <w:br/>
        <w:t>::::::::::::::</w:t>
      </w:r>
      <w:r w:rsidRPr="006D7468">
        <w:br/>
      </w:r>
      <w:proofErr w:type="spellStart"/>
      <w:r w:rsidRPr="006D7468">
        <w:t>lrspl.sam</w:t>
      </w:r>
      <w:proofErr w:type="spellEnd"/>
      <w:r w:rsidRPr="006D7468">
        <w:br/>
        <w:t>::::::::::::::</w:t>
      </w:r>
      <w:r w:rsidRPr="006D7468">
        <w:br/>
        <w:t>E0017902|colour|color|</w:t>
      </w:r>
    </w:p>
    <w:p w14:paraId="6AA22D97" w14:textId="77777777" w:rsidR="006D7468" w:rsidRPr="006D7468" w:rsidRDefault="006D7468" w:rsidP="006D7468">
      <w:r w:rsidRPr="006D7468">
        <w:t>E0017903|colour|color|</w:t>
      </w:r>
    </w:p>
    <w:p w14:paraId="6ABBF03D" w14:textId="77777777" w:rsidR="006D7468" w:rsidRPr="006D7468" w:rsidRDefault="006D7468" w:rsidP="006D7468">
      <w:r w:rsidRPr="006D7468">
        <w:t>E0330019|anaesthetic|anesthetic|</w:t>
      </w:r>
    </w:p>
    <w:p w14:paraId="46FC5410" w14:textId="77777777" w:rsidR="006D7468" w:rsidRPr="006D7468" w:rsidRDefault="006D7468" w:rsidP="006D7468">
      <w:r w:rsidRPr="006D7468">
        <w:t>E0354094|anaesthetic|anesthetic|</w:t>
      </w:r>
      <w:r w:rsidRPr="006D7468">
        <w:br/>
      </w:r>
      <w:r w:rsidRPr="006D7468">
        <w:br/>
        <w:t>::::::::::::::</w:t>
      </w:r>
      <w:r w:rsidRPr="006D7468">
        <w:br/>
      </w:r>
      <w:proofErr w:type="spellStart"/>
      <w:r w:rsidRPr="006D7468">
        <w:t>lrtrm.sam</w:t>
      </w:r>
      <w:proofErr w:type="spellEnd"/>
      <w:r w:rsidRPr="006D7468">
        <w:br/>
        <w:t>::::::::::::::</w:t>
      </w:r>
      <w:r w:rsidRPr="006D7468">
        <w:br/>
        <w:t>E0412633|Actinex|meso-nordihydroguaiaretic acid|</w:t>
      </w:r>
    </w:p>
    <w:p w14:paraId="5931C5F9" w14:textId="77777777" w:rsidR="006D7468" w:rsidRPr="006D7468" w:rsidRDefault="006D7468" w:rsidP="006D7468">
      <w:r w:rsidRPr="006D7468">
        <w:t>E0302749|Halcion|triazolam|</w:t>
      </w:r>
    </w:p>
    <w:p w14:paraId="6584CB54" w14:textId="77777777" w:rsidR="006D7468" w:rsidRPr="006D7468" w:rsidRDefault="006D7468" w:rsidP="006D7468">
      <w:r w:rsidRPr="006D7468">
        <w:t>E0302640|Tespamin|thiotepa|</w:t>
      </w:r>
    </w:p>
    <w:p w14:paraId="3279489B" w14:textId="77777777" w:rsidR="006D7468" w:rsidRPr="006D7468" w:rsidRDefault="006D7468" w:rsidP="006D7468">
      <w:r w:rsidRPr="006D7468">
        <w:t>E0523571|Somavert|pegvisomant|</w:t>
      </w:r>
      <w:r w:rsidRPr="006D7468">
        <w:br/>
      </w:r>
      <w:r w:rsidRPr="006D7468">
        <w:br/>
        <w:t>::::::::::::::</w:t>
      </w:r>
      <w:r w:rsidRPr="006D7468">
        <w:br/>
      </w:r>
      <w:proofErr w:type="spellStart"/>
      <w:r w:rsidRPr="006D7468">
        <w:t>lrtyp.sam</w:t>
      </w:r>
      <w:proofErr w:type="spellEnd"/>
      <w:r w:rsidRPr="006D7468">
        <w:br/>
        <w:t>::::::::::::::</w:t>
      </w:r>
      <w:r w:rsidRPr="006D7468">
        <w:br/>
        <w:t>E0007127|acute|adj|inv;periph|</w:t>
      </w:r>
    </w:p>
    <w:p w14:paraId="71E33C25" w14:textId="77777777" w:rsidR="006D7468" w:rsidRPr="006D7468" w:rsidRDefault="006D7468" w:rsidP="006D7468">
      <w:r w:rsidRPr="006D7468">
        <w:t>E0014875|can|noun|reg|</w:t>
      </w:r>
    </w:p>
    <w:p w14:paraId="35874F7A" w14:textId="77777777" w:rsidR="006D7468" w:rsidRPr="006D7468" w:rsidRDefault="006D7468" w:rsidP="006D7468">
      <w:r w:rsidRPr="006D7468">
        <w:t>E0014876|can|verb|regd|</w:t>
      </w:r>
    </w:p>
    <w:p w14:paraId="2300D4DD" w14:textId="77777777" w:rsidR="006D7468" w:rsidRPr="006D7468" w:rsidRDefault="006D7468" w:rsidP="006D7468">
      <w:r w:rsidRPr="006D7468">
        <w:t xml:space="preserve">E0014937|canine </w:t>
      </w:r>
      <w:proofErr w:type="spellStart"/>
      <w:r w:rsidRPr="006D7468">
        <w:t>tooth|noun|irreg</w:t>
      </w:r>
      <w:proofErr w:type="spellEnd"/>
      <w:r w:rsidRPr="006D7468">
        <w:t xml:space="preserve">(canine </w:t>
      </w:r>
      <w:proofErr w:type="spellStart"/>
      <w:r w:rsidRPr="006D7468">
        <w:t>tooth,canine</w:t>
      </w:r>
      <w:proofErr w:type="spellEnd"/>
      <w:r w:rsidRPr="006D7468">
        <w:t xml:space="preserve"> teeth)|</w:t>
      </w:r>
    </w:p>
    <w:p w14:paraId="71F2D815" w14:textId="77777777" w:rsidR="006D7468" w:rsidRPr="006D7468" w:rsidRDefault="006D7468" w:rsidP="006D7468">
      <w:r w:rsidRPr="006D7468">
        <w:t>E0017902|color|noun|reg|</w:t>
      </w:r>
    </w:p>
    <w:p w14:paraId="0C588782" w14:textId="77777777" w:rsidR="006D7468" w:rsidRPr="006D7468" w:rsidRDefault="006D7468" w:rsidP="006D7468">
      <w:r w:rsidRPr="006D7468">
        <w:t>E0017902|color|noun|uncount|</w:t>
      </w:r>
    </w:p>
    <w:p w14:paraId="3B532CAA" w14:textId="77777777" w:rsidR="006D7468" w:rsidRPr="006D7468" w:rsidRDefault="006D7468" w:rsidP="006D7468">
      <w:r w:rsidRPr="006D7468">
        <w:t>E0017903|color|verb|reg|</w:t>
      </w:r>
    </w:p>
    <w:p w14:paraId="00E55692" w14:textId="77777777" w:rsidR="006D7468" w:rsidRPr="006D7468" w:rsidRDefault="006D7468" w:rsidP="006D7468">
      <w:r w:rsidRPr="006D7468">
        <w:t>E0051632|quickly|adv|inv;periph|</w:t>
      </w:r>
      <w:r w:rsidRPr="006D7468">
        <w:br/>
      </w:r>
      <w:r w:rsidRPr="006D7468">
        <w:br/>
        <w:t>::::::::::::::</w:t>
      </w:r>
      <w:r w:rsidRPr="006D7468">
        <w:br/>
      </w:r>
      <w:proofErr w:type="spellStart"/>
      <w:r w:rsidRPr="006D7468">
        <w:t>lrwd.sam</w:t>
      </w:r>
      <w:proofErr w:type="spellEnd"/>
      <w:r w:rsidRPr="006D7468">
        <w:br/>
        <w:t>::::::::::::::</w:t>
      </w:r>
      <w:r w:rsidRPr="006D7468">
        <w:br/>
        <w:t>color|E0017902|</w:t>
      </w:r>
    </w:p>
    <w:p w14:paraId="7936C639" w14:textId="77777777" w:rsidR="006D7468" w:rsidRPr="006D7468" w:rsidRDefault="006D7468" w:rsidP="006D7468">
      <w:r w:rsidRPr="006D7468">
        <w:t>color|E0017903|</w:t>
      </w:r>
    </w:p>
    <w:p w14:paraId="455F78D6" w14:textId="77777777" w:rsidR="006D7468" w:rsidRPr="006D7468" w:rsidRDefault="006D7468" w:rsidP="006D7468">
      <w:r w:rsidRPr="006D7468">
        <w:t>color|E0017913|</w:t>
      </w:r>
    </w:p>
    <w:p w14:paraId="7AAB7FFB" w14:textId="77777777" w:rsidR="006D7468" w:rsidRPr="006D7468" w:rsidRDefault="006D7468" w:rsidP="006D7468">
      <w:r w:rsidRPr="006D7468">
        <w:t>color|E0017914|</w:t>
      </w:r>
    </w:p>
    <w:p w14:paraId="2059C303" w14:textId="77777777" w:rsidR="006D7468" w:rsidRPr="006D7468" w:rsidRDefault="006D7468" w:rsidP="006D7468">
      <w:r w:rsidRPr="006D7468">
        <w:lastRenderedPageBreak/>
        <w:t>color|E0017915|</w:t>
      </w:r>
    </w:p>
    <w:p w14:paraId="2E9B0343" w14:textId="77777777" w:rsidR="006D7468" w:rsidRPr="006D7468" w:rsidRDefault="006D7468" w:rsidP="006D7468">
      <w:r w:rsidRPr="006D7468">
        <w:t>color|E0017916|</w:t>
      </w:r>
    </w:p>
    <w:p w14:paraId="0BD8EB86" w14:textId="77777777" w:rsidR="006D7468" w:rsidRPr="006D7468" w:rsidRDefault="006D7468" w:rsidP="006D7468">
      <w:r w:rsidRPr="006D7468">
        <w:t>color|E0017917|</w:t>
      </w:r>
    </w:p>
    <w:p w14:paraId="1BD0206A" w14:textId="77777777" w:rsidR="006D7468" w:rsidRPr="006D7468" w:rsidRDefault="006D7468" w:rsidP="006D7468">
      <w:r w:rsidRPr="006D7468">
        <w:t>color|E0017918|</w:t>
      </w:r>
    </w:p>
    <w:p w14:paraId="1A7846D8" w14:textId="77777777" w:rsidR="006D7468" w:rsidRPr="006D7468" w:rsidRDefault="006D7468" w:rsidP="006D7468">
      <w:r w:rsidRPr="006D7468">
        <w:t>color|E0065135|</w:t>
      </w:r>
    </w:p>
    <w:p w14:paraId="13429920" w14:textId="77777777" w:rsidR="006D7468" w:rsidRPr="006D7468" w:rsidRDefault="006D7468" w:rsidP="006D7468">
      <w:r w:rsidRPr="006D7468">
        <w:t>color|E0205800|</w:t>
      </w:r>
    </w:p>
    <w:p w14:paraId="7CF90D21" w14:textId="77777777" w:rsidR="006D7468" w:rsidRPr="006D7468" w:rsidRDefault="006D7468" w:rsidP="006D7468">
      <w:r w:rsidRPr="006D7468">
        <w:t>color|E0215092|</w:t>
      </w:r>
    </w:p>
    <w:p w14:paraId="7979A724" w14:textId="77777777" w:rsidR="006D7468" w:rsidRPr="006D7468" w:rsidRDefault="006D7468" w:rsidP="006D7468">
      <w:r w:rsidRPr="006D7468">
        <w:t>color|E0220891|</w:t>
      </w:r>
    </w:p>
    <w:p w14:paraId="4B0E0F88" w14:textId="77777777" w:rsidR="006D7468" w:rsidRPr="006D7468" w:rsidRDefault="006D7468" w:rsidP="006D7468">
      <w:r w:rsidRPr="006D7468">
        <w:t>color|E0220892|</w:t>
      </w:r>
    </w:p>
    <w:p w14:paraId="7576AD31" w14:textId="77777777" w:rsidR="006D7468" w:rsidRPr="006D7468" w:rsidRDefault="006D7468" w:rsidP="006D7468">
      <w:r w:rsidRPr="006D7468">
        <w:t>color|E0220987|</w:t>
      </w:r>
    </w:p>
    <w:p w14:paraId="64DF3A5E" w14:textId="77777777" w:rsidR="006D7468" w:rsidRPr="006D7468" w:rsidRDefault="006D7468" w:rsidP="006D7468">
      <w:r w:rsidRPr="006D7468">
        <w:t>color|E0237464|</w:t>
      </w:r>
    </w:p>
    <w:p w14:paraId="62CF14DE" w14:textId="77777777" w:rsidR="006D7468" w:rsidRPr="006D7468" w:rsidRDefault="006D7468" w:rsidP="006D7468">
      <w:r w:rsidRPr="006D7468">
        <w:t>color|E0321442|</w:t>
      </w:r>
    </w:p>
    <w:p w14:paraId="3D6077FE" w14:textId="77777777" w:rsidR="006D7468" w:rsidRPr="006D7468" w:rsidRDefault="006D7468" w:rsidP="006D7468">
      <w:r w:rsidRPr="006D7468">
        <w:t>color|E0322071|</w:t>
      </w:r>
    </w:p>
    <w:p w14:paraId="38E821F7" w14:textId="77777777" w:rsidR="006D7468" w:rsidRPr="006D7468" w:rsidRDefault="006D7468" w:rsidP="006D7468">
      <w:r w:rsidRPr="006D7468">
        <w:t>color|E0330531|</w:t>
      </w:r>
    </w:p>
    <w:p w14:paraId="3C6BE0A4" w14:textId="77777777" w:rsidR="006D7468" w:rsidRPr="006D7468" w:rsidRDefault="006D7468" w:rsidP="006D7468">
      <w:r w:rsidRPr="006D7468">
        <w:t>color|E0339331|</w:t>
      </w:r>
    </w:p>
    <w:p w14:paraId="1195BA3D" w14:textId="77777777" w:rsidR="006D7468" w:rsidRPr="006D7468" w:rsidRDefault="006D7468" w:rsidP="006D7468">
      <w:r w:rsidRPr="006D7468">
        <w:t>color|E0339717|</w:t>
      </w:r>
    </w:p>
    <w:p w14:paraId="381674A7" w14:textId="77777777" w:rsidR="006D7468" w:rsidRPr="006D7468" w:rsidRDefault="006D7468" w:rsidP="006D7468">
      <w:r w:rsidRPr="006D7468">
        <w:t>color|E0374934|</w:t>
      </w:r>
    </w:p>
    <w:p w14:paraId="5085F0E0" w14:textId="77777777" w:rsidR="006D7468" w:rsidRPr="006D7468" w:rsidRDefault="006D7468" w:rsidP="006D7468">
      <w:r w:rsidRPr="006D7468">
        <w:t>color|E0418710|</w:t>
      </w:r>
    </w:p>
    <w:p w14:paraId="3D76A2C8" w14:textId="77777777" w:rsidR="006D7468" w:rsidRPr="006D7468" w:rsidRDefault="006D7468" w:rsidP="006D7468">
      <w:r w:rsidRPr="006D7468">
        <w:t>color|E0420428|</w:t>
      </w:r>
    </w:p>
    <w:p w14:paraId="0B4FB198" w14:textId="77777777" w:rsidR="006D7468" w:rsidRPr="006D7468" w:rsidRDefault="006D7468" w:rsidP="006D7468">
      <w:r w:rsidRPr="006D7468">
        <w:t>color|E0428116|</w:t>
      </w:r>
    </w:p>
    <w:p w14:paraId="0B5CCD05" w14:textId="77777777" w:rsidR="006D7468" w:rsidRPr="006D7468" w:rsidRDefault="006D7468" w:rsidP="006D7468">
      <w:r w:rsidRPr="006D7468">
        <w:t>color|E0430071|</w:t>
      </w:r>
    </w:p>
    <w:p w14:paraId="0231E028" w14:textId="77777777" w:rsidR="006D7468" w:rsidRPr="006D7468" w:rsidRDefault="006D7468" w:rsidP="006D7468">
      <w:r w:rsidRPr="006D7468">
        <w:t>color|E0431208|</w:t>
      </w:r>
    </w:p>
    <w:p w14:paraId="4E711FDE" w14:textId="77777777" w:rsidR="006D7468" w:rsidRPr="006D7468" w:rsidRDefault="006D7468" w:rsidP="006D7468">
      <w:r w:rsidRPr="006D7468">
        <w:t>color|E0504891|</w:t>
      </w:r>
    </w:p>
    <w:p w14:paraId="64E07079" w14:textId="77777777" w:rsidR="006D7468" w:rsidRPr="006D7468" w:rsidRDefault="006D7468" w:rsidP="006D7468">
      <w:r w:rsidRPr="006D7468">
        <w:t>color|E0509680|</w:t>
      </w:r>
    </w:p>
    <w:p w14:paraId="1147C739" w14:textId="77777777" w:rsidR="006D7468" w:rsidRPr="006D7468" w:rsidRDefault="006D7468" w:rsidP="006D7468">
      <w:r w:rsidRPr="006D7468">
        <w:t>color|E0516052|</w:t>
      </w:r>
    </w:p>
    <w:p w14:paraId="09B29374" w14:textId="77777777" w:rsidR="006D7468" w:rsidRPr="006D7468" w:rsidRDefault="006D7468" w:rsidP="006D7468">
      <w:r w:rsidRPr="006D7468">
        <w:t>color|E0519343|</w:t>
      </w:r>
    </w:p>
    <w:p w14:paraId="22CF7008" w14:textId="77777777" w:rsidR="006D7468" w:rsidRPr="006D7468" w:rsidRDefault="006D7468" w:rsidP="006D7468">
      <w:r w:rsidRPr="006D7468">
        <w:t>color|E0523712|</w:t>
      </w:r>
    </w:p>
    <w:p w14:paraId="0B09A0CD" w14:textId="77777777" w:rsidR="006D7468" w:rsidRPr="006D7468" w:rsidRDefault="006D7468" w:rsidP="006D7468">
      <w:r w:rsidRPr="006D7468">
        <w:t>color|E0533351|</w:t>
      </w:r>
    </w:p>
    <w:p w14:paraId="0B6A8D4D" w14:textId="77777777" w:rsidR="006D7468" w:rsidRPr="006D7468" w:rsidRDefault="006D7468" w:rsidP="006D7468">
      <w:r w:rsidRPr="006D7468">
        <w:t>color|E0552362|</w:t>
      </w:r>
    </w:p>
    <w:p w14:paraId="11BB78A0" w14:textId="77777777" w:rsidR="006D7468" w:rsidRPr="006D7468" w:rsidRDefault="006D7468" w:rsidP="006D7468">
      <w:r w:rsidRPr="006D7468">
        <w:t>color|E0568432|</w:t>
      </w:r>
    </w:p>
    <w:p w14:paraId="600F47B2" w14:textId="77777777" w:rsidR="006D7468" w:rsidRPr="006D7468" w:rsidRDefault="006D7468" w:rsidP="006D7468">
      <w:r w:rsidRPr="006D7468">
        <w:t>color|E0572664|</w:t>
      </w:r>
    </w:p>
    <w:p w14:paraId="453E72FF" w14:textId="77777777" w:rsidR="006D7468" w:rsidRPr="006D7468" w:rsidRDefault="006D7468" w:rsidP="006D7468">
      <w:r w:rsidRPr="006D7468">
        <w:t>color|E0572665|</w:t>
      </w:r>
    </w:p>
    <w:p w14:paraId="07CE79BB" w14:textId="77777777" w:rsidR="006D7468" w:rsidRPr="006D7468" w:rsidRDefault="006D7468" w:rsidP="006D7468">
      <w:r w:rsidRPr="006D7468">
        <w:t>color|E0579060|</w:t>
      </w:r>
    </w:p>
    <w:p w14:paraId="1720AD4A" w14:textId="77777777" w:rsidR="006D7468" w:rsidRPr="006D7468" w:rsidRDefault="006D7468" w:rsidP="006D7468">
      <w:r w:rsidRPr="006D7468">
        <w:t>color|E0580178|</w:t>
      </w:r>
    </w:p>
    <w:p w14:paraId="5BA4A5C1" w14:textId="77777777" w:rsidR="006D7468" w:rsidRPr="006D7468" w:rsidRDefault="006D7468" w:rsidP="006D7468">
      <w:r w:rsidRPr="006D7468">
        <w:lastRenderedPageBreak/>
        <w:t>color|E0582267|</w:t>
      </w:r>
    </w:p>
    <w:p w14:paraId="5677CDF4" w14:textId="77777777" w:rsidR="006D7468" w:rsidRPr="006D7468" w:rsidRDefault="006D7468" w:rsidP="006D7468">
      <w:r w:rsidRPr="006D7468">
        <w:t>color|E0582516|</w:t>
      </w:r>
    </w:p>
    <w:p w14:paraId="4D24F89C" w14:textId="77777777" w:rsidR="006D7468" w:rsidRPr="006D7468" w:rsidRDefault="006D7468" w:rsidP="006D7468">
      <w:r w:rsidRPr="006D7468">
        <w:t>color|E0582518|</w:t>
      </w:r>
    </w:p>
    <w:p w14:paraId="1E6252E3" w14:textId="77777777" w:rsidR="006D7468" w:rsidRPr="006D7468" w:rsidRDefault="006D7468" w:rsidP="006D7468">
      <w:r w:rsidRPr="006D7468">
        <w:t>color|E0582525|</w:t>
      </w:r>
    </w:p>
    <w:p w14:paraId="3D129C9E" w14:textId="77777777" w:rsidR="006D7468" w:rsidRPr="006D7468" w:rsidRDefault="006D7468" w:rsidP="006D7468">
      <w:r w:rsidRPr="006D7468">
        <w:t>color|E0582528|</w:t>
      </w:r>
    </w:p>
    <w:p w14:paraId="0E0F1E30" w14:textId="77777777" w:rsidR="006D7468" w:rsidRPr="006D7468" w:rsidRDefault="006D7468" w:rsidP="006D7468">
      <w:r w:rsidRPr="006D7468">
        <w:t>color|E0582540|</w:t>
      </w:r>
    </w:p>
    <w:p w14:paraId="7505C12B" w14:textId="77777777" w:rsidR="006D7468" w:rsidRPr="006D7468" w:rsidRDefault="006D7468" w:rsidP="006D7468">
      <w:r w:rsidRPr="006D7468">
        <w:t>color|E0583066|</w:t>
      </w:r>
    </w:p>
    <w:p w14:paraId="78D0957D" w14:textId="77777777" w:rsidR="006D7468" w:rsidRPr="006D7468" w:rsidRDefault="006D7468" w:rsidP="006D7468">
      <w:r w:rsidRPr="006D7468">
        <w:t>color|E0586414|</w:t>
      </w:r>
    </w:p>
    <w:p w14:paraId="7503DAD0" w14:textId="77777777" w:rsidR="006D7468" w:rsidRPr="006D7468" w:rsidRDefault="006D7468" w:rsidP="006D7468">
      <w:r w:rsidRPr="006D7468">
        <w:t>color|E0586415|</w:t>
      </w:r>
    </w:p>
    <w:p w14:paraId="2FEE47E3" w14:textId="77777777" w:rsidR="006D7468" w:rsidRPr="006D7468" w:rsidRDefault="006D7468" w:rsidP="006D7468">
      <w:r w:rsidRPr="006D7468">
        <w:t>color|E0587163|</w:t>
      </w:r>
    </w:p>
    <w:p w14:paraId="63489FB6" w14:textId="77777777" w:rsidR="006D7468" w:rsidRPr="006D7468" w:rsidRDefault="006D7468" w:rsidP="006D7468">
      <w:r w:rsidRPr="006D7468">
        <w:t>color|E0587164|</w:t>
      </w:r>
    </w:p>
    <w:p w14:paraId="7423F78F" w14:textId="77777777" w:rsidR="006D7468" w:rsidRPr="006D7468" w:rsidRDefault="006D7468" w:rsidP="006D7468">
      <w:r w:rsidRPr="006D7468">
        <w:t>color|E0587511|</w:t>
      </w:r>
    </w:p>
    <w:p w14:paraId="22DD1F1D" w14:textId="77777777" w:rsidR="006D7468" w:rsidRPr="006D7468" w:rsidRDefault="006D7468" w:rsidP="006D7468">
      <w:r w:rsidRPr="006D7468">
        <w:t>color|E0587953|</w:t>
      </w:r>
    </w:p>
    <w:p w14:paraId="17FF603F" w14:textId="77777777" w:rsidR="006D7468" w:rsidRPr="006D7468" w:rsidRDefault="006D7468" w:rsidP="006D7468">
      <w:r w:rsidRPr="006D7468">
        <w:t>color|E0588132|</w:t>
      </w:r>
    </w:p>
    <w:p w14:paraId="3B1C1A04" w14:textId="77777777" w:rsidR="006D7468" w:rsidRPr="006D7468" w:rsidRDefault="006D7468" w:rsidP="006D7468">
      <w:r w:rsidRPr="006D7468">
        <w:t>color|E0588134|</w:t>
      </w:r>
    </w:p>
    <w:p w14:paraId="401EF015" w14:textId="77777777" w:rsidR="006D7468" w:rsidRPr="006D7468" w:rsidRDefault="006D7468" w:rsidP="006D7468">
      <w:r w:rsidRPr="006D7468">
        <w:t>color|E0588135|</w:t>
      </w:r>
    </w:p>
    <w:p w14:paraId="7DED2D4B" w14:textId="77777777" w:rsidR="006D7468" w:rsidRPr="006D7468" w:rsidRDefault="006D7468" w:rsidP="006D7468">
      <w:r w:rsidRPr="006D7468">
        <w:t>color|E0603013|</w:t>
      </w:r>
    </w:p>
    <w:p w14:paraId="0EEF8405" w14:textId="77777777" w:rsidR="006D7468" w:rsidRPr="006D7468" w:rsidRDefault="006D7468" w:rsidP="006D7468">
      <w:r w:rsidRPr="006D7468">
        <w:t>color|E0610103|</w:t>
      </w:r>
    </w:p>
    <w:p w14:paraId="15A86B57" w14:textId="77777777" w:rsidR="006D7468" w:rsidRPr="006D7468" w:rsidRDefault="006D7468" w:rsidP="006D7468">
      <w:r w:rsidRPr="006D7468">
        <w:t>color|E0610104|</w:t>
      </w:r>
    </w:p>
    <w:p w14:paraId="792AB2EE" w14:textId="77777777" w:rsidR="006D7468" w:rsidRPr="006D7468" w:rsidRDefault="006D7468" w:rsidP="006D7468">
      <w:r w:rsidRPr="006D7468">
        <w:t>color|E0618392|</w:t>
      </w:r>
    </w:p>
    <w:p w14:paraId="761F5BDA" w14:textId="77777777" w:rsidR="006D7468" w:rsidRPr="006D7468" w:rsidRDefault="006D7468" w:rsidP="006D7468">
      <w:r w:rsidRPr="006D7468">
        <w:t>color|E0624624|</w:t>
      </w:r>
    </w:p>
    <w:p w14:paraId="2C13C317" w14:textId="77777777" w:rsidR="006D7468" w:rsidRPr="006D7468" w:rsidRDefault="006D7468" w:rsidP="006D7468">
      <w:r w:rsidRPr="006D7468">
        <w:t>color|E0627004|</w:t>
      </w:r>
    </w:p>
    <w:p w14:paraId="0D301DCE" w14:textId="77777777" w:rsidR="006D7468" w:rsidRPr="006D7468" w:rsidRDefault="006D7468" w:rsidP="006D7468">
      <w:r w:rsidRPr="006D7468">
        <w:t>color|E0631243|</w:t>
      </w:r>
    </w:p>
    <w:p w14:paraId="09F41027" w14:textId="77777777" w:rsidR="006D7468" w:rsidRPr="006D7468" w:rsidRDefault="006D7468" w:rsidP="006D7468">
      <w:r w:rsidRPr="006D7468">
        <w:t>color|E0634071|</w:t>
      </w:r>
    </w:p>
    <w:p w14:paraId="731C5100" w14:textId="77777777" w:rsidR="006D7468" w:rsidRPr="006D7468" w:rsidRDefault="006D7468" w:rsidP="006D7468">
      <w:r w:rsidRPr="006D7468">
        <w:t>color|E0635238|</w:t>
      </w:r>
    </w:p>
    <w:p w14:paraId="205C6CFB" w14:textId="77777777" w:rsidR="006D7468" w:rsidRPr="006D7468" w:rsidRDefault="006D7468" w:rsidP="006D7468">
      <w:r w:rsidRPr="006D7468">
        <w:t>color|E0637227|</w:t>
      </w:r>
    </w:p>
    <w:p w14:paraId="14CD95F4" w14:textId="77777777" w:rsidR="006D7468" w:rsidRPr="006D7468" w:rsidRDefault="006D7468" w:rsidP="006D7468">
      <w:r w:rsidRPr="006D7468">
        <w:t>color|E0669219|</w:t>
      </w:r>
    </w:p>
    <w:p w14:paraId="2DFE7108" w14:textId="77777777" w:rsidR="006D7468" w:rsidRPr="006D7468" w:rsidRDefault="006D7468" w:rsidP="006D7468">
      <w:r w:rsidRPr="006D7468">
        <w:t>color|E0669361|</w:t>
      </w:r>
    </w:p>
    <w:p w14:paraId="15430D03" w14:textId="77777777" w:rsidR="006D7468" w:rsidRPr="006D7468" w:rsidRDefault="006D7468" w:rsidP="006D7468">
      <w:r w:rsidRPr="006D7468">
        <w:t>color|E0669362|</w:t>
      </w:r>
    </w:p>
    <w:p w14:paraId="4856DC0B" w14:textId="77777777" w:rsidR="006D7468" w:rsidRPr="006D7468" w:rsidRDefault="006D7468" w:rsidP="006D7468">
      <w:r w:rsidRPr="006D7468">
        <w:t>color|E0669363|</w:t>
      </w:r>
    </w:p>
    <w:p w14:paraId="4744756D" w14:textId="77777777" w:rsidR="006D7468" w:rsidRPr="006D7468" w:rsidRDefault="006D7468" w:rsidP="006D7468">
      <w:r w:rsidRPr="006D7468">
        <w:t>color|E0670608|</w:t>
      </w:r>
    </w:p>
    <w:p w14:paraId="2859B1DD" w14:textId="77777777" w:rsidR="006D7468" w:rsidRPr="006D7468" w:rsidRDefault="006D7468" w:rsidP="006D7468">
      <w:r w:rsidRPr="006D7468">
        <w:t>color|E0670610|</w:t>
      </w:r>
    </w:p>
    <w:p w14:paraId="140927E8" w14:textId="77777777" w:rsidR="006D7468" w:rsidRPr="006D7468" w:rsidRDefault="006D7468" w:rsidP="006D7468">
      <w:r w:rsidRPr="006D7468">
        <w:t>color|E0675138|</w:t>
      </w:r>
    </w:p>
    <w:p w14:paraId="3E4CA0BC" w14:textId="77777777" w:rsidR="006D7468" w:rsidRPr="006D7468" w:rsidRDefault="006D7468" w:rsidP="006D7468">
      <w:r w:rsidRPr="006D7468">
        <w:t>can|E0014875|</w:t>
      </w:r>
    </w:p>
    <w:p w14:paraId="1CBF21A5" w14:textId="77777777" w:rsidR="006D7468" w:rsidRPr="006D7468" w:rsidRDefault="006D7468" w:rsidP="006D7468">
      <w:r w:rsidRPr="006D7468">
        <w:lastRenderedPageBreak/>
        <w:t>can|E0014876|</w:t>
      </w:r>
    </w:p>
    <w:p w14:paraId="6B7A6625" w14:textId="77777777" w:rsidR="006D7468" w:rsidRPr="006D7468" w:rsidRDefault="006D7468" w:rsidP="006D7468">
      <w:r w:rsidRPr="006D7468">
        <w:t>can|E0014877|</w:t>
      </w:r>
    </w:p>
    <w:p w14:paraId="51AD83EA" w14:textId="77777777" w:rsidR="006D7468" w:rsidRPr="006D7468" w:rsidRDefault="006D7468" w:rsidP="006D7468">
      <w:r w:rsidRPr="006D7468">
        <w:t>can|E0562457|</w:t>
      </w:r>
    </w:p>
    <w:p w14:paraId="08AA8632" w14:textId="77777777" w:rsidR="006D7468" w:rsidRPr="006D7468" w:rsidRDefault="006D7468" w:rsidP="006D7468">
      <w:pPr>
        <w:pStyle w:val="Heading2"/>
      </w:pPr>
      <w:bookmarkStart w:id="65" w:name="_6.8_The_SPECIALIST"/>
      <w:bookmarkStart w:id="66" w:name="_6.8_The_SPECIALIST_1"/>
      <w:bookmarkEnd w:id="65"/>
      <w:bookmarkEnd w:id="66"/>
      <w:r w:rsidRPr="006D7468">
        <w:rPr>
          <w:rStyle w:val="LabelorNumber"/>
        </w:rPr>
        <w:t>6.8</w:t>
      </w:r>
      <w:r w:rsidRPr="006D7468">
        <w:t xml:space="preserve"> The SPECIALIST Lexical Tools </w:t>
      </w:r>
    </w:p>
    <w:p w14:paraId="10EAEC02" w14:textId="77777777" w:rsidR="006D7468" w:rsidRPr="006D7468" w:rsidRDefault="006D7468" w:rsidP="006D7468">
      <w:r w:rsidRPr="006D7468">
        <w:t>The SPECIALIST Lexical Tools package consists of three primary programs -- a normalizer, a word index generator, and a lexical variant generator, together with a set of ancillary programs for normalization. This package is implemented in Java.</w:t>
      </w:r>
    </w:p>
    <w:p w14:paraId="1F6CB2EA" w14:textId="4DDCB8B7" w:rsidR="006D7468" w:rsidRPr="006D7468" w:rsidRDefault="006D7468" w:rsidP="006D7468">
      <w:r w:rsidRPr="006D7468">
        <w:t xml:space="preserve">The SPECIALIST Lexical Tools and the SPECIALIST Lexicon are distributed as one of the UMLS Knowledge Sources and along with the </w:t>
      </w:r>
      <w:hyperlink r:id="rId33" w:history="1">
        <w:r w:rsidRPr="001737CB">
          <w:rPr>
            <w:rStyle w:val="Hyperlink"/>
          </w:rPr>
          <w:t>SPECIALIST NLP Tools</w:t>
        </w:r>
      </w:hyperlink>
      <w:r w:rsidRPr="006D7468">
        <w:t xml:space="preserve"> as open source resources subject to these </w:t>
      </w:r>
      <w:hyperlink r:id="rId34" w:history="1">
        <w:r w:rsidRPr="001737CB">
          <w:rPr>
            <w:rStyle w:val="Hyperlink"/>
          </w:rPr>
          <w:t>terms and conditions</w:t>
        </w:r>
      </w:hyperlink>
      <w:r w:rsidRPr="006D7468">
        <w:t>.</w:t>
      </w:r>
    </w:p>
    <w:p w14:paraId="2818789A" w14:textId="0B0F828C" w:rsidR="006D7468" w:rsidRPr="006D7468" w:rsidRDefault="006D7468" w:rsidP="006D7468">
      <w:r w:rsidRPr="006D7468">
        <w:t xml:space="preserve">Updates and bug fixes can be found in the </w:t>
      </w:r>
      <w:hyperlink r:id="rId35" w:history="1">
        <w:r w:rsidRPr="001737CB">
          <w:rPr>
            <w:rStyle w:val="Hyperlink"/>
          </w:rPr>
          <w:t>release notes</w:t>
        </w:r>
      </w:hyperlink>
      <w:r w:rsidRPr="006D7468">
        <w:t xml:space="preserve"> on the </w:t>
      </w:r>
      <w:hyperlink r:id="rId36" w:history="1">
        <w:r w:rsidRPr="001737CB">
          <w:rPr>
            <w:rStyle w:val="Hyperlink"/>
          </w:rPr>
          <w:t>Download Lexical Tools Web page</w:t>
        </w:r>
      </w:hyperlink>
      <w:r w:rsidRPr="006D7468">
        <w:t>.</w:t>
      </w:r>
    </w:p>
    <w:p w14:paraId="4DD76B42" w14:textId="77777777" w:rsidR="006D7468" w:rsidRPr="006D7468" w:rsidRDefault="006D7468" w:rsidP="006D7468">
      <w:r w:rsidRPr="006D7468">
        <w:t xml:space="preserve">The distributions come with install programs (for Solaris, Linux, and Window) and a ReadMe.txt file describing how to install and configure the Lexical Tools and providing a brief description of each program. </w:t>
      </w:r>
    </w:p>
    <w:p w14:paraId="5C3AAF79" w14:textId="77777777" w:rsidR="006D7468" w:rsidRPr="006D7468" w:rsidRDefault="006D7468" w:rsidP="006D7468">
      <w:r w:rsidRPr="006D7468">
        <w:t xml:space="preserve">The </w:t>
      </w:r>
      <w:r w:rsidRPr="006D7468">
        <w:rPr>
          <w:b/>
        </w:rPr>
        <w:t>docs</w:t>
      </w:r>
      <w:r w:rsidRPr="006D7468">
        <w:t xml:space="preserve"> directory contains user guides, Java API documents, and design documents describing in detail the use of Lexical Tools. This document is a general introduction to the programs in the lexical variant generation package. </w:t>
      </w:r>
    </w:p>
    <w:p w14:paraId="526A8F65" w14:textId="77777777" w:rsidR="006D7468" w:rsidRPr="006D7468" w:rsidRDefault="006D7468" w:rsidP="006D7468">
      <w:r w:rsidRPr="006D7468">
        <w:t xml:space="preserve">The compressed Lexical Tools are as follows*: </w:t>
      </w:r>
    </w:p>
    <w:p w14:paraId="5D0BF8BF" w14:textId="77777777" w:rsidR="006D7468" w:rsidRPr="006D7468" w:rsidRDefault="006D7468" w:rsidP="006D7468">
      <w:r w:rsidRPr="006D7468">
        <w:t>lvg2008.tgz</w:t>
      </w:r>
    </w:p>
    <w:p w14:paraId="2F52962C" w14:textId="77777777" w:rsidR="006D7468" w:rsidRPr="006D7468" w:rsidRDefault="006D7468" w:rsidP="006D7468">
      <w:r w:rsidRPr="006D7468">
        <w:t xml:space="preserve">- The official distribution of </w:t>
      </w:r>
      <w:proofErr w:type="spellStart"/>
      <w:r w:rsidRPr="006D7468">
        <w:t>lvg</w:t>
      </w:r>
      <w:proofErr w:type="spellEnd"/>
      <w:r w:rsidRPr="006D7468">
        <w:t xml:space="preserve">. This includes the source code for the programs, the data and tables in a pure Java embedded database (Instant DB) the programs use, full documentation, installation instructions, and jar files of the programs. See the documents contained within this distribution for a more complete description of this product. </w:t>
      </w:r>
    </w:p>
    <w:p w14:paraId="0E57E736" w14:textId="77777777" w:rsidR="006D7468" w:rsidRPr="006D7468" w:rsidRDefault="006D7468" w:rsidP="006D7468">
      <w:r w:rsidRPr="006D7468">
        <w:t>*File names for the 2008 release are shown.</w:t>
      </w:r>
    </w:p>
    <w:p w14:paraId="5D4DB232" w14:textId="77777777" w:rsidR="006D7468" w:rsidRPr="006D7468" w:rsidRDefault="006D7468" w:rsidP="006D7468">
      <w:pPr>
        <w:rPr>
          <w:b/>
        </w:rPr>
      </w:pPr>
      <w:r w:rsidRPr="006D7468">
        <w:rPr>
          <w:b/>
        </w:rPr>
        <w:t xml:space="preserve">Normalization (norm) </w:t>
      </w:r>
    </w:p>
    <w:p w14:paraId="08BA0F1F" w14:textId="77777777" w:rsidR="006D7468" w:rsidRPr="006D7468" w:rsidRDefault="006D7468" w:rsidP="006D7468">
      <w:r w:rsidRPr="006D7468">
        <w:t xml:space="preserve">The lexical program </w:t>
      </w:r>
      <w:r w:rsidRPr="006D7468">
        <w:rPr>
          <w:b/>
        </w:rPr>
        <w:t>norm</w:t>
      </w:r>
      <w:r w:rsidRPr="006D7468">
        <w:t xml:space="preserve"> generates the normalized strings that are used in the normalized string index, MRXNS. Thus norm must be used before MRXNS can be searched. </w:t>
      </w:r>
    </w:p>
    <w:p w14:paraId="64E2BB67" w14:textId="77777777" w:rsidR="006D7468" w:rsidRPr="006D7468" w:rsidRDefault="006D7468" w:rsidP="006D7468">
      <w:r w:rsidRPr="006D7468">
        <w:t xml:space="preserve">The normalization process involves stripping possessives, replacing punctuation with spaces, removing stop words, lower-casing each word, breaking a string into its constituent words, and sorting the words in alphabetic order. The uninflected forms are generated using the SPECIALIST Lexicon if words appear in the Lexicon, otherwise they are generated algorithmically. When a form could be an inflection of more than one base form, the new normalization process returns multiple uninflected forms. If a string to be normalized contains multiple ambiguous forms, and the permutation of these ambiguous forms offer more than 10 output forms, the input form lowercased, with punctuation replaced, word order sorted, but not uninflected, is returned. The upper limit of permutation number (10) is configurable by modifying the configuration file. The program </w:t>
      </w:r>
      <w:proofErr w:type="spellStart"/>
      <w:r w:rsidRPr="006D7468">
        <w:rPr>
          <w:b/>
        </w:rPr>
        <w:t>luiNorm</w:t>
      </w:r>
      <w:proofErr w:type="spellEnd"/>
      <w:r w:rsidRPr="006D7468">
        <w:t xml:space="preserve"> has the behavior of prior year's normalization, and is distributed for those who need it. </w:t>
      </w:r>
    </w:p>
    <w:p w14:paraId="693C3F86" w14:textId="77777777" w:rsidR="006D7468" w:rsidRPr="006D7468" w:rsidRDefault="006D7468" w:rsidP="006D7468">
      <w:r w:rsidRPr="006D7468">
        <w:t xml:space="preserve">Norm reads its standard input and writes to standard output. It expects input lines to be records separated into fields. The field separator is </w:t>
      </w:r>
      <w:r w:rsidRPr="006D7468">
        <w:rPr>
          <w:b/>
        </w:rPr>
        <w:t>|</w:t>
      </w:r>
      <w:r w:rsidRPr="006D7468">
        <w:t xml:space="preserve">. The string to be normalized is identified </w:t>
      </w:r>
      <w:r w:rsidRPr="006D7468">
        <w:lastRenderedPageBreak/>
        <w:t xml:space="preserve">to norm using the </w:t>
      </w:r>
      <w:r w:rsidRPr="006D7468">
        <w:rPr>
          <w:b/>
        </w:rPr>
        <w:t>-t</w:t>
      </w:r>
      <w:r w:rsidRPr="006D7468">
        <w:t xml:space="preserve"> option. </w:t>
      </w:r>
      <w:r w:rsidRPr="006D7468">
        <w:rPr>
          <w:b/>
        </w:rPr>
        <w:t>-t</w:t>
      </w:r>
      <w:r w:rsidRPr="006D7468">
        <w:t xml:space="preserve"> takes a numerical argument which denotes the field in which the input string is to be found. If no </w:t>
      </w:r>
      <w:r w:rsidRPr="006D7468">
        <w:rPr>
          <w:b/>
        </w:rPr>
        <w:t>-t</w:t>
      </w:r>
      <w:r w:rsidRPr="006D7468">
        <w:t xml:space="preserve"> option appears, norm assumes that the input string is in the first field (</w:t>
      </w:r>
      <w:r w:rsidRPr="006D7468">
        <w:rPr>
          <w:b/>
        </w:rPr>
        <w:t>-t:1</w:t>
      </w:r>
      <w:r w:rsidRPr="006D7468">
        <w:t xml:space="preserve">). There need not be more than one field, so lines consisting only of input strings are properly understood. </w:t>
      </w:r>
    </w:p>
    <w:p w14:paraId="475DE11B" w14:textId="77777777" w:rsidR="006D7468" w:rsidRPr="006D7468" w:rsidRDefault="006D7468" w:rsidP="006D7468">
      <w:r w:rsidRPr="006D7468">
        <w:t xml:space="preserve">Norm output records include all the fields of the input record with an additional field to the right containing the normalized form of the input string. </w:t>
      </w:r>
    </w:p>
    <w:p w14:paraId="77919216" w14:textId="77777777" w:rsidR="006D7468" w:rsidRPr="006D7468" w:rsidRDefault="006D7468" w:rsidP="006D7468">
      <w:r w:rsidRPr="006D7468">
        <w:t xml:space="preserve">For example, if the user had a list of terms to be looked up via the normalized string index in a file called </w:t>
      </w:r>
      <w:r w:rsidRPr="006D7468">
        <w:rPr>
          <w:b/>
        </w:rPr>
        <w:t>terms</w:t>
      </w:r>
      <w:r w:rsidRPr="006D7468">
        <w:t xml:space="preserve">, he or she could use </w:t>
      </w:r>
      <w:r w:rsidRPr="006D7468">
        <w:rPr>
          <w:b/>
        </w:rPr>
        <w:t>norm -</w:t>
      </w:r>
      <w:proofErr w:type="spellStart"/>
      <w:r w:rsidRPr="006D7468">
        <w:rPr>
          <w:b/>
        </w:rPr>
        <w:t>i:terms</w:t>
      </w:r>
      <w:proofErr w:type="spellEnd"/>
      <w:r w:rsidRPr="006D7468">
        <w:rPr>
          <w:b/>
        </w:rPr>
        <w:t xml:space="preserve"> -</w:t>
      </w:r>
      <w:proofErr w:type="spellStart"/>
      <w:r w:rsidRPr="006D7468">
        <w:rPr>
          <w:b/>
        </w:rPr>
        <w:t>o:terms.nrm</w:t>
      </w:r>
      <w:proofErr w:type="spellEnd"/>
      <w:r w:rsidRPr="006D7468">
        <w:t xml:space="preserve"> to get the normalized form of each term. If the input file </w:t>
      </w:r>
      <w:r w:rsidRPr="006D7468">
        <w:rPr>
          <w:b/>
        </w:rPr>
        <w:t>terms</w:t>
      </w:r>
      <w:r w:rsidRPr="006D7468">
        <w:t xml:space="preserve"> contained the following: </w:t>
      </w:r>
    </w:p>
    <w:p w14:paraId="269E488F" w14:textId="77777777" w:rsidR="006D7468" w:rsidRPr="006D7468" w:rsidRDefault="006D7468" w:rsidP="006D7468">
      <w:r w:rsidRPr="006D7468">
        <w:t>2, 4-Dichlorophenoxyacetic acid</w:t>
      </w:r>
      <w:r w:rsidRPr="006D7468">
        <w:br/>
        <w:t>Syndrome, anterior, compartment</w:t>
      </w:r>
      <w:r w:rsidRPr="006D7468">
        <w:br/>
        <w:t>Abnormal, weight, gain</w:t>
      </w:r>
      <w:r w:rsidRPr="006D7468">
        <w:br/>
        <w:t>Anemia, Refractory, with Excess of Blasts</w:t>
      </w:r>
      <w:r w:rsidRPr="006D7468">
        <w:br/>
        <w:t xml:space="preserve">left atriums </w:t>
      </w:r>
    </w:p>
    <w:p w14:paraId="21526573" w14:textId="77777777" w:rsidR="006D7468" w:rsidRPr="006D7468" w:rsidRDefault="006D7468" w:rsidP="006D7468">
      <w:r w:rsidRPr="006D7468">
        <w:t xml:space="preserve">the file </w:t>
      </w:r>
      <w:proofErr w:type="spellStart"/>
      <w:r w:rsidRPr="006D7468">
        <w:rPr>
          <w:b/>
        </w:rPr>
        <w:t>term.nrm</w:t>
      </w:r>
      <w:proofErr w:type="spellEnd"/>
      <w:r w:rsidRPr="006D7468">
        <w:t xml:space="preserve"> would contain: </w:t>
      </w:r>
    </w:p>
    <w:p w14:paraId="710ABBE6" w14:textId="77777777" w:rsidR="006D7468" w:rsidRPr="006D7468" w:rsidRDefault="006D7468" w:rsidP="006D7468">
      <w:r w:rsidRPr="006D7468">
        <w:t xml:space="preserve">2, 4-Dichlorophenoxyacetic acid|2 4 acid </w:t>
      </w:r>
      <w:proofErr w:type="spellStart"/>
      <w:r w:rsidRPr="006D7468">
        <w:t>dichlorophenoxyacetic</w:t>
      </w:r>
      <w:proofErr w:type="spellEnd"/>
      <w:r w:rsidRPr="006D7468">
        <w:br/>
        <w:t xml:space="preserve">Syndrome, anterior, </w:t>
      </w:r>
      <w:proofErr w:type="spellStart"/>
      <w:r w:rsidRPr="006D7468">
        <w:t>compartment|anterior</w:t>
      </w:r>
      <w:proofErr w:type="spellEnd"/>
      <w:r w:rsidRPr="006D7468">
        <w:t xml:space="preserve"> compartment syndrome</w:t>
      </w:r>
      <w:r w:rsidRPr="006D7468">
        <w:br/>
        <w:t xml:space="preserve">Abnormal, weight, </w:t>
      </w:r>
      <w:proofErr w:type="spellStart"/>
      <w:r w:rsidRPr="006D7468">
        <w:t>gain|abnormal</w:t>
      </w:r>
      <w:proofErr w:type="spellEnd"/>
      <w:r w:rsidRPr="006D7468">
        <w:t xml:space="preserve"> gain weight</w:t>
      </w:r>
      <w:r w:rsidRPr="006D7468">
        <w:br/>
        <w:t xml:space="preserve">Anemia, Refractory, with Excess of </w:t>
      </w:r>
      <w:proofErr w:type="spellStart"/>
      <w:r w:rsidRPr="006D7468">
        <w:t>Blasts|anemia</w:t>
      </w:r>
      <w:proofErr w:type="spellEnd"/>
      <w:r w:rsidRPr="006D7468">
        <w:t xml:space="preserve"> blast excess refractory</w:t>
      </w:r>
      <w:r w:rsidRPr="006D7468">
        <w:br/>
        <w:t xml:space="preserve">left </w:t>
      </w:r>
      <w:proofErr w:type="spellStart"/>
      <w:r w:rsidRPr="006D7468">
        <w:t>atriums|atrium</w:t>
      </w:r>
      <w:proofErr w:type="spellEnd"/>
      <w:r w:rsidRPr="006D7468">
        <w:t xml:space="preserve"> left</w:t>
      </w:r>
      <w:r w:rsidRPr="006D7468">
        <w:br/>
      </w:r>
      <w:proofErr w:type="spellStart"/>
      <w:r w:rsidRPr="006D7468">
        <w:t>left</w:t>
      </w:r>
      <w:proofErr w:type="spellEnd"/>
      <w:r w:rsidRPr="006D7468">
        <w:t xml:space="preserve"> </w:t>
      </w:r>
      <w:proofErr w:type="spellStart"/>
      <w:r w:rsidRPr="006D7468">
        <w:t>atriums|atrium</w:t>
      </w:r>
      <w:proofErr w:type="spellEnd"/>
      <w:r w:rsidRPr="006D7468">
        <w:t xml:space="preserve"> leave </w:t>
      </w:r>
    </w:p>
    <w:p w14:paraId="43D75F90" w14:textId="77777777" w:rsidR="006D7468" w:rsidRPr="006D7468" w:rsidRDefault="006D7468" w:rsidP="006D7468">
      <w:r w:rsidRPr="006D7468">
        <w:t xml:space="preserve">The string in the second field of each line of </w:t>
      </w:r>
      <w:proofErr w:type="spellStart"/>
      <w:r w:rsidRPr="006D7468">
        <w:t>terms.nrm</w:t>
      </w:r>
      <w:proofErr w:type="spellEnd"/>
      <w:r w:rsidRPr="006D7468">
        <w:t xml:space="preserve"> is now suitable for matching to MRXNS. </w:t>
      </w:r>
    </w:p>
    <w:p w14:paraId="3879FEA4" w14:textId="77777777" w:rsidR="006D7468" w:rsidRPr="006D7468" w:rsidRDefault="006D7468" w:rsidP="006D7468">
      <w:pPr>
        <w:rPr>
          <w:b/>
        </w:rPr>
      </w:pPr>
      <w:r w:rsidRPr="006D7468">
        <w:rPr>
          <w:b/>
        </w:rPr>
        <w:t>Word Index (</w:t>
      </w:r>
      <w:proofErr w:type="spellStart"/>
      <w:r w:rsidRPr="006D7468">
        <w:rPr>
          <w:b/>
        </w:rPr>
        <w:t>wordInd</w:t>
      </w:r>
      <w:proofErr w:type="spellEnd"/>
      <w:r w:rsidRPr="006D7468">
        <w:rPr>
          <w:b/>
        </w:rPr>
        <w:t xml:space="preserve">) </w:t>
      </w:r>
    </w:p>
    <w:p w14:paraId="3B2A9F90" w14:textId="77777777" w:rsidR="006D7468" w:rsidRPr="006D7468" w:rsidRDefault="006D7468" w:rsidP="006D7468">
      <w:r w:rsidRPr="006D7468">
        <w:t xml:space="preserve">The lexical program </w:t>
      </w:r>
      <w:proofErr w:type="spellStart"/>
      <w:r w:rsidRPr="006D7468">
        <w:rPr>
          <w:b/>
        </w:rPr>
        <w:t>wordInd</w:t>
      </w:r>
      <w:proofErr w:type="spellEnd"/>
      <w:r w:rsidRPr="006D7468">
        <w:t xml:space="preserve"> breaks strings into words for use with the word index in MRXW. Users of the word index should use </w:t>
      </w:r>
      <w:proofErr w:type="spellStart"/>
      <w:r w:rsidRPr="006D7468">
        <w:t>wordInd</w:t>
      </w:r>
      <w:proofErr w:type="spellEnd"/>
      <w:r w:rsidRPr="006D7468">
        <w:t xml:space="preserve"> to break strings into words before searching in the word index. This assures congruence between the words to be looked up and the word index. </w:t>
      </w:r>
    </w:p>
    <w:p w14:paraId="6D3823D0" w14:textId="77777777" w:rsidR="006D7468" w:rsidRPr="006D7468" w:rsidRDefault="006D7468" w:rsidP="006D7468">
      <w:r w:rsidRPr="006D7468">
        <w:rPr>
          <w:b/>
        </w:rPr>
        <w:t>Word</w:t>
      </w:r>
      <w:r w:rsidRPr="006D7468">
        <w:t xml:space="preserve"> for this purpose is defined as a token containing only alphanumeric characters with length one or greater. The </w:t>
      </w:r>
      <w:proofErr w:type="spellStart"/>
      <w:r w:rsidRPr="006D7468">
        <w:t>wordInd</w:t>
      </w:r>
      <w:proofErr w:type="spellEnd"/>
      <w:r w:rsidRPr="006D7468">
        <w:t xml:space="preserve"> program lowercases the output words. </w:t>
      </w:r>
    </w:p>
    <w:p w14:paraId="1DC2CDDD" w14:textId="77777777" w:rsidR="006D7468" w:rsidRPr="006D7468" w:rsidRDefault="006D7468" w:rsidP="006D7468">
      <w:r w:rsidRPr="006D7468">
        <w:t xml:space="preserve">The </w:t>
      </w:r>
      <w:proofErr w:type="spellStart"/>
      <w:r w:rsidRPr="006D7468">
        <w:t>wordInd</w:t>
      </w:r>
      <w:proofErr w:type="spellEnd"/>
      <w:r w:rsidRPr="006D7468">
        <w:t xml:space="preserve"> program reads its standard input and writes to its standard output. Like norm and </w:t>
      </w:r>
      <w:proofErr w:type="spellStart"/>
      <w:r w:rsidRPr="006D7468">
        <w:t>lvg</w:t>
      </w:r>
      <w:proofErr w:type="spellEnd"/>
      <w:r w:rsidRPr="006D7468">
        <w:t xml:space="preserve">, it expects each input line to be a record separated into fields by </w:t>
      </w:r>
      <w:r w:rsidRPr="006D7468">
        <w:rPr>
          <w:b/>
        </w:rPr>
        <w:t>|</w:t>
      </w:r>
      <w:r w:rsidRPr="006D7468">
        <w:t xml:space="preserve">. The field containing the input string is identified using the </w:t>
      </w:r>
      <w:r w:rsidRPr="006D7468">
        <w:rPr>
          <w:b/>
        </w:rPr>
        <w:t>-t</w:t>
      </w:r>
      <w:r w:rsidRPr="006D7468">
        <w:t xml:space="preserve"> option. The numerical argument of </w:t>
      </w:r>
      <w:r w:rsidRPr="006D7468">
        <w:rPr>
          <w:b/>
        </w:rPr>
        <w:t>-t</w:t>
      </w:r>
      <w:r w:rsidRPr="006D7468">
        <w:t xml:space="preserve"> denotes the field in which the input string may be found. If no </w:t>
      </w:r>
      <w:r w:rsidRPr="006D7468">
        <w:rPr>
          <w:b/>
        </w:rPr>
        <w:t>-t</w:t>
      </w:r>
      <w:r w:rsidRPr="006D7468">
        <w:t xml:space="preserve"> option is given, the input string is expected to be in the first field (</w:t>
      </w:r>
      <w:r w:rsidRPr="006D7468">
        <w:rPr>
          <w:b/>
        </w:rPr>
        <w:t>-t:1</w:t>
      </w:r>
      <w:r w:rsidRPr="006D7468">
        <w:t xml:space="preserve">). There need not be more than one field, so lines consisting only of input strings are properly understood. </w:t>
      </w:r>
    </w:p>
    <w:p w14:paraId="55604EF5" w14:textId="77777777" w:rsidR="006D7468" w:rsidRPr="006D7468" w:rsidRDefault="006D7468" w:rsidP="006D7468">
      <w:r w:rsidRPr="006D7468">
        <w:t xml:space="preserve">The </w:t>
      </w:r>
      <w:proofErr w:type="spellStart"/>
      <w:r w:rsidRPr="006D7468">
        <w:t>wordInd</w:t>
      </w:r>
      <w:proofErr w:type="spellEnd"/>
      <w:r w:rsidRPr="006D7468">
        <w:t xml:space="preserve"> program outputs one line of output for each word found in the input string. Input fields are not repeated in the output unless specified in a </w:t>
      </w:r>
      <w:r w:rsidRPr="006D7468">
        <w:rPr>
          <w:b/>
        </w:rPr>
        <w:t>-F</w:t>
      </w:r>
      <w:r w:rsidRPr="006D7468">
        <w:t xml:space="preserve"> option. Applying </w:t>
      </w:r>
      <w:proofErr w:type="spellStart"/>
      <w:r w:rsidRPr="006D7468">
        <w:t>wordInd</w:t>
      </w:r>
      <w:proofErr w:type="spellEnd"/>
      <w:r w:rsidRPr="006D7468">
        <w:t xml:space="preserve"> to the input string </w:t>
      </w:r>
      <w:r w:rsidRPr="006D7468">
        <w:rPr>
          <w:b/>
        </w:rPr>
        <w:t>Heart Disease, Acute</w:t>
      </w:r>
      <w:r w:rsidRPr="006D7468">
        <w:t xml:space="preserve"> would result in three output lines: </w:t>
      </w:r>
    </w:p>
    <w:p w14:paraId="6AC1E544" w14:textId="77777777" w:rsidR="006D7468" w:rsidRPr="006D7468" w:rsidRDefault="006D7468" w:rsidP="006D7468">
      <w:r w:rsidRPr="006D7468">
        <w:t>heart</w:t>
      </w:r>
      <w:r w:rsidRPr="006D7468">
        <w:br/>
        <w:t>disease</w:t>
      </w:r>
      <w:r w:rsidRPr="006D7468">
        <w:br/>
        <w:t xml:space="preserve">acute </w:t>
      </w:r>
    </w:p>
    <w:p w14:paraId="2B8560DC" w14:textId="77777777" w:rsidR="006D7468" w:rsidRPr="006D7468" w:rsidRDefault="006D7468" w:rsidP="006D7468">
      <w:r w:rsidRPr="006D7468">
        <w:t xml:space="preserve">The numerical argument of </w:t>
      </w:r>
      <w:r w:rsidRPr="006D7468">
        <w:rPr>
          <w:b/>
        </w:rPr>
        <w:t>-F</w:t>
      </w:r>
      <w:r w:rsidRPr="006D7468">
        <w:t xml:space="preserve"> indicates an input field to be repeated in the output. A numerical argument for </w:t>
      </w:r>
      <w:r w:rsidRPr="006D7468">
        <w:rPr>
          <w:b/>
        </w:rPr>
        <w:t>-F</w:t>
      </w:r>
      <w:r w:rsidRPr="006D7468">
        <w:t xml:space="preserve"> option is required for each input field that is to be repeated. Fields are repeated in the order in which the numerical argument of </w:t>
      </w:r>
      <w:r w:rsidRPr="006D7468">
        <w:rPr>
          <w:b/>
        </w:rPr>
        <w:t>-F</w:t>
      </w:r>
      <w:r w:rsidRPr="006D7468">
        <w:t xml:space="preserve"> options appear. The output words </w:t>
      </w:r>
      <w:r w:rsidRPr="006D7468">
        <w:lastRenderedPageBreak/>
        <w:t xml:space="preserve">always appear as an additional field to the right of any repeated input fields. For example, applying </w:t>
      </w:r>
      <w:proofErr w:type="spellStart"/>
      <w:r w:rsidRPr="006D7468">
        <w:rPr>
          <w:b/>
        </w:rPr>
        <w:t>wordInd</w:t>
      </w:r>
      <w:proofErr w:type="spellEnd"/>
      <w:r w:rsidRPr="006D7468">
        <w:rPr>
          <w:b/>
        </w:rPr>
        <w:t xml:space="preserve"> -t:2 -F:2:1</w:t>
      </w:r>
      <w:r w:rsidRPr="006D7468">
        <w:t xml:space="preserve"> to a record of the form </w:t>
      </w:r>
      <w:r w:rsidRPr="006D7468">
        <w:rPr>
          <w:b/>
        </w:rPr>
        <w:t xml:space="preserve">UI23456|tooth, </w:t>
      </w:r>
      <w:proofErr w:type="spellStart"/>
      <w:r w:rsidRPr="006D7468">
        <w:rPr>
          <w:b/>
        </w:rPr>
        <w:t>canine|definition</w:t>
      </w:r>
      <w:proofErr w:type="spellEnd"/>
      <w:r w:rsidRPr="006D7468">
        <w:rPr>
          <w:b/>
        </w:rPr>
        <w:t>.....</w:t>
      </w:r>
      <w:r w:rsidRPr="006D7468">
        <w:t xml:space="preserve">; would result in the following output: </w:t>
      </w:r>
    </w:p>
    <w:p w14:paraId="36E194C4" w14:textId="77777777" w:rsidR="006D7468" w:rsidRPr="006D7468" w:rsidRDefault="006D7468" w:rsidP="006D7468">
      <w:r w:rsidRPr="006D7468">
        <w:t>tooth, canine|UI23456|tooth</w:t>
      </w:r>
      <w:r w:rsidRPr="006D7468">
        <w:br/>
        <w:t xml:space="preserve">tooth, canine|UI23456|canine </w:t>
      </w:r>
    </w:p>
    <w:p w14:paraId="0714E991" w14:textId="77777777" w:rsidR="006D7468" w:rsidRPr="006D7468" w:rsidRDefault="006D7468" w:rsidP="006D7468">
      <w:r w:rsidRPr="006D7468">
        <w:t>The third field of each of those records contains a word extracted from the input term in the first field (</w:t>
      </w:r>
      <w:r w:rsidRPr="006D7468">
        <w:rPr>
          <w:b/>
        </w:rPr>
        <w:t xml:space="preserve">-t:2 </w:t>
      </w:r>
      <w:r w:rsidRPr="006D7468">
        <w:t>,</w:t>
      </w:r>
      <w:r w:rsidRPr="006D7468">
        <w:rPr>
          <w:b/>
        </w:rPr>
        <w:t>-F:2</w:t>
      </w:r>
      <w:r w:rsidRPr="006D7468">
        <w:t xml:space="preserve">). The </w:t>
      </w:r>
      <w:r w:rsidRPr="006D7468">
        <w:rPr>
          <w:b/>
        </w:rPr>
        <w:t>-F:1</w:t>
      </w:r>
      <w:r w:rsidRPr="006D7468">
        <w:t xml:space="preserve"> option repeats the UI numbers from the first field of input. The fact that </w:t>
      </w:r>
      <w:r w:rsidRPr="006D7468">
        <w:rPr>
          <w:b/>
        </w:rPr>
        <w:t>-F:2:1</w:t>
      </w:r>
      <w:r w:rsidRPr="006D7468">
        <w:t xml:space="preserve"> placed the UI numbers (field 1) after the input string (field 2). </w:t>
      </w:r>
    </w:p>
    <w:p w14:paraId="4851024B" w14:textId="77777777" w:rsidR="006D7468" w:rsidRPr="006D7468" w:rsidRDefault="006D7468" w:rsidP="006D7468">
      <w:pPr>
        <w:rPr>
          <w:b/>
        </w:rPr>
      </w:pPr>
      <w:r w:rsidRPr="006D7468">
        <w:rPr>
          <w:b/>
        </w:rPr>
        <w:t>Lexical Variant Generation (</w:t>
      </w:r>
      <w:proofErr w:type="spellStart"/>
      <w:r w:rsidRPr="006D7468">
        <w:rPr>
          <w:b/>
        </w:rPr>
        <w:t>lvg</w:t>
      </w:r>
      <w:proofErr w:type="spellEnd"/>
      <w:r w:rsidRPr="006D7468">
        <w:rPr>
          <w:b/>
        </w:rPr>
        <w:t xml:space="preserve">) </w:t>
      </w:r>
    </w:p>
    <w:p w14:paraId="66D1CDF0" w14:textId="77777777" w:rsidR="006D7468" w:rsidRPr="006D7468" w:rsidRDefault="006D7468" w:rsidP="006D7468">
      <w:r w:rsidRPr="006D7468">
        <w:t xml:space="preserve">The </w:t>
      </w:r>
      <w:proofErr w:type="spellStart"/>
      <w:r w:rsidRPr="006D7468">
        <w:t>lvg</w:t>
      </w:r>
      <w:proofErr w:type="spellEnd"/>
      <w:r w:rsidRPr="006D7468">
        <w:t xml:space="preserve"> program generates lexical variants of input words. It consists of several different flow components that can be combined in various ways to produce lexical variants. The user of </w:t>
      </w:r>
      <w:proofErr w:type="spellStart"/>
      <w:r w:rsidRPr="006D7468">
        <w:t>lvg</w:t>
      </w:r>
      <w:proofErr w:type="spellEnd"/>
      <w:r w:rsidRPr="006D7468">
        <w:t xml:space="preserve"> chooses combinations of flow components and combines them into a </w:t>
      </w:r>
      <w:r w:rsidRPr="006D7468">
        <w:rPr>
          <w:b/>
        </w:rPr>
        <w:t>flow</w:t>
      </w:r>
      <w:r w:rsidRPr="006D7468">
        <w:t xml:space="preserve">. (The normalizer program, norm, is essentially the </w:t>
      </w:r>
      <w:proofErr w:type="spellStart"/>
      <w:r w:rsidRPr="006D7468">
        <w:t>lvg</w:t>
      </w:r>
      <w:proofErr w:type="spellEnd"/>
      <w:r w:rsidRPr="006D7468">
        <w:t xml:space="preserve"> program with a pre-selected flow option: </w:t>
      </w:r>
      <w:proofErr w:type="spellStart"/>
      <w:r w:rsidRPr="006D7468">
        <w:rPr>
          <w:b/>
        </w:rPr>
        <w:t>lvg</w:t>
      </w:r>
      <w:proofErr w:type="spellEnd"/>
      <w:r w:rsidRPr="006D7468">
        <w:rPr>
          <w:b/>
        </w:rPr>
        <w:t xml:space="preserve"> -</w:t>
      </w:r>
      <w:proofErr w:type="spellStart"/>
      <w:r w:rsidRPr="006D7468">
        <w:rPr>
          <w:b/>
        </w:rPr>
        <w:t>f:N</w:t>
      </w:r>
      <w:proofErr w:type="spellEnd"/>
      <w:r w:rsidRPr="006D7468">
        <w:t xml:space="preserve">.) The arguments of the </w:t>
      </w:r>
      <w:r w:rsidRPr="006D7468">
        <w:rPr>
          <w:b/>
        </w:rPr>
        <w:t>-f</w:t>
      </w:r>
      <w:r w:rsidRPr="006D7468">
        <w:t xml:space="preserve"> flag are used to specify a flow. Each flow can be thought of as a pipeline with each flow component feeding the next. For example, the flow </w:t>
      </w:r>
      <w:r w:rsidRPr="006D7468">
        <w:rPr>
          <w:b/>
        </w:rPr>
        <w:t>-</w:t>
      </w:r>
      <w:proofErr w:type="spellStart"/>
      <w:r w:rsidRPr="006D7468">
        <w:rPr>
          <w:b/>
        </w:rPr>
        <w:t>f:i</w:t>
      </w:r>
      <w:proofErr w:type="spellEnd"/>
      <w:r w:rsidRPr="006D7468">
        <w:t xml:space="preserve"> simply generates inflectional variants and </w:t>
      </w:r>
      <w:r w:rsidRPr="006D7468">
        <w:rPr>
          <w:b/>
        </w:rPr>
        <w:t>-</w:t>
      </w:r>
      <w:proofErr w:type="spellStart"/>
      <w:r w:rsidRPr="006D7468">
        <w:rPr>
          <w:b/>
        </w:rPr>
        <w:t>f:l:i</w:t>
      </w:r>
      <w:proofErr w:type="spellEnd"/>
      <w:r w:rsidRPr="006D7468">
        <w:t xml:space="preserve"> generates lowercase inflectional variants. Each of the flow components options is discussed on the documents for </w:t>
      </w:r>
      <w:proofErr w:type="spellStart"/>
      <w:r w:rsidRPr="006D7468">
        <w:t>lvg</w:t>
      </w:r>
      <w:proofErr w:type="spellEnd"/>
      <w:r w:rsidRPr="006D7468">
        <w:t xml:space="preserve">. </w:t>
      </w:r>
    </w:p>
    <w:p w14:paraId="19D65019" w14:textId="77777777" w:rsidR="006D7468" w:rsidRPr="006D7468" w:rsidRDefault="006D7468" w:rsidP="006D7468">
      <w:r w:rsidRPr="006D7468">
        <w:t xml:space="preserve">The </w:t>
      </w:r>
      <w:proofErr w:type="spellStart"/>
      <w:r w:rsidRPr="006D7468">
        <w:t>lvg</w:t>
      </w:r>
      <w:proofErr w:type="spellEnd"/>
      <w:r w:rsidRPr="006D7468">
        <w:t xml:space="preserve"> program reads from its standard input and writes to its standard output. Input records may be typed in at the keyboard, after typing the command on the command line (</w:t>
      </w:r>
      <w:proofErr w:type="spellStart"/>
      <w:r w:rsidRPr="006D7468">
        <w:rPr>
          <w:b/>
        </w:rPr>
        <w:t>lvg</w:t>
      </w:r>
      <w:proofErr w:type="spellEnd"/>
      <w:r w:rsidRPr="006D7468">
        <w:rPr>
          <w:b/>
        </w:rPr>
        <w:t xml:space="preserve"> -</w:t>
      </w:r>
      <w:proofErr w:type="spellStart"/>
      <w:r w:rsidRPr="006D7468">
        <w:rPr>
          <w:b/>
        </w:rPr>
        <w:t>f:i</w:t>
      </w:r>
      <w:proofErr w:type="spellEnd"/>
      <w:r w:rsidRPr="006D7468">
        <w:t>) or input lines may be read from a file (</w:t>
      </w:r>
      <w:proofErr w:type="spellStart"/>
      <w:r w:rsidRPr="006D7468">
        <w:rPr>
          <w:b/>
        </w:rPr>
        <w:t>lvg</w:t>
      </w:r>
      <w:proofErr w:type="spellEnd"/>
      <w:r w:rsidRPr="006D7468">
        <w:rPr>
          <w:b/>
        </w:rPr>
        <w:t xml:space="preserve"> -</w:t>
      </w:r>
      <w:proofErr w:type="spellStart"/>
      <w:r w:rsidRPr="006D7468">
        <w:rPr>
          <w:b/>
        </w:rPr>
        <w:t>f:i</w:t>
      </w:r>
      <w:proofErr w:type="spellEnd"/>
      <w:r w:rsidRPr="006D7468">
        <w:rPr>
          <w:b/>
        </w:rPr>
        <w:t xml:space="preserve"> -</w:t>
      </w:r>
      <w:proofErr w:type="spellStart"/>
      <w:r w:rsidRPr="006D7468">
        <w:rPr>
          <w:b/>
        </w:rPr>
        <w:t>i:file</w:t>
      </w:r>
      <w:proofErr w:type="spellEnd"/>
      <w:r w:rsidRPr="006D7468">
        <w:t xml:space="preserve">) or piped to </w:t>
      </w:r>
      <w:proofErr w:type="spellStart"/>
      <w:r w:rsidRPr="006D7468">
        <w:t>lvg</w:t>
      </w:r>
      <w:proofErr w:type="spellEnd"/>
      <w:r w:rsidRPr="006D7468">
        <w:t xml:space="preserve"> from another command (</w:t>
      </w:r>
      <w:proofErr w:type="spellStart"/>
      <w:r w:rsidRPr="006D7468">
        <w:rPr>
          <w:b/>
        </w:rPr>
        <w:t>COMMAND|lvg</w:t>
      </w:r>
      <w:proofErr w:type="spellEnd"/>
      <w:r w:rsidRPr="006D7468">
        <w:rPr>
          <w:b/>
        </w:rPr>
        <w:t xml:space="preserve"> -</w:t>
      </w:r>
      <w:proofErr w:type="spellStart"/>
      <w:r w:rsidRPr="006D7468">
        <w:rPr>
          <w:b/>
        </w:rPr>
        <w:t>f:i</w:t>
      </w:r>
      <w:proofErr w:type="spellEnd"/>
      <w:r w:rsidRPr="006D7468">
        <w:t>). Output records may be directed to the screen (default), send to a file (</w:t>
      </w:r>
      <w:proofErr w:type="spellStart"/>
      <w:r w:rsidRPr="006D7468">
        <w:rPr>
          <w:b/>
        </w:rPr>
        <w:t>lvg</w:t>
      </w:r>
      <w:proofErr w:type="spellEnd"/>
      <w:r w:rsidRPr="006D7468">
        <w:rPr>
          <w:b/>
        </w:rPr>
        <w:t xml:space="preserve"> -</w:t>
      </w:r>
      <w:proofErr w:type="spellStart"/>
      <w:r w:rsidRPr="006D7468">
        <w:rPr>
          <w:b/>
        </w:rPr>
        <w:t>f:i</w:t>
      </w:r>
      <w:proofErr w:type="spellEnd"/>
      <w:r w:rsidRPr="006D7468">
        <w:rPr>
          <w:b/>
        </w:rPr>
        <w:t xml:space="preserve"> -</w:t>
      </w:r>
      <w:proofErr w:type="spellStart"/>
      <w:r w:rsidRPr="006D7468">
        <w:rPr>
          <w:b/>
        </w:rPr>
        <w:t>i:INFILE</w:t>
      </w:r>
      <w:proofErr w:type="spellEnd"/>
      <w:r w:rsidRPr="006D7468">
        <w:rPr>
          <w:b/>
        </w:rPr>
        <w:t xml:space="preserve"> -</w:t>
      </w:r>
      <w:proofErr w:type="spellStart"/>
      <w:r w:rsidRPr="006D7468">
        <w:rPr>
          <w:b/>
        </w:rPr>
        <w:t>o:OUTFILE</w:t>
      </w:r>
      <w:proofErr w:type="spellEnd"/>
      <w:r w:rsidRPr="006D7468">
        <w:t>) or piped to another command (</w:t>
      </w:r>
      <w:proofErr w:type="spellStart"/>
      <w:r w:rsidRPr="006D7468">
        <w:rPr>
          <w:b/>
        </w:rPr>
        <w:t>lvg</w:t>
      </w:r>
      <w:proofErr w:type="spellEnd"/>
      <w:r w:rsidRPr="006D7468">
        <w:rPr>
          <w:b/>
        </w:rPr>
        <w:t xml:space="preserve"> -</w:t>
      </w:r>
      <w:proofErr w:type="spellStart"/>
      <w:r w:rsidRPr="006D7468">
        <w:rPr>
          <w:b/>
        </w:rPr>
        <w:t>f:i</w:t>
      </w:r>
      <w:proofErr w:type="spellEnd"/>
      <w:r w:rsidRPr="006D7468">
        <w:rPr>
          <w:b/>
        </w:rPr>
        <w:t xml:space="preserve"> -</w:t>
      </w:r>
      <w:proofErr w:type="spellStart"/>
      <w:r w:rsidRPr="006D7468">
        <w:rPr>
          <w:b/>
        </w:rPr>
        <w:t>i:infile</w:t>
      </w:r>
      <w:proofErr w:type="spellEnd"/>
      <w:r w:rsidRPr="006D7468">
        <w:rPr>
          <w:b/>
        </w:rPr>
        <w:t xml:space="preserve"> | COMMAND</w:t>
      </w:r>
      <w:r w:rsidRPr="006D7468">
        <w:t xml:space="preserve">). </w:t>
      </w:r>
    </w:p>
    <w:p w14:paraId="4DCB95BD" w14:textId="77777777" w:rsidR="006D7468" w:rsidRPr="006D7468" w:rsidRDefault="006D7468" w:rsidP="006D7468">
      <w:pPr>
        <w:rPr>
          <w:b/>
        </w:rPr>
      </w:pPr>
      <w:r w:rsidRPr="006D7468">
        <w:rPr>
          <w:b/>
        </w:rPr>
        <w:t xml:space="preserve">Input </w:t>
      </w:r>
    </w:p>
    <w:p w14:paraId="163C5884" w14:textId="77777777" w:rsidR="006D7468" w:rsidRPr="006D7468" w:rsidRDefault="006D7468" w:rsidP="006D7468">
      <w:r w:rsidRPr="006D7468">
        <w:t xml:space="preserve">The </w:t>
      </w:r>
      <w:proofErr w:type="spellStart"/>
      <w:r w:rsidRPr="006D7468">
        <w:t>lvg</w:t>
      </w:r>
      <w:proofErr w:type="spellEnd"/>
      <w:r w:rsidRPr="006D7468">
        <w:t xml:space="preserve"> program is designed to work with one line input records divided into fields. The default field separator is </w:t>
      </w:r>
      <w:r w:rsidRPr="006D7468">
        <w:rPr>
          <w:b/>
        </w:rPr>
        <w:t>|</w:t>
      </w:r>
      <w:r w:rsidRPr="006D7468">
        <w:t xml:space="preserve">. The field separator can be changed using the </w:t>
      </w:r>
      <w:r w:rsidRPr="006D7468">
        <w:rPr>
          <w:b/>
        </w:rPr>
        <w:t>-s</w:t>
      </w:r>
      <w:r w:rsidRPr="006D7468">
        <w:t xml:space="preserve"> option. The field in which the input term, whose variants are to be generated, can be specified with the </w:t>
      </w:r>
      <w:r w:rsidRPr="006D7468">
        <w:rPr>
          <w:b/>
        </w:rPr>
        <w:t>-t</w:t>
      </w:r>
      <w:r w:rsidRPr="006D7468">
        <w:t xml:space="preserve"> option. In the absence of a </w:t>
      </w:r>
      <w:r w:rsidRPr="006D7468">
        <w:rPr>
          <w:b/>
        </w:rPr>
        <w:t>-t</w:t>
      </w:r>
      <w:r w:rsidRPr="006D7468">
        <w:t xml:space="preserve"> flag the input term is assumed to be in the first field of the input. So both </w:t>
      </w:r>
      <w:r w:rsidRPr="006D7468">
        <w:rPr>
          <w:b/>
        </w:rPr>
        <w:t>dog</w:t>
      </w:r>
      <w:r w:rsidRPr="006D7468">
        <w:t xml:space="preserve"> and </w:t>
      </w:r>
      <w:r w:rsidRPr="006D7468">
        <w:rPr>
          <w:b/>
        </w:rPr>
        <w:t>dog|canine|UI4567</w:t>
      </w:r>
      <w:r w:rsidRPr="006D7468">
        <w:t xml:space="preserve"> would generate variants of </w:t>
      </w:r>
      <w:r w:rsidRPr="006D7468">
        <w:rPr>
          <w:b/>
        </w:rPr>
        <w:t>dog</w:t>
      </w:r>
      <w:r w:rsidRPr="006D7468">
        <w:t xml:space="preserve">. With the </w:t>
      </w:r>
      <w:r w:rsidRPr="006D7468">
        <w:rPr>
          <w:b/>
        </w:rPr>
        <w:t>-t</w:t>
      </w:r>
      <w:r w:rsidRPr="006D7468">
        <w:t xml:space="preserve"> flag set to </w:t>
      </w:r>
      <w:r w:rsidRPr="006D7468">
        <w:rPr>
          <w:b/>
        </w:rPr>
        <w:t>2</w:t>
      </w:r>
      <w:r w:rsidRPr="006D7468">
        <w:t xml:space="preserve">, </w:t>
      </w:r>
      <w:r w:rsidRPr="006D7468">
        <w:rPr>
          <w:b/>
        </w:rPr>
        <w:t>dog|canine|UI4567</w:t>
      </w:r>
      <w:r w:rsidRPr="006D7468">
        <w:t xml:space="preserve"> would generate variants of </w:t>
      </w:r>
      <w:r w:rsidRPr="006D7468">
        <w:rPr>
          <w:b/>
        </w:rPr>
        <w:t>canine</w:t>
      </w:r>
      <w:r w:rsidRPr="006D7468">
        <w:t>. In the case of single field input (</w:t>
      </w:r>
      <w:r w:rsidRPr="006D7468">
        <w:rPr>
          <w:b/>
        </w:rPr>
        <w:t>dog</w:t>
      </w:r>
      <w:r w:rsidRPr="006D7468">
        <w:t xml:space="preserve">), </w:t>
      </w:r>
      <w:proofErr w:type="spellStart"/>
      <w:r w:rsidRPr="006D7468">
        <w:t>lvg</w:t>
      </w:r>
      <w:proofErr w:type="spellEnd"/>
      <w:r w:rsidRPr="006D7468">
        <w:t xml:space="preserve"> generates variants from the only field regardless of the setting of </w:t>
      </w:r>
      <w:r w:rsidRPr="006D7468">
        <w:rPr>
          <w:b/>
        </w:rPr>
        <w:t>-t</w:t>
      </w:r>
      <w:r w:rsidRPr="006D7468">
        <w:t xml:space="preserve">. </w:t>
      </w:r>
    </w:p>
    <w:p w14:paraId="241C862A" w14:textId="77777777" w:rsidR="006D7468" w:rsidRPr="006D7468" w:rsidRDefault="006D7468" w:rsidP="006D7468">
      <w:r w:rsidRPr="006D7468">
        <w:t xml:space="preserve">The </w:t>
      </w:r>
      <w:proofErr w:type="spellStart"/>
      <w:r w:rsidRPr="006D7468">
        <w:t>lvg</w:t>
      </w:r>
      <w:proofErr w:type="spellEnd"/>
      <w:r w:rsidRPr="006D7468">
        <w:t xml:space="preserve"> program can read category (part of speech) and inflection information from the input record. The numerical argument to the </w:t>
      </w:r>
      <w:r w:rsidRPr="006D7468">
        <w:rPr>
          <w:b/>
        </w:rPr>
        <w:t>-</w:t>
      </w:r>
      <w:proofErr w:type="spellStart"/>
      <w:r w:rsidRPr="006D7468">
        <w:rPr>
          <w:b/>
        </w:rPr>
        <w:t>cf</w:t>
      </w:r>
      <w:proofErr w:type="spellEnd"/>
      <w:r w:rsidRPr="006D7468">
        <w:rPr>
          <w:b/>
        </w:rPr>
        <w:t xml:space="preserve"> </w:t>
      </w:r>
      <w:r w:rsidRPr="006D7468">
        <w:t xml:space="preserve">option indicates the field in which category information is located. In the input record, category information needs to be encoded as a number according to the scheme described on the documents for </w:t>
      </w:r>
      <w:proofErr w:type="spellStart"/>
      <w:r w:rsidRPr="006D7468">
        <w:t>lvg</w:t>
      </w:r>
      <w:proofErr w:type="spellEnd"/>
      <w:r w:rsidRPr="006D7468">
        <w:t xml:space="preserve">. The numerical argument to the </w:t>
      </w:r>
      <w:r w:rsidRPr="006D7468">
        <w:rPr>
          <w:b/>
        </w:rPr>
        <w:t>-if</w:t>
      </w:r>
      <w:r w:rsidRPr="006D7468">
        <w:t xml:space="preserve"> option indicates the field in which inflection information is located. In the input record, inflection information needs to be encoded as a number according to the scheme described on the documents for Lexical Tools. </w:t>
      </w:r>
    </w:p>
    <w:p w14:paraId="7553B44C" w14:textId="77777777" w:rsidR="006D7468" w:rsidRPr="006D7468" w:rsidRDefault="006D7468" w:rsidP="006D7468">
      <w:pPr>
        <w:rPr>
          <w:b/>
        </w:rPr>
      </w:pPr>
      <w:r w:rsidRPr="006D7468">
        <w:rPr>
          <w:b/>
        </w:rPr>
        <w:t xml:space="preserve">Output </w:t>
      </w:r>
    </w:p>
    <w:p w14:paraId="2738CCE9" w14:textId="77777777" w:rsidR="006D7468" w:rsidRPr="006D7468" w:rsidRDefault="006D7468" w:rsidP="006D7468">
      <w:r w:rsidRPr="006D7468">
        <w:t xml:space="preserve">The </w:t>
      </w:r>
      <w:proofErr w:type="spellStart"/>
      <w:r w:rsidRPr="006D7468">
        <w:t>lvg</w:t>
      </w:r>
      <w:proofErr w:type="spellEnd"/>
      <w:r w:rsidRPr="006D7468">
        <w:t xml:space="preserve"> program adds five new fields to the input record and outputs a record for each variant generated. For example, if </w:t>
      </w:r>
      <w:r w:rsidRPr="006D7468">
        <w:rPr>
          <w:b/>
        </w:rPr>
        <w:t>dog|canine|UI4567</w:t>
      </w:r>
      <w:r w:rsidRPr="006D7468">
        <w:t xml:space="preserve"> is given to the standard input of </w:t>
      </w:r>
      <w:proofErr w:type="spellStart"/>
      <w:r w:rsidRPr="006D7468">
        <w:rPr>
          <w:b/>
        </w:rPr>
        <w:t>lvg</w:t>
      </w:r>
      <w:proofErr w:type="spellEnd"/>
      <w:r w:rsidRPr="006D7468">
        <w:rPr>
          <w:b/>
        </w:rPr>
        <w:t xml:space="preserve"> -</w:t>
      </w:r>
      <w:proofErr w:type="spellStart"/>
      <w:r w:rsidRPr="006D7468">
        <w:rPr>
          <w:b/>
        </w:rPr>
        <w:t>f:i</w:t>
      </w:r>
      <w:proofErr w:type="spellEnd"/>
      <w:r w:rsidRPr="006D7468">
        <w:t xml:space="preserve"> the output sent to standard out will be: </w:t>
      </w:r>
    </w:p>
    <w:p w14:paraId="4919BF84" w14:textId="77777777" w:rsidR="006D7468" w:rsidRPr="006D7468" w:rsidRDefault="006D7468" w:rsidP="006D7468">
      <w:r w:rsidRPr="006D7468">
        <w:t xml:space="preserve">dog|canine|UI4567|dog|128|1|i|1| dog|canine|UI4567|dog|128|512|i|1| dog|canine|UI4567|dogs|128|8|i|1| dog|canine|UI4567|dog|1024|1|i|1| dog|canine|UI4567|dog|1024|262144|i|1| dog|canine|UI4567|dog|1024|1024|i|1| </w:t>
      </w:r>
      <w:r w:rsidRPr="006D7468">
        <w:lastRenderedPageBreak/>
        <w:t xml:space="preserve">dog|canine|UI4567|dogs|1024|128|i|1| dog|canine|UI4567|dogged|1024|64|i|1| dog|canine|UI4567|dogged|1024|32|i|1| dog|canine|UI4567|dogging|1024|16|i|1| </w:t>
      </w:r>
    </w:p>
    <w:p w14:paraId="7BD4FF9E" w14:textId="77777777" w:rsidR="006D7468" w:rsidRPr="006D7468" w:rsidRDefault="006D7468" w:rsidP="006D7468">
      <w:r w:rsidRPr="006D7468">
        <w:t xml:space="preserve">The first three fields of each record above are identical to the input record, the rest are supplied by </w:t>
      </w:r>
      <w:proofErr w:type="spellStart"/>
      <w:r w:rsidRPr="006D7468">
        <w:t>lvg</w:t>
      </w:r>
      <w:proofErr w:type="spellEnd"/>
      <w:r w:rsidRPr="006D7468">
        <w:t xml:space="preserve">. The first additional field is the variant form </w:t>
      </w:r>
      <w:proofErr w:type="spellStart"/>
      <w:r w:rsidRPr="006D7468">
        <w:t>lvg</w:t>
      </w:r>
      <w:proofErr w:type="spellEnd"/>
      <w:r w:rsidRPr="006D7468">
        <w:t xml:space="preserve"> has generated. The second additional field is the syntactic category of the variant encoded as a number. The third additional field is the inflection of the variant encoded as a number. The fourth additional field indicates the flow that was selected. The fifth field is the number of the flow which generated this variant. Output category (parts of speech) and inflection information are encoded in the same scheme used for input category and inflection information. </w:t>
      </w:r>
    </w:p>
    <w:p w14:paraId="355F5A58" w14:textId="130B0A63" w:rsidR="006D7468" w:rsidRPr="006D7468" w:rsidRDefault="006D7468" w:rsidP="006D7468">
      <w:r w:rsidRPr="006D7468">
        <w:t xml:space="preserve">Further description of the SPECIALIST Lexical Tools is available at the SPECIALIST Lexical Tools Web site: </w:t>
      </w:r>
      <w:r w:rsidR="00167561" w:rsidRPr="00167561">
        <w:t>https://lhncbc.nlm.nih.gov/LSG/</w:t>
      </w:r>
      <w:r w:rsidRPr="006D7468">
        <w:t>.</w:t>
      </w:r>
    </w:p>
    <w:p w14:paraId="2619A4E2" w14:textId="77777777" w:rsidR="00CA05C1" w:rsidRPr="004E04E2" w:rsidRDefault="00CA05C1" w:rsidP="004E04E2"/>
    <w:p w14:paraId="40D72D72" w14:textId="77777777" w:rsidR="00CA05C1" w:rsidRDefault="00CA05C1" w:rsidP="00753AFF"/>
    <w:p w14:paraId="19F742DC" w14:textId="77777777" w:rsidR="00CA05C1" w:rsidRDefault="00CA05C1" w:rsidP="00753AFF"/>
    <w:p w14:paraId="3DCCC099" w14:textId="77777777" w:rsidR="00CA05C1" w:rsidRDefault="00CA05C1" w:rsidP="00753AFF"/>
    <w:p w14:paraId="73057CC7" w14:textId="77777777" w:rsidR="009256D4" w:rsidRPr="009256D4" w:rsidRDefault="009256D4" w:rsidP="009256D4"/>
    <w:p w14:paraId="3490DE46" w14:textId="77777777" w:rsidR="009256D4" w:rsidRPr="009256D4" w:rsidRDefault="009256D4" w:rsidP="009256D4">
      <w:pPr>
        <w:sectPr w:rsidR="009256D4" w:rsidRPr="009256D4" w:rsidSect="00AD2F0B">
          <w:type w:val="continuous"/>
          <w:pgSz w:w="12240" w:h="15840" w:code="1"/>
          <w:pgMar w:top="1080" w:right="1080" w:bottom="1080" w:left="1080" w:header="0" w:footer="0" w:gutter="0"/>
          <w:cols w:space="720"/>
          <w:docGrid w:linePitch="326"/>
        </w:sectPr>
      </w:pPr>
    </w:p>
    <w:p w14:paraId="34ABE033" w14:textId="77777777" w:rsidR="009256D4" w:rsidRPr="009256D4" w:rsidRDefault="009256D4" w:rsidP="009256D4">
      <w:pPr>
        <w:pStyle w:val="FiguresTablesBoxesSectionHeading"/>
      </w:pPr>
      <w:r w:rsidRPr="009256D4">
        <w:t>Figures, Tables and Boxes Appendix (do not delete)</w:t>
      </w:r>
    </w:p>
    <w:p w14:paraId="40C4C3EB" w14:textId="77777777" w:rsidR="009256D4" w:rsidRPr="009256D4" w:rsidRDefault="009256D4" w:rsidP="009256D4">
      <w:pPr>
        <w:pStyle w:val="Comment"/>
      </w:pPr>
      <w:r w:rsidRPr="009256D4">
        <w:t>Place numbered figures, tables and boxes (referred to from the main text) below.</w:t>
      </w:r>
    </w:p>
    <w:p w14:paraId="579CDB79" w14:textId="77777777" w:rsidR="009256D4" w:rsidRPr="009256D4" w:rsidRDefault="009256D4" w:rsidP="009256D4">
      <w:pPr>
        <w:pStyle w:val="Comment"/>
      </w:pPr>
      <w:r w:rsidRPr="009256D4">
        <w:t>“In-line” figures (e.g. equations) and tables should be placed within the main text in their desired final location.</w:t>
      </w:r>
    </w:p>
    <w:p w14:paraId="379C8746" w14:textId="77777777" w:rsidR="009256D4" w:rsidRPr="009256D4" w:rsidRDefault="009256D4" w:rsidP="009256D4">
      <w:pPr>
        <w:pStyle w:val="Comment"/>
      </w:pPr>
      <w:r w:rsidRPr="009256D4">
        <w:t>Boxes can have a single level of sections; the titles for these sections should be marked up in “Box subhead” style.</w:t>
      </w:r>
    </w:p>
    <w:p w14:paraId="0AFE6BDD" w14:textId="77777777" w:rsidR="00E903D3" w:rsidRDefault="00E903D3" w:rsidP="00753AFF"/>
    <w:p w14:paraId="5D7CB22F" w14:textId="77777777" w:rsidR="003E2CF2" w:rsidRDefault="003E2CF2" w:rsidP="003E2CF2"/>
    <w:sectPr w:rsidR="003E2CF2" w:rsidSect="00AD2F0B">
      <w:type w:val="continuous"/>
      <w:pgSz w:w="12240" w:h="15840" w:code="1"/>
      <w:pgMar w:top="1080" w:right="1080" w:bottom="1080" w:left="108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1A838" w14:textId="77777777" w:rsidR="00FB692C" w:rsidRDefault="00FB692C">
      <w:r>
        <w:separator/>
      </w:r>
    </w:p>
  </w:endnote>
  <w:endnote w:type="continuationSeparator" w:id="0">
    <w:p w14:paraId="30105543" w14:textId="77777777" w:rsidR="00FB692C" w:rsidRDefault="00FB6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2C1AD" w14:textId="77777777" w:rsidR="00FB692C" w:rsidRDefault="00FB692C">
      <w:r>
        <w:separator/>
      </w:r>
    </w:p>
  </w:footnote>
  <w:footnote w:type="continuationSeparator" w:id="0">
    <w:p w14:paraId="3D19F579" w14:textId="77777777" w:rsidR="00FB692C" w:rsidRDefault="00FB6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451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5"/>
  </w:num>
  <w:num w:numId="13">
    <w:abstractNumId w:val="14"/>
  </w:num>
  <w:num w:numId="14">
    <w:abstractNumId w:val="12"/>
  </w:num>
  <w:num w:numId="15">
    <w:abstractNumId w:val="21"/>
  </w:num>
  <w:num w:numId="16">
    <w:abstractNumId w:val="13"/>
  </w:num>
  <w:num w:numId="17">
    <w:abstractNumId w:val="18"/>
  </w:num>
  <w:num w:numId="18">
    <w:abstractNumId w:val="15"/>
  </w:num>
  <w:num w:numId="19">
    <w:abstractNumId w:val="23"/>
  </w:num>
  <w:num w:numId="20">
    <w:abstractNumId w:val="11"/>
  </w:num>
  <w:num w:numId="21">
    <w:abstractNumId w:val="16"/>
  </w:num>
  <w:num w:numId="22">
    <w:abstractNumId w:val="10"/>
  </w:num>
  <w:num w:numId="23">
    <w:abstractNumId w:val="24"/>
  </w:num>
  <w:num w:numId="24">
    <w:abstractNumId w:val="22"/>
  </w:num>
  <w:num w:numId="25">
    <w:abstractNumId w:val="17"/>
  </w:num>
  <w:num w:numId="26">
    <w:abstractNumId w:val="26"/>
  </w:num>
  <w:num w:numId="27">
    <w:abstractNumId w:val="19"/>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468"/>
    <w:rsid w:val="000018DF"/>
    <w:rsid w:val="00007EAE"/>
    <w:rsid w:val="00014C1C"/>
    <w:rsid w:val="00017AAC"/>
    <w:rsid w:val="00026E82"/>
    <w:rsid w:val="00033DC7"/>
    <w:rsid w:val="000374DD"/>
    <w:rsid w:val="00041CAC"/>
    <w:rsid w:val="000435ED"/>
    <w:rsid w:val="00046AFC"/>
    <w:rsid w:val="00047F73"/>
    <w:rsid w:val="00050066"/>
    <w:rsid w:val="0005166C"/>
    <w:rsid w:val="00065BCA"/>
    <w:rsid w:val="00071641"/>
    <w:rsid w:val="0008582D"/>
    <w:rsid w:val="00097CF8"/>
    <w:rsid w:val="000A355F"/>
    <w:rsid w:val="000B2A29"/>
    <w:rsid w:val="000B2D36"/>
    <w:rsid w:val="000B452F"/>
    <w:rsid w:val="000D2E1E"/>
    <w:rsid w:val="000D7531"/>
    <w:rsid w:val="000E075D"/>
    <w:rsid w:val="000E0A7B"/>
    <w:rsid w:val="000E2391"/>
    <w:rsid w:val="000F34E4"/>
    <w:rsid w:val="00102C09"/>
    <w:rsid w:val="001030A7"/>
    <w:rsid w:val="00103EF3"/>
    <w:rsid w:val="0010482C"/>
    <w:rsid w:val="00113005"/>
    <w:rsid w:val="001244FF"/>
    <w:rsid w:val="00140A45"/>
    <w:rsid w:val="00142230"/>
    <w:rsid w:val="0014280F"/>
    <w:rsid w:val="0014638B"/>
    <w:rsid w:val="00146DEE"/>
    <w:rsid w:val="00147C00"/>
    <w:rsid w:val="00155F70"/>
    <w:rsid w:val="00160CB5"/>
    <w:rsid w:val="00161D53"/>
    <w:rsid w:val="001629A0"/>
    <w:rsid w:val="001633FA"/>
    <w:rsid w:val="00164C54"/>
    <w:rsid w:val="00167561"/>
    <w:rsid w:val="0017359F"/>
    <w:rsid w:val="001737CB"/>
    <w:rsid w:val="00175FF3"/>
    <w:rsid w:val="001777F6"/>
    <w:rsid w:val="001821BF"/>
    <w:rsid w:val="00183413"/>
    <w:rsid w:val="00185AB6"/>
    <w:rsid w:val="001932B3"/>
    <w:rsid w:val="00194909"/>
    <w:rsid w:val="00197359"/>
    <w:rsid w:val="001D148B"/>
    <w:rsid w:val="001E428B"/>
    <w:rsid w:val="001E4DDE"/>
    <w:rsid w:val="001E7227"/>
    <w:rsid w:val="001F15BD"/>
    <w:rsid w:val="001F57D9"/>
    <w:rsid w:val="00204734"/>
    <w:rsid w:val="00207804"/>
    <w:rsid w:val="00212CAD"/>
    <w:rsid w:val="00213A3C"/>
    <w:rsid w:val="00225AF5"/>
    <w:rsid w:val="0023615D"/>
    <w:rsid w:val="00237B2B"/>
    <w:rsid w:val="002442CD"/>
    <w:rsid w:val="00245A71"/>
    <w:rsid w:val="00247376"/>
    <w:rsid w:val="00254C0C"/>
    <w:rsid w:val="0025541C"/>
    <w:rsid w:val="00256208"/>
    <w:rsid w:val="002611DA"/>
    <w:rsid w:val="002633DD"/>
    <w:rsid w:val="00271899"/>
    <w:rsid w:val="002824D9"/>
    <w:rsid w:val="00285264"/>
    <w:rsid w:val="0028640E"/>
    <w:rsid w:val="00290239"/>
    <w:rsid w:val="00293C5E"/>
    <w:rsid w:val="002A2545"/>
    <w:rsid w:val="002A567B"/>
    <w:rsid w:val="002A7F50"/>
    <w:rsid w:val="002D0673"/>
    <w:rsid w:val="002D1AFC"/>
    <w:rsid w:val="002D39BE"/>
    <w:rsid w:val="002E1C35"/>
    <w:rsid w:val="002E22A4"/>
    <w:rsid w:val="002E37D0"/>
    <w:rsid w:val="002E3F36"/>
    <w:rsid w:val="002E545F"/>
    <w:rsid w:val="002F1934"/>
    <w:rsid w:val="002F5572"/>
    <w:rsid w:val="003012B3"/>
    <w:rsid w:val="00306EA8"/>
    <w:rsid w:val="00316692"/>
    <w:rsid w:val="00332ADE"/>
    <w:rsid w:val="003456ED"/>
    <w:rsid w:val="00350814"/>
    <w:rsid w:val="0036036B"/>
    <w:rsid w:val="00360D72"/>
    <w:rsid w:val="00364CDD"/>
    <w:rsid w:val="00381213"/>
    <w:rsid w:val="003846CC"/>
    <w:rsid w:val="003859A3"/>
    <w:rsid w:val="00397291"/>
    <w:rsid w:val="003A5039"/>
    <w:rsid w:val="003B4CA5"/>
    <w:rsid w:val="003C5427"/>
    <w:rsid w:val="003C74C8"/>
    <w:rsid w:val="003E2CF2"/>
    <w:rsid w:val="003E7248"/>
    <w:rsid w:val="003F09EC"/>
    <w:rsid w:val="004055B7"/>
    <w:rsid w:val="00406E77"/>
    <w:rsid w:val="00410C8D"/>
    <w:rsid w:val="0041142E"/>
    <w:rsid w:val="0042027A"/>
    <w:rsid w:val="00422395"/>
    <w:rsid w:val="00436065"/>
    <w:rsid w:val="004442B4"/>
    <w:rsid w:val="004471E6"/>
    <w:rsid w:val="00447237"/>
    <w:rsid w:val="00451BF9"/>
    <w:rsid w:val="00456CDC"/>
    <w:rsid w:val="0045724A"/>
    <w:rsid w:val="00463CC9"/>
    <w:rsid w:val="00466EF8"/>
    <w:rsid w:val="0046789A"/>
    <w:rsid w:val="0047081D"/>
    <w:rsid w:val="00470D80"/>
    <w:rsid w:val="00473B06"/>
    <w:rsid w:val="00475655"/>
    <w:rsid w:val="00477F8B"/>
    <w:rsid w:val="00481D83"/>
    <w:rsid w:val="00486344"/>
    <w:rsid w:val="00487F08"/>
    <w:rsid w:val="004C0B3A"/>
    <w:rsid w:val="004C578F"/>
    <w:rsid w:val="004C6F69"/>
    <w:rsid w:val="004D0175"/>
    <w:rsid w:val="004D4BDE"/>
    <w:rsid w:val="004D7185"/>
    <w:rsid w:val="004E04E2"/>
    <w:rsid w:val="004E4AB1"/>
    <w:rsid w:val="004F2231"/>
    <w:rsid w:val="004F39FD"/>
    <w:rsid w:val="004F501A"/>
    <w:rsid w:val="00503281"/>
    <w:rsid w:val="0050505E"/>
    <w:rsid w:val="00505B30"/>
    <w:rsid w:val="005075F9"/>
    <w:rsid w:val="00511822"/>
    <w:rsid w:val="00512235"/>
    <w:rsid w:val="0051661F"/>
    <w:rsid w:val="00527CAA"/>
    <w:rsid w:val="00542863"/>
    <w:rsid w:val="00552829"/>
    <w:rsid w:val="00553A15"/>
    <w:rsid w:val="00560FB1"/>
    <w:rsid w:val="005663AE"/>
    <w:rsid w:val="005835D5"/>
    <w:rsid w:val="00585614"/>
    <w:rsid w:val="00590E75"/>
    <w:rsid w:val="00591FF4"/>
    <w:rsid w:val="00597377"/>
    <w:rsid w:val="005A1D06"/>
    <w:rsid w:val="005B2DE7"/>
    <w:rsid w:val="005B56CF"/>
    <w:rsid w:val="005B7564"/>
    <w:rsid w:val="005C1A7A"/>
    <w:rsid w:val="005D0080"/>
    <w:rsid w:val="005E7519"/>
    <w:rsid w:val="005F0EC8"/>
    <w:rsid w:val="005F19BF"/>
    <w:rsid w:val="005F2F35"/>
    <w:rsid w:val="006010F0"/>
    <w:rsid w:val="00604544"/>
    <w:rsid w:val="0060725D"/>
    <w:rsid w:val="0061269C"/>
    <w:rsid w:val="0062726D"/>
    <w:rsid w:val="006273F6"/>
    <w:rsid w:val="006357E4"/>
    <w:rsid w:val="00643252"/>
    <w:rsid w:val="00644FF3"/>
    <w:rsid w:val="00646374"/>
    <w:rsid w:val="00650D15"/>
    <w:rsid w:val="00660F88"/>
    <w:rsid w:val="006611D4"/>
    <w:rsid w:val="00665EFC"/>
    <w:rsid w:val="0066649C"/>
    <w:rsid w:val="00672734"/>
    <w:rsid w:val="00675095"/>
    <w:rsid w:val="0067578D"/>
    <w:rsid w:val="006966A0"/>
    <w:rsid w:val="00697EB0"/>
    <w:rsid w:val="006A2624"/>
    <w:rsid w:val="006A76E5"/>
    <w:rsid w:val="006B58B2"/>
    <w:rsid w:val="006B5CD1"/>
    <w:rsid w:val="006C7A1C"/>
    <w:rsid w:val="006D7468"/>
    <w:rsid w:val="006E5D1F"/>
    <w:rsid w:val="006E5E89"/>
    <w:rsid w:val="006F2D62"/>
    <w:rsid w:val="006F4A67"/>
    <w:rsid w:val="006F5017"/>
    <w:rsid w:val="006F7A13"/>
    <w:rsid w:val="0070096E"/>
    <w:rsid w:val="007013AB"/>
    <w:rsid w:val="007032BF"/>
    <w:rsid w:val="00706FBA"/>
    <w:rsid w:val="00707151"/>
    <w:rsid w:val="00714018"/>
    <w:rsid w:val="00714928"/>
    <w:rsid w:val="00717DA7"/>
    <w:rsid w:val="00723B55"/>
    <w:rsid w:val="00724B51"/>
    <w:rsid w:val="007304B1"/>
    <w:rsid w:val="00732CBE"/>
    <w:rsid w:val="007330A9"/>
    <w:rsid w:val="00734805"/>
    <w:rsid w:val="00742C94"/>
    <w:rsid w:val="007442B1"/>
    <w:rsid w:val="00752E0F"/>
    <w:rsid w:val="0075367C"/>
    <w:rsid w:val="00753AFF"/>
    <w:rsid w:val="00756C68"/>
    <w:rsid w:val="00761CB6"/>
    <w:rsid w:val="00783991"/>
    <w:rsid w:val="007857F3"/>
    <w:rsid w:val="00791867"/>
    <w:rsid w:val="007937ED"/>
    <w:rsid w:val="007B0095"/>
    <w:rsid w:val="007B18F6"/>
    <w:rsid w:val="007D5FC1"/>
    <w:rsid w:val="007E7D0F"/>
    <w:rsid w:val="007F1DAD"/>
    <w:rsid w:val="007F205C"/>
    <w:rsid w:val="007F39D6"/>
    <w:rsid w:val="0080794A"/>
    <w:rsid w:val="00807A49"/>
    <w:rsid w:val="00814E6F"/>
    <w:rsid w:val="0081682D"/>
    <w:rsid w:val="00820CCE"/>
    <w:rsid w:val="00820DD4"/>
    <w:rsid w:val="00833256"/>
    <w:rsid w:val="00841925"/>
    <w:rsid w:val="00843166"/>
    <w:rsid w:val="008570BA"/>
    <w:rsid w:val="00863435"/>
    <w:rsid w:val="00863C73"/>
    <w:rsid w:val="0086712F"/>
    <w:rsid w:val="008715C9"/>
    <w:rsid w:val="0087759E"/>
    <w:rsid w:val="0088199F"/>
    <w:rsid w:val="008822C8"/>
    <w:rsid w:val="008926F8"/>
    <w:rsid w:val="008939A1"/>
    <w:rsid w:val="008A1C8E"/>
    <w:rsid w:val="008A2EB4"/>
    <w:rsid w:val="008B10B7"/>
    <w:rsid w:val="008B340A"/>
    <w:rsid w:val="008C27B0"/>
    <w:rsid w:val="008C28D9"/>
    <w:rsid w:val="008C7781"/>
    <w:rsid w:val="008D0631"/>
    <w:rsid w:val="008D5228"/>
    <w:rsid w:val="0090001D"/>
    <w:rsid w:val="0090148C"/>
    <w:rsid w:val="00901B5A"/>
    <w:rsid w:val="00916B4A"/>
    <w:rsid w:val="009256D4"/>
    <w:rsid w:val="00931BF6"/>
    <w:rsid w:val="009324EE"/>
    <w:rsid w:val="00947504"/>
    <w:rsid w:val="00957C79"/>
    <w:rsid w:val="00961D9D"/>
    <w:rsid w:val="009641DA"/>
    <w:rsid w:val="009660F1"/>
    <w:rsid w:val="00982879"/>
    <w:rsid w:val="00982DD9"/>
    <w:rsid w:val="0098430A"/>
    <w:rsid w:val="00997CA6"/>
    <w:rsid w:val="009A3F36"/>
    <w:rsid w:val="009D3D51"/>
    <w:rsid w:val="009D6E76"/>
    <w:rsid w:val="009E0806"/>
    <w:rsid w:val="009E0B72"/>
    <w:rsid w:val="009E13D3"/>
    <w:rsid w:val="009F4822"/>
    <w:rsid w:val="009F490E"/>
    <w:rsid w:val="009F4AE9"/>
    <w:rsid w:val="009F7B7F"/>
    <w:rsid w:val="00A044D9"/>
    <w:rsid w:val="00A05784"/>
    <w:rsid w:val="00A077E1"/>
    <w:rsid w:val="00A23437"/>
    <w:rsid w:val="00A2415A"/>
    <w:rsid w:val="00A254F1"/>
    <w:rsid w:val="00A30517"/>
    <w:rsid w:val="00A34F6D"/>
    <w:rsid w:val="00A57387"/>
    <w:rsid w:val="00A60C13"/>
    <w:rsid w:val="00A72AC8"/>
    <w:rsid w:val="00A73139"/>
    <w:rsid w:val="00A80407"/>
    <w:rsid w:val="00A82CCA"/>
    <w:rsid w:val="00A84368"/>
    <w:rsid w:val="00A84B4B"/>
    <w:rsid w:val="00A85FB1"/>
    <w:rsid w:val="00A85FD5"/>
    <w:rsid w:val="00AA236B"/>
    <w:rsid w:val="00AA2898"/>
    <w:rsid w:val="00AA58ED"/>
    <w:rsid w:val="00AA7B52"/>
    <w:rsid w:val="00AB224B"/>
    <w:rsid w:val="00AB4E1C"/>
    <w:rsid w:val="00AB7EC2"/>
    <w:rsid w:val="00AC1844"/>
    <w:rsid w:val="00AC3200"/>
    <w:rsid w:val="00AD2F0B"/>
    <w:rsid w:val="00AD366F"/>
    <w:rsid w:val="00AD6A2F"/>
    <w:rsid w:val="00AF071A"/>
    <w:rsid w:val="00B006CE"/>
    <w:rsid w:val="00B01DF7"/>
    <w:rsid w:val="00B02394"/>
    <w:rsid w:val="00B0393A"/>
    <w:rsid w:val="00B06ABD"/>
    <w:rsid w:val="00B1090A"/>
    <w:rsid w:val="00B13230"/>
    <w:rsid w:val="00B137AB"/>
    <w:rsid w:val="00B13E02"/>
    <w:rsid w:val="00B140D5"/>
    <w:rsid w:val="00B16C16"/>
    <w:rsid w:val="00B16DDC"/>
    <w:rsid w:val="00B31A7C"/>
    <w:rsid w:val="00B34B97"/>
    <w:rsid w:val="00B3744B"/>
    <w:rsid w:val="00B475F4"/>
    <w:rsid w:val="00B47FD8"/>
    <w:rsid w:val="00B50358"/>
    <w:rsid w:val="00B51423"/>
    <w:rsid w:val="00B71F37"/>
    <w:rsid w:val="00B80E50"/>
    <w:rsid w:val="00BA1A6F"/>
    <w:rsid w:val="00BA3FAB"/>
    <w:rsid w:val="00BC6863"/>
    <w:rsid w:val="00BD374B"/>
    <w:rsid w:val="00BD58AF"/>
    <w:rsid w:val="00BE1687"/>
    <w:rsid w:val="00BE265B"/>
    <w:rsid w:val="00BE622B"/>
    <w:rsid w:val="00BF6C21"/>
    <w:rsid w:val="00BF762F"/>
    <w:rsid w:val="00C03F0C"/>
    <w:rsid w:val="00C10C13"/>
    <w:rsid w:val="00C14ED5"/>
    <w:rsid w:val="00C177BE"/>
    <w:rsid w:val="00C2024F"/>
    <w:rsid w:val="00C30505"/>
    <w:rsid w:val="00C36078"/>
    <w:rsid w:val="00C36217"/>
    <w:rsid w:val="00C36262"/>
    <w:rsid w:val="00C4690C"/>
    <w:rsid w:val="00C52C4E"/>
    <w:rsid w:val="00C61B45"/>
    <w:rsid w:val="00C75E65"/>
    <w:rsid w:val="00C86585"/>
    <w:rsid w:val="00CA05C1"/>
    <w:rsid w:val="00CB0693"/>
    <w:rsid w:val="00CB14F9"/>
    <w:rsid w:val="00CB42E5"/>
    <w:rsid w:val="00CC4FAD"/>
    <w:rsid w:val="00CC5A25"/>
    <w:rsid w:val="00CC6912"/>
    <w:rsid w:val="00CD1DEB"/>
    <w:rsid w:val="00CE4159"/>
    <w:rsid w:val="00CE4D46"/>
    <w:rsid w:val="00CF3191"/>
    <w:rsid w:val="00CF62B2"/>
    <w:rsid w:val="00D0034C"/>
    <w:rsid w:val="00D036B0"/>
    <w:rsid w:val="00D0458C"/>
    <w:rsid w:val="00D05BDD"/>
    <w:rsid w:val="00D16E75"/>
    <w:rsid w:val="00D21C50"/>
    <w:rsid w:val="00D32B17"/>
    <w:rsid w:val="00D339A3"/>
    <w:rsid w:val="00D40F4E"/>
    <w:rsid w:val="00D42675"/>
    <w:rsid w:val="00D427E2"/>
    <w:rsid w:val="00D43687"/>
    <w:rsid w:val="00D5112F"/>
    <w:rsid w:val="00D56508"/>
    <w:rsid w:val="00D72196"/>
    <w:rsid w:val="00D942CA"/>
    <w:rsid w:val="00D975F3"/>
    <w:rsid w:val="00DA1932"/>
    <w:rsid w:val="00DA2D82"/>
    <w:rsid w:val="00DA450E"/>
    <w:rsid w:val="00DA6D06"/>
    <w:rsid w:val="00DB7697"/>
    <w:rsid w:val="00DB7D23"/>
    <w:rsid w:val="00DC0599"/>
    <w:rsid w:val="00DC136C"/>
    <w:rsid w:val="00DC2F78"/>
    <w:rsid w:val="00DC4C9D"/>
    <w:rsid w:val="00DC5BF8"/>
    <w:rsid w:val="00DD0F26"/>
    <w:rsid w:val="00DE1853"/>
    <w:rsid w:val="00DE6CB5"/>
    <w:rsid w:val="00DE7829"/>
    <w:rsid w:val="00DF1F07"/>
    <w:rsid w:val="00DF6B0C"/>
    <w:rsid w:val="00DF70DB"/>
    <w:rsid w:val="00E0060A"/>
    <w:rsid w:val="00E012ED"/>
    <w:rsid w:val="00E01E60"/>
    <w:rsid w:val="00E061A9"/>
    <w:rsid w:val="00E10213"/>
    <w:rsid w:val="00E23C4C"/>
    <w:rsid w:val="00E244C8"/>
    <w:rsid w:val="00E352C4"/>
    <w:rsid w:val="00E355FD"/>
    <w:rsid w:val="00E41DA4"/>
    <w:rsid w:val="00E45927"/>
    <w:rsid w:val="00E647E1"/>
    <w:rsid w:val="00E70F5B"/>
    <w:rsid w:val="00E9023E"/>
    <w:rsid w:val="00E903D3"/>
    <w:rsid w:val="00E94ABE"/>
    <w:rsid w:val="00E95DD4"/>
    <w:rsid w:val="00E96707"/>
    <w:rsid w:val="00EB35EA"/>
    <w:rsid w:val="00EB6F53"/>
    <w:rsid w:val="00EC187A"/>
    <w:rsid w:val="00EC1B36"/>
    <w:rsid w:val="00EC30AD"/>
    <w:rsid w:val="00ED2008"/>
    <w:rsid w:val="00EE029E"/>
    <w:rsid w:val="00EE30DD"/>
    <w:rsid w:val="00EE357F"/>
    <w:rsid w:val="00EE3CCE"/>
    <w:rsid w:val="00EE48DF"/>
    <w:rsid w:val="00EF4A67"/>
    <w:rsid w:val="00EF77F9"/>
    <w:rsid w:val="00EF7A3F"/>
    <w:rsid w:val="00F02343"/>
    <w:rsid w:val="00F13274"/>
    <w:rsid w:val="00F153B3"/>
    <w:rsid w:val="00F22D25"/>
    <w:rsid w:val="00F31806"/>
    <w:rsid w:val="00F36A02"/>
    <w:rsid w:val="00F437C8"/>
    <w:rsid w:val="00F468D1"/>
    <w:rsid w:val="00F474F2"/>
    <w:rsid w:val="00F52B83"/>
    <w:rsid w:val="00F53226"/>
    <w:rsid w:val="00F5422D"/>
    <w:rsid w:val="00F61B97"/>
    <w:rsid w:val="00F659D9"/>
    <w:rsid w:val="00F65D6F"/>
    <w:rsid w:val="00F769CB"/>
    <w:rsid w:val="00F77442"/>
    <w:rsid w:val="00F876E8"/>
    <w:rsid w:val="00F87A77"/>
    <w:rsid w:val="00F92CAB"/>
    <w:rsid w:val="00F9323A"/>
    <w:rsid w:val="00F938A2"/>
    <w:rsid w:val="00FA21E2"/>
    <w:rsid w:val="00FB692C"/>
    <w:rsid w:val="00FC0BBB"/>
    <w:rsid w:val="00FC4E73"/>
    <w:rsid w:val="00FD3A74"/>
    <w:rsid w:val="00FD4F97"/>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B1E9FCF"/>
  <w15:docId w15:val="{EB11F1DE-F5C2-43AC-AA26-F713B1A1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39A3"/>
    <w:pPr>
      <w:spacing w:after="120"/>
    </w:pPr>
    <w:rPr>
      <w:rFonts w:ascii="Arial" w:eastAsia="Times" w:hAnsi="Arial"/>
      <w:sz w:val="24"/>
    </w:rPr>
  </w:style>
  <w:style w:type="paragraph" w:styleId="Heading1">
    <w:name w:val="heading 1"/>
    <w:basedOn w:val="Normal"/>
    <w:next w:val="Normal"/>
    <w:link w:val="Heading1Char"/>
    <w:uiPriority w:val="9"/>
    <w:qFormat/>
    <w:rsid w:val="00E012ED"/>
    <w:pPr>
      <w:keepNext/>
      <w:spacing w:line="480" w:lineRule="auto"/>
      <w:outlineLvl w:val="0"/>
    </w:pPr>
    <w:rPr>
      <w:b/>
      <w:color w:val="9E0000"/>
      <w:sz w:val="32"/>
    </w:rPr>
  </w:style>
  <w:style w:type="paragraph" w:styleId="Heading2">
    <w:name w:val="heading 2"/>
    <w:basedOn w:val="Normal"/>
    <w:next w:val="Normal"/>
    <w:link w:val="Heading2Char"/>
    <w:uiPriority w:val="9"/>
    <w:qFormat/>
    <w:rsid w:val="00E012ED"/>
    <w:pPr>
      <w:keepNext/>
      <w:spacing w:before="240" w:after="60" w:line="480" w:lineRule="auto"/>
      <w:outlineLvl w:val="1"/>
    </w:pPr>
    <w:rPr>
      <w:b/>
      <w:color w:val="5F5F5F"/>
      <w:sz w:val="28"/>
    </w:rPr>
  </w:style>
  <w:style w:type="paragraph" w:styleId="Heading3">
    <w:name w:val="heading 3"/>
    <w:basedOn w:val="Normal"/>
    <w:next w:val="Normal"/>
    <w:link w:val="Heading3Char"/>
    <w:uiPriority w:val="9"/>
    <w:qFormat/>
    <w:rsid w:val="003A5039"/>
    <w:pPr>
      <w:keepNext/>
      <w:spacing w:before="240" w:after="60" w:line="480" w:lineRule="auto"/>
      <w:outlineLvl w:val="2"/>
    </w:pPr>
    <w:rPr>
      <w:b/>
      <w:sz w:val="26"/>
    </w:rPr>
  </w:style>
  <w:style w:type="paragraph" w:styleId="Heading4">
    <w:name w:val="heading 4"/>
    <w:basedOn w:val="Normal"/>
    <w:next w:val="Normal"/>
    <w:link w:val="Heading4Char"/>
    <w:uiPriority w:val="9"/>
    <w:qFormat/>
    <w:rsid w:val="003A5039"/>
    <w:pPr>
      <w:keepNext/>
      <w:spacing w:line="480" w:lineRule="auto"/>
      <w:outlineLvl w:val="3"/>
    </w:pPr>
    <w:rPr>
      <w:rFonts w:eastAsia="Times New Roman"/>
      <w:b/>
    </w:rPr>
  </w:style>
  <w:style w:type="paragraph" w:styleId="Heading5">
    <w:name w:val="heading 5"/>
    <w:basedOn w:val="Normal"/>
    <w:next w:val="Normal"/>
    <w:link w:val="Heading5Char"/>
    <w:uiPriority w:val="9"/>
    <w:qFormat/>
    <w:rsid w:val="003A5039"/>
    <w:pPr>
      <w:spacing w:before="240" w:after="60" w:line="480" w:lineRule="auto"/>
      <w:outlineLvl w:val="4"/>
    </w:pPr>
    <w:rPr>
      <w:i/>
    </w:rPr>
  </w:style>
  <w:style w:type="paragraph" w:styleId="Heading6">
    <w:name w:val="heading 6"/>
    <w:basedOn w:val="Normal"/>
    <w:next w:val="Normal"/>
    <w:link w:val="Heading6Char"/>
    <w:uiPriority w:val="9"/>
    <w:qFormat/>
    <w:rsid w:val="003A5039"/>
    <w:pPr>
      <w:keepNext/>
      <w:spacing w:line="480" w:lineRule="auto"/>
      <w:outlineLvl w:val="5"/>
    </w:pPr>
    <w:rPr>
      <w:rFonts w:eastAsia="Times New Roman"/>
      <w:b/>
      <w:sz w:val="22"/>
    </w:rPr>
  </w:style>
  <w:style w:type="paragraph" w:styleId="Heading7">
    <w:name w:val="heading 7"/>
    <w:aliases w:val="subsect 5 title"/>
    <w:basedOn w:val="Normal"/>
    <w:next w:val="Normal"/>
    <w:link w:val="Heading7Char"/>
    <w:uiPriority w:val="9"/>
    <w:qFormat/>
    <w:rsid w:val="003A5039"/>
    <w:pPr>
      <w:keepNext/>
      <w:ind w:right="-900"/>
      <w:jc w:val="both"/>
      <w:outlineLvl w:val="6"/>
    </w:pPr>
    <w:rPr>
      <w:b/>
      <w:sz w:val="20"/>
    </w:rPr>
  </w:style>
  <w:style w:type="paragraph" w:styleId="Heading8">
    <w:name w:val="heading 8"/>
    <w:basedOn w:val="Normal"/>
    <w:next w:val="Normal"/>
    <w:link w:val="Heading8Char"/>
    <w:uiPriority w:val="9"/>
    <w:qFormat/>
    <w:rsid w:val="003A5039"/>
    <w:pPr>
      <w:keepNext/>
      <w:spacing w:line="480" w:lineRule="auto"/>
      <w:ind w:left="6" w:right="-900" w:hanging="6"/>
      <w:jc w:val="both"/>
      <w:outlineLvl w:val="7"/>
    </w:pPr>
    <w:rPr>
      <w:b/>
      <w:sz w:val="20"/>
      <w:lang w:val="en-GB"/>
    </w:rPr>
  </w:style>
  <w:style w:type="paragraph" w:styleId="Heading9">
    <w:name w:val="heading 9"/>
    <w:basedOn w:val="Normal"/>
    <w:next w:val="Normal"/>
    <w:link w:val="Heading9Char"/>
    <w:autoRedefine/>
    <w:uiPriority w:val="9"/>
    <w:qFormat/>
    <w:rsid w:val="003A5039"/>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A5039"/>
    <w:rPr>
      <w:sz w:val="20"/>
    </w:rPr>
  </w:style>
  <w:style w:type="paragraph" w:customStyle="1" w:styleId="Comment">
    <w:name w:val="Comment"/>
    <w:basedOn w:val="Normal"/>
    <w:next w:val="Normal"/>
    <w:rsid w:val="00957C79"/>
    <w:pPr>
      <w:shd w:val="clear" w:color="auto" w:fill="FFFF00"/>
      <w:spacing w:before="120"/>
    </w:pPr>
    <w:rPr>
      <w:sz w:val="20"/>
    </w:rPr>
  </w:style>
  <w:style w:type="paragraph" w:customStyle="1" w:styleId="Blockquote">
    <w:name w:val="Blockquote"/>
    <w:basedOn w:val="Normal"/>
    <w:next w:val="Normal"/>
    <w:rsid w:val="00CC4FAD"/>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11822"/>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98430A"/>
    <w:rPr>
      <w:rFonts w:ascii="Times New Roman" w:hAnsi="Times New Roman"/>
    </w:rPr>
  </w:style>
  <w:style w:type="paragraph" w:customStyle="1" w:styleId="Boxnumberandcaption">
    <w:name w:val="Box number and caption"/>
    <w:basedOn w:val="Heading3"/>
    <w:next w:val="Normal"/>
    <w:rsid w:val="00644FF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B0693"/>
    <w:pPr>
      <w:spacing w:before="120"/>
    </w:pPr>
    <w:rPr>
      <w:color w:val="000080"/>
    </w:rPr>
  </w:style>
  <w:style w:type="paragraph" w:customStyle="1" w:styleId="Tablenumberandcaption">
    <w:name w:val="Table number and caption"/>
    <w:basedOn w:val="Normal"/>
    <w:next w:val="Normal"/>
    <w:rsid w:val="00A2415A"/>
    <w:pPr>
      <w:spacing w:before="120"/>
    </w:pPr>
    <w:rPr>
      <w:b/>
      <w:color w:val="006600"/>
      <w:sz w:val="22"/>
    </w:rPr>
  </w:style>
  <w:style w:type="paragraph" w:customStyle="1" w:styleId="Tableheader">
    <w:name w:val="Table header"/>
    <w:basedOn w:val="Normal"/>
    <w:next w:val="Normal"/>
    <w:rsid w:val="00697EB0"/>
    <w:pPr>
      <w:spacing w:after="0"/>
    </w:pPr>
    <w:rPr>
      <w:b/>
      <w:sz w:val="20"/>
    </w:rPr>
  </w:style>
  <w:style w:type="paragraph" w:customStyle="1" w:styleId="Tablebody">
    <w:name w:val="Table body"/>
    <w:basedOn w:val="Normal"/>
    <w:next w:val="Normal"/>
    <w:rsid w:val="00697EB0"/>
    <w:pPr>
      <w:spacing w:after="0"/>
    </w:pPr>
    <w:rPr>
      <w:sz w:val="20"/>
    </w:rPr>
  </w:style>
  <w:style w:type="paragraph" w:customStyle="1" w:styleId="Tablefooter">
    <w:name w:val="Table footer"/>
    <w:basedOn w:val="Normal"/>
    <w:next w:val="Normal"/>
    <w:rsid w:val="00697EB0"/>
    <w:pPr>
      <w:spacing w:after="0"/>
    </w:pPr>
    <w:rPr>
      <w:sz w:val="18"/>
    </w:rPr>
  </w:style>
  <w:style w:type="paragraph" w:customStyle="1" w:styleId="Alternateheading">
    <w:name w:val="Alternate heading"/>
    <w:basedOn w:val="Normal"/>
    <w:next w:val="Normal"/>
    <w:rsid w:val="008C7781"/>
    <w:rPr>
      <w:b/>
      <w:color w:val="800080"/>
      <w:sz w:val="22"/>
    </w:rPr>
  </w:style>
  <w:style w:type="paragraph" w:styleId="Footer">
    <w:name w:val="footer"/>
    <w:basedOn w:val="Normal"/>
    <w:link w:val="FooterChar"/>
    <w:uiPriority w:val="99"/>
    <w:semiHidden/>
    <w:rsid w:val="003A5039"/>
    <w:pPr>
      <w:tabs>
        <w:tab w:val="center" w:pos="4320"/>
        <w:tab w:val="right" w:pos="8640"/>
      </w:tabs>
      <w:spacing w:after="0"/>
    </w:pPr>
    <w:rPr>
      <w:rFonts w:ascii="Times New Roman" w:eastAsia="SimSun" w:hAnsi="Times New Roman"/>
      <w:szCs w:val="24"/>
      <w:lang w:eastAsia="zh-CN"/>
    </w:rPr>
  </w:style>
  <w:style w:type="paragraph" w:customStyle="1" w:styleId="Boxsubhead">
    <w:name w:val="Box subhead"/>
    <w:basedOn w:val="Heading4"/>
    <w:next w:val="Normal"/>
    <w:rsid w:val="00644FF3"/>
    <w:rPr>
      <w:color w:val="808080"/>
      <w:sz w:val="22"/>
    </w:rPr>
  </w:style>
  <w:style w:type="paragraph" w:customStyle="1" w:styleId="Answer">
    <w:name w:val="Answer"/>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456ED"/>
    <w:rPr>
      <w:bdr w:val="none" w:sz="0" w:space="0" w:color="auto"/>
      <w:shd w:val="clear" w:color="auto" w:fill="FFFF93"/>
    </w:rPr>
  </w:style>
  <w:style w:type="character" w:customStyle="1" w:styleId="nc-pageobject">
    <w:name w:val="nc-pageobject"/>
    <w:rsid w:val="00F65D6F"/>
    <w:rPr>
      <w:color w:val="993366"/>
      <w:bdr w:val="none" w:sz="0" w:space="0" w:color="auto"/>
      <w:shd w:val="clear" w:color="auto" w:fill="FFF0E1"/>
    </w:rPr>
  </w:style>
  <w:style w:type="character" w:customStyle="1" w:styleId="LabelorNumber">
    <w:name w:val="Label or Number"/>
    <w:rsid w:val="00D43687"/>
    <w:rPr>
      <w:rFonts w:ascii="Arial" w:hAnsi="Arial"/>
      <w:color w:val="auto"/>
      <w:sz w:val="22"/>
      <w:bdr w:val="none" w:sz="0" w:space="0" w:color="auto"/>
      <w:shd w:val="clear" w:color="auto" w:fill="33CCCC"/>
    </w:rPr>
  </w:style>
  <w:style w:type="paragraph" w:styleId="DocumentMap">
    <w:name w:val="Document Map"/>
    <w:basedOn w:val="Normal"/>
    <w:link w:val="DocumentMapChar"/>
    <w:uiPriority w:val="99"/>
    <w:semiHidden/>
    <w:rsid w:val="00A23437"/>
    <w:pPr>
      <w:shd w:val="clear" w:color="auto" w:fill="000080"/>
    </w:pPr>
    <w:rPr>
      <w:rFonts w:ascii="Tahoma" w:hAnsi="Tahoma" w:cs="Tahoma"/>
      <w:sz w:val="20"/>
    </w:rPr>
  </w:style>
  <w:style w:type="paragraph" w:customStyle="1" w:styleId="Processinginstruction">
    <w:name w:val="Processing instruction"/>
    <w:basedOn w:val="Normal"/>
    <w:next w:val="Normal"/>
    <w:rsid w:val="00237B2B"/>
    <w:pPr>
      <w:shd w:val="clear" w:color="auto" w:fill="D6FF61"/>
    </w:pPr>
    <w:rPr>
      <w:rFonts w:ascii="Courier New" w:hAnsi="Courier New"/>
      <w:color w:val="000080"/>
    </w:rPr>
  </w:style>
  <w:style w:type="paragraph" w:customStyle="1" w:styleId="Equation">
    <w:name w:val="Equation"/>
    <w:basedOn w:val="Normal"/>
    <w:rsid w:val="007D5FC1"/>
    <w:pPr>
      <w:jc w:val="center"/>
    </w:pPr>
    <w:rPr>
      <w:rFonts w:eastAsia="Times New Roman"/>
      <w:color w:val="333398"/>
    </w:rPr>
  </w:style>
  <w:style w:type="paragraph" w:customStyle="1" w:styleId="Figuregraphic">
    <w:name w:val="Figure graphic"/>
    <w:basedOn w:val="Normal"/>
    <w:rsid w:val="007D5FC1"/>
    <w:pPr>
      <w:autoSpaceDE w:val="0"/>
      <w:autoSpaceDN w:val="0"/>
      <w:adjustRightInd w:val="0"/>
    </w:pPr>
    <w:rPr>
      <w:rFonts w:eastAsia="Times New Roman"/>
      <w:szCs w:val="24"/>
    </w:rPr>
  </w:style>
  <w:style w:type="paragraph" w:customStyle="1" w:styleId="Keywords">
    <w:name w:val="Keywords"/>
    <w:basedOn w:val="Normal"/>
    <w:rsid w:val="007D5FC1"/>
    <w:rPr>
      <w:rFonts w:eastAsia="Times New Roman"/>
      <w:color w:val="000080"/>
    </w:rPr>
  </w:style>
  <w:style w:type="character" w:customStyle="1" w:styleId="Processinginstructionchar">
    <w:name w:val="Processing instruction char"/>
    <w:qFormat/>
    <w:rsid w:val="007D5FC1"/>
    <w:rPr>
      <w:rFonts w:ascii="Courier New" w:hAnsi="Courier New"/>
      <w:sz w:val="18"/>
      <w:bdr w:val="none" w:sz="0" w:space="0" w:color="auto"/>
      <w:shd w:val="clear" w:color="auto" w:fill="D99594"/>
    </w:rPr>
  </w:style>
  <w:style w:type="character" w:customStyle="1" w:styleId="nc-highlight-1">
    <w:name w:val="nc-highlight-1"/>
    <w:qFormat/>
    <w:rsid w:val="00BA3FAB"/>
    <w:rPr>
      <w:rFonts w:ascii="Arial" w:hAnsi="Arial"/>
      <w:color w:val="FFFFFF"/>
      <w:sz w:val="24"/>
      <w:bdr w:val="none" w:sz="0" w:space="0" w:color="auto"/>
      <w:shd w:val="solid" w:color="0070C0" w:fill="0070C0"/>
    </w:rPr>
  </w:style>
  <w:style w:type="paragraph" w:styleId="Subtitle">
    <w:name w:val="Subtitle"/>
    <w:basedOn w:val="Normal"/>
    <w:link w:val="SubtitleChar"/>
    <w:qFormat/>
    <w:rsid w:val="00AB224B"/>
    <w:pPr>
      <w:keepNext/>
      <w:spacing w:before="240" w:after="60" w:line="480" w:lineRule="auto"/>
      <w:outlineLvl w:val="1"/>
    </w:pPr>
    <w:rPr>
      <w:rFonts w:eastAsia="Times New Roman" w:cs="Arial"/>
      <w:b/>
      <w:kern w:val="28"/>
      <w:szCs w:val="24"/>
      <w:u w:val="single"/>
    </w:rPr>
  </w:style>
  <w:style w:type="character" w:customStyle="1" w:styleId="SubtitleChar">
    <w:name w:val="Subtitle Char"/>
    <w:link w:val="Subtitle"/>
    <w:rsid w:val="00AB224B"/>
    <w:rPr>
      <w:rFonts w:ascii="Arial" w:hAnsi="Arial" w:cs="Arial"/>
      <w:b/>
      <w:kern w:val="28"/>
      <w:sz w:val="24"/>
      <w:szCs w:val="24"/>
      <w:u w:val="single"/>
    </w:rPr>
  </w:style>
  <w:style w:type="paragraph" w:customStyle="1" w:styleId="Abstract">
    <w:name w:val="Abstract"/>
    <w:basedOn w:val="Normal"/>
    <w:next w:val="Normal"/>
    <w:rsid w:val="00AB224B"/>
    <w:pPr>
      <w:spacing w:before="120" w:after="0"/>
    </w:pPr>
    <w:rPr>
      <w:rFonts w:ascii="Times New Roman" w:eastAsia="Times New Roman" w:hAnsi="Times New Roman"/>
      <w:sz w:val="20"/>
    </w:rPr>
  </w:style>
  <w:style w:type="paragraph" w:customStyle="1" w:styleId="Boxcontent">
    <w:name w:val="Boxcontent"/>
    <w:basedOn w:val="Normal"/>
    <w:rsid w:val="00AB224B"/>
    <w:rPr>
      <w:rFonts w:eastAsia="Times New Roman"/>
    </w:rPr>
  </w:style>
  <w:style w:type="character" w:customStyle="1" w:styleId="nc-highlight-2">
    <w:name w:val="nc-highlight-2"/>
    <w:qFormat/>
    <w:rsid w:val="00BA3FAB"/>
    <w:rPr>
      <w:rFonts w:ascii="Arial" w:hAnsi="Arial"/>
      <w:color w:val="FFFFFF"/>
      <w:bdr w:val="none" w:sz="0" w:space="0" w:color="auto"/>
      <w:shd w:val="solid" w:color="663300" w:fill="663300"/>
    </w:rPr>
  </w:style>
  <w:style w:type="paragraph" w:customStyle="1" w:styleId="Structuredabstractheading">
    <w:name w:val="Structured abstract heading"/>
    <w:basedOn w:val="Normal"/>
    <w:next w:val="Normal"/>
    <w:rsid w:val="00597377"/>
    <w:pPr>
      <w:keepNext/>
      <w:spacing w:before="240" w:after="60" w:line="480" w:lineRule="auto"/>
      <w:outlineLvl w:val="2"/>
    </w:pPr>
    <w:rPr>
      <w:rFonts w:eastAsia="Times New Roman"/>
      <w:b/>
      <w:kern w:val="28"/>
      <w:sz w:val="26"/>
      <w:szCs w:val="24"/>
    </w:rPr>
  </w:style>
  <w:style w:type="character" w:customStyle="1" w:styleId="nc-highlight-3">
    <w:name w:val="nc-highlight-3"/>
    <w:qFormat/>
    <w:rsid w:val="00BA3FAB"/>
    <w:rPr>
      <w:rFonts w:ascii="Arial" w:hAnsi="Arial"/>
      <w:color w:val="FFFFFF"/>
      <w:sz w:val="24"/>
      <w:bdr w:val="none" w:sz="0" w:space="0" w:color="auto"/>
      <w:shd w:val="solid" w:color="A6A6A6" w:fill="A6A6A6"/>
    </w:rPr>
  </w:style>
  <w:style w:type="character" w:customStyle="1" w:styleId="nc-highlight-4">
    <w:name w:val="nc-highlight-4"/>
    <w:qFormat/>
    <w:rsid w:val="00BA3FAB"/>
    <w:rPr>
      <w:rFonts w:ascii="Arial" w:hAnsi="Arial"/>
      <w:color w:val="FFFFFF"/>
      <w:sz w:val="24"/>
      <w:bdr w:val="none" w:sz="0" w:space="0" w:color="auto"/>
      <w:shd w:val="solid" w:color="CC9900" w:fill="CC9900"/>
    </w:rPr>
  </w:style>
  <w:style w:type="character" w:customStyle="1" w:styleId="nc-highlight-5">
    <w:name w:val="nc-highlight-5"/>
    <w:qFormat/>
    <w:rsid w:val="00BA3FAB"/>
    <w:rPr>
      <w:rFonts w:ascii="Arial" w:hAnsi="Arial"/>
      <w:color w:val="FFFFFF"/>
      <w:sz w:val="24"/>
      <w:bdr w:val="none" w:sz="0" w:space="0" w:color="auto"/>
      <w:shd w:val="solid" w:color="000000" w:fill="000000"/>
    </w:rPr>
  </w:style>
  <w:style w:type="paragraph" w:customStyle="1" w:styleId="Figurealttext">
    <w:name w:val="Figure alt text"/>
    <w:basedOn w:val="Normal"/>
    <w:rsid w:val="00D339A3"/>
    <w:pPr>
      <w:shd w:val="clear" w:color="auto" w:fill="C4BC96"/>
    </w:pPr>
    <w:rPr>
      <w:rFonts w:ascii="Courier New" w:eastAsia="Times New Roman" w:hAnsi="Courier New"/>
    </w:rPr>
  </w:style>
  <w:style w:type="paragraph" w:styleId="List">
    <w:name w:val="List"/>
    <w:basedOn w:val="Normal"/>
    <w:semiHidden/>
    <w:unhideWhenUsed/>
    <w:rsid w:val="008C28D9"/>
    <w:pPr>
      <w:ind w:left="360" w:hanging="360"/>
      <w:contextualSpacing/>
    </w:pPr>
  </w:style>
  <w:style w:type="paragraph" w:customStyle="1" w:styleId="FiguresTablesBoxesSectionHeading">
    <w:name w:val="Figures Tables Boxes Section Heading"/>
    <w:basedOn w:val="Heading2"/>
    <w:next w:val="Normal"/>
    <w:rsid w:val="009256D4"/>
    <w:rPr>
      <w:rFonts w:ascii="Verdana" w:hAnsi="Verdana"/>
      <w:color w:val="A50021"/>
      <w:sz w:val="24"/>
    </w:rPr>
  </w:style>
  <w:style w:type="paragraph" w:customStyle="1" w:styleId="Glossarydefinition">
    <w:name w:val="Glossary definition"/>
    <w:basedOn w:val="Normal"/>
    <w:rsid w:val="00147C00"/>
    <w:pPr>
      <w:shd w:val="clear" w:color="auto" w:fill="FDE4BF"/>
    </w:pPr>
    <w:rPr>
      <w:color w:val="0033CC"/>
      <w:sz w:val="22"/>
    </w:rPr>
  </w:style>
  <w:style w:type="paragraph" w:customStyle="1" w:styleId="Glossaryterm">
    <w:name w:val="Glossary term"/>
    <w:basedOn w:val="Normal"/>
    <w:next w:val="Glossarydefinition"/>
    <w:rsid w:val="00147C00"/>
    <w:pPr>
      <w:shd w:val="clear" w:color="auto" w:fill="CCFFFF"/>
    </w:pPr>
    <w:rPr>
      <w:b/>
    </w:rPr>
  </w:style>
  <w:style w:type="character" w:customStyle="1" w:styleId="monospace">
    <w:name w:val="monospace"/>
    <w:basedOn w:val="DefaultParagraphFont"/>
    <w:uiPriority w:val="1"/>
    <w:qFormat/>
    <w:rsid w:val="00147C00"/>
    <w:rPr>
      <w:rFonts w:ascii="Courier New" w:hAnsi="Courier New"/>
      <w:color w:val="auto"/>
      <w:sz w:val="20"/>
      <w:bdr w:val="none" w:sz="0" w:space="0" w:color="auto"/>
      <w:shd w:val="clear" w:color="auto" w:fill="D9D9D9" w:themeFill="background1" w:themeFillShade="D9"/>
    </w:rPr>
  </w:style>
  <w:style w:type="paragraph" w:customStyle="1" w:styleId="Figurecaptioncontinued">
    <w:name w:val="Figure caption continued"/>
    <w:basedOn w:val="Normal"/>
    <w:rsid w:val="00D339A3"/>
    <w:rPr>
      <w:rFonts w:eastAsia="Times New Roman"/>
      <w:color w:val="000080"/>
      <w:lang w:val="en-GB"/>
    </w:rPr>
  </w:style>
  <w:style w:type="paragraph" w:customStyle="1" w:styleId="Figurecopyrightstatement">
    <w:name w:val="Figure copyright statement"/>
    <w:basedOn w:val="Normal"/>
    <w:rsid w:val="00D339A3"/>
    <w:rPr>
      <w:rFonts w:ascii="Times New Roman" w:eastAsia="Times New Roman" w:hAnsi="Times New Roman"/>
      <w:b/>
      <w:color w:val="943634"/>
      <w:sz w:val="20"/>
    </w:rPr>
  </w:style>
  <w:style w:type="paragraph" w:customStyle="1" w:styleId="Figurelicensestatement">
    <w:name w:val="Figure license statement"/>
    <w:basedOn w:val="Normal"/>
    <w:rsid w:val="00D339A3"/>
    <w:rPr>
      <w:rFonts w:ascii="Times New Roman" w:eastAsia="Times New Roman" w:hAnsi="Times New Roman"/>
      <w:b/>
      <w:color w:val="76923C"/>
      <w:sz w:val="20"/>
    </w:rPr>
  </w:style>
  <w:style w:type="paragraph" w:customStyle="1" w:styleId="Figuretitle">
    <w:name w:val="Figure title"/>
    <w:basedOn w:val="Normal"/>
    <w:next w:val="Normal"/>
    <w:rsid w:val="00D339A3"/>
    <w:pPr>
      <w:spacing w:before="120"/>
    </w:pPr>
    <w:rPr>
      <w:rFonts w:eastAsia="Times New Roman"/>
      <w:b/>
      <w:color w:val="000080"/>
      <w:lang w:val="en-GB"/>
    </w:rPr>
  </w:style>
  <w:style w:type="paragraph" w:customStyle="1" w:styleId="Tablecopyrightstatement">
    <w:name w:val="Table copyright statement"/>
    <w:basedOn w:val="Normal"/>
    <w:rsid w:val="00D339A3"/>
    <w:rPr>
      <w:rFonts w:ascii="Times New Roman" w:eastAsia="Times New Roman" w:hAnsi="Times New Roman"/>
      <w:b/>
      <w:color w:val="943634"/>
      <w:sz w:val="20"/>
    </w:rPr>
  </w:style>
  <w:style w:type="paragraph" w:customStyle="1" w:styleId="Tablelicensestatement">
    <w:name w:val="Table license statement"/>
    <w:basedOn w:val="Normal"/>
    <w:rsid w:val="00D339A3"/>
    <w:rPr>
      <w:rFonts w:ascii="Times New Roman" w:eastAsia="Times New Roman" w:hAnsi="Times New Roman"/>
      <w:b/>
      <w:color w:val="76923C"/>
      <w:sz w:val="20"/>
    </w:rPr>
  </w:style>
  <w:style w:type="paragraph" w:customStyle="1" w:styleId="VideoInformation">
    <w:name w:val="Video Information"/>
    <w:basedOn w:val="Normal"/>
    <w:rsid w:val="00D339A3"/>
    <w:pPr>
      <w:shd w:val="clear" w:color="auto" w:fill="FFCCFF"/>
    </w:pPr>
    <w:rPr>
      <w:rFonts w:eastAsia="Times New Roman"/>
      <w:sz w:val="20"/>
    </w:rPr>
  </w:style>
  <w:style w:type="paragraph" w:customStyle="1" w:styleId="Runninglefthead">
    <w:name w:val="Running left head"/>
    <w:basedOn w:val="Normal"/>
    <w:next w:val="Normal"/>
    <w:rsid w:val="00DE1853"/>
    <w:pPr>
      <w:autoSpaceDE w:val="0"/>
      <w:autoSpaceDN w:val="0"/>
      <w:adjustRightInd w:val="0"/>
    </w:pPr>
    <w:rPr>
      <w:rFonts w:eastAsia="Times New Roman"/>
      <w:szCs w:val="24"/>
    </w:rPr>
  </w:style>
  <w:style w:type="character" w:customStyle="1" w:styleId="Heading1Char">
    <w:name w:val="Heading 1 Char"/>
    <w:basedOn w:val="DefaultParagraphFont"/>
    <w:link w:val="Heading1"/>
    <w:uiPriority w:val="9"/>
    <w:rsid w:val="006D7468"/>
    <w:rPr>
      <w:rFonts w:ascii="Arial" w:eastAsia="Times" w:hAnsi="Arial"/>
      <w:b/>
      <w:color w:val="9E0000"/>
      <w:sz w:val="32"/>
    </w:rPr>
  </w:style>
  <w:style w:type="character" w:customStyle="1" w:styleId="Heading2Char">
    <w:name w:val="Heading 2 Char"/>
    <w:basedOn w:val="DefaultParagraphFont"/>
    <w:link w:val="Heading2"/>
    <w:uiPriority w:val="9"/>
    <w:rsid w:val="006D7468"/>
    <w:rPr>
      <w:rFonts w:ascii="Arial" w:eastAsia="Times" w:hAnsi="Arial"/>
      <w:b/>
      <w:color w:val="5F5F5F"/>
      <w:sz w:val="28"/>
    </w:rPr>
  </w:style>
  <w:style w:type="character" w:customStyle="1" w:styleId="Heading3Char">
    <w:name w:val="Heading 3 Char"/>
    <w:basedOn w:val="DefaultParagraphFont"/>
    <w:link w:val="Heading3"/>
    <w:uiPriority w:val="9"/>
    <w:rsid w:val="006D7468"/>
    <w:rPr>
      <w:rFonts w:ascii="Arial" w:eastAsia="Times" w:hAnsi="Arial"/>
      <w:b/>
      <w:sz w:val="26"/>
    </w:rPr>
  </w:style>
  <w:style w:type="character" w:customStyle="1" w:styleId="Heading4Char">
    <w:name w:val="Heading 4 Char"/>
    <w:basedOn w:val="DefaultParagraphFont"/>
    <w:link w:val="Heading4"/>
    <w:uiPriority w:val="9"/>
    <w:rsid w:val="006D7468"/>
    <w:rPr>
      <w:rFonts w:ascii="Arial" w:hAnsi="Arial"/>
      <w:b/>
      <w:sz w:val="24"/>
    </w:rPr>
  </w:style>
  <w:style w:type="character" w:customStyle="1" w:styleId="Heading5Char">
    <w:name w:val="Heading 5 Char"/>
    <w:basedOn w:val="DefaultParagraphFont"/>
    <w:link w:val="Heading5"/>
    <w:uiPriority w:val="9"/>
    <w:rsid w:val="006D7468"/>
    <w:rPr>
      <w:rFonts w:ascii="Arial" w:eastAsia="Times" w:hAnsi="Arial"/>
      <w:i/>
      <w:sz w:val="24"/>
    </w:rPr>
  </w:style>
  <w:style w:type="character" w:customStyle="1" w:styleId="Heading6Char">
    <w:name w:val="Heading 6 Char"/>
    <w:basedOn w:val="DefaultParagraphFont"/>
    <w:link w:val="Heading6"/>
    <w:uiPriority w:val="9"/>
    <w:rsid w:val="006D7468"/>
    <w:rPr>
      <w:rFonts w:ascii="Arial" w:hAnsi="Arial"/>
      <w:b/>
      <w:sz w:val="22"/>
    </w:rPr>
  </w:style>
  <w:style w:type="character" w:customStyle="1" w:styleId="Heading7Char">
    <w:name w:val="Heading 7 Char"/>
    <w:aliases w:val="subsect 5 title Char"/>
    <w:basedOn w:val="DefaultParagraphFont"/>
    <w:link w:val="Heading7"/>
    <w:uiPriority w:val="9"/>
    <w:rsid w:val="006D7468"/>
    <w:rPr>
      <w:rFonts w:ascii="Arial" w:eastAsia="Times" w:hAnsi="Arial"/>
      <w:b/>
    </w:rPr>
  </w:style>
  <w:style w:type="character" w:customStyle="1" w:styleId="Heading8Char">
    <w:name w:val="Heading 8 Char"/>
    <w:basedOn w:val="DefaultParagraphFont"/>
    <w:link w:val="Heading8"/>
    <w:uiPriority w:val="9"/>
    <w:rsid w:val="006D7468"/>
    <w:rPr>
      <w:rFonts w:ascii="Arial" w:eastAsia="Times" w:hAnsi="Arial"/>
      <w:b/>
      <w:lang w:val="en-GB"/>
    </w:rPr>
  </w:style>
  <w:style w:type="character" w:customStyle="1" w:styleId="Heading9Char">
    <w:name w:val="Heading 9 Char"/>
    <w:basedOn w:val="DefaultParagraphFont"/>
    <w:link w:val="Heading9"/>
    <w:uiPriority w:val="9"/>
    <w:rsid w:val="006D7468"/>
    <w:rPr>
      <w:rFonts w:ascii="Arial" w:eastAsia="Times" w:hAnsi="Arial"/>
      <w:b/>
      <w:sz w:val="24"/>
      <w:lang w:val="en-GB"/>
    </w:rPr>
  </w:style>
  <w:style w:type="character" w:customStyle="1" w:styleId="FooterChar">
    <w:name w:val="Footer Char"/>
    <w:basedOn w:val="DefaultParagraphFont"/>
    <w:link w:val="Footer"/>
    <w:uiPriority w:val="99"/>
    <w:semiHidden/>
    <w:rsid w:val="006D7468"/>
    <w:rPr>
      <w:rFonts w:eastAsia="SimSun"/>
      <w:sz w:val="24"/>
      <w:szCs w:val="24"/>
      <w:lang w:eastAsia="zh-CN"/>
    </w:rPr>
  </w:style>
  <w:style w:type="character" w:customStyle="1" w:styleId="DocumentMapChar">
    <w:name w:val="Document Map Char"/>
    <w:basedOn w:val="DefaultParagraphFont"/>
    <w:link w:val="DocumentMap"/>
    <w:uiPriority w:val="99"/>
    <w:semiHidden/>
    <w:rsid w:val="006D7468"/>
    <w:rPr>
      <w:rFonts w:ascii="Tahoma" w:eastAsia="Times" w:hAnsi="Tahoma" w:cs="Tahoma"/>
      <w:shd w:val="clear" w:color="auto" w:fill="000080"/>
    </w:rPr>
  </w:style>
  <w:style w:type="paragraph" w:customStyle="1" w:styleId="Glossarytableheader">
    <w:name w:val="Glossary table header"/>
    <w:basedOn w:val="Normal"/>
    <w:next w:val="Normal"/>
    <w:rsid w:val="006D7468"/>
    <w:rPr>
      <w:rFonts w:eastAsia="Times New Roman"/>
      <w:b/>
      <w:color w:val="FF6600"/>
      <w:sz w:val="22"/>
    </w:rPr>
  </w:style>
  <w:style w:type="character" w:customStyle="1" w:styleId="Glossaryref">
    <w:name w:val="Glossary ref"/>
    <w:rsid w:val="006D7468"/>
    <w:rPr>
      <w:color w:val="FF6600"/>
    </w:rPr>
  </w:style>
  <w:style w:type="character" w:styleId="Hyperlink">
    <w:name w:val="Hyperlink"/>
    <w:basedOn w:val="DefaultParagraphFont"/>
    <w:uiPriority w:val="99"/>
    <w:rsid w:val="006D7468"/>
    <w:rPr>
      <w:color w:val="0000FF"/>
      <w:u w:val="single"/>
    </w:rPr>
  </w:style>
  <w:style w:type="character" w:styleId="FollowedHyperlink">
    <w:name w:val="FollowedHyperlink"/>
    <w:basedOn w:val="DefaultParagraphFont"/>
    <w:uiPriority w:val="99"/>
    <w:semiHidden/>
    <w:unhideWhenUsed/>
    <w:rsid w:val="006D746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hncbc.nlm.nih.gov/LSG/Docs/termsAndConditions.html" TargetMode="External"/><Relationship Id="rId18" Type="http://schemas.openxmlformats.org/officeDocument/2006/relationships/hyperlink" Target="https://lhncbc.nlm.nih.gov/LSG/Docs/Papers/00_NLM_Lexicon.pdf" TargetMode="External"/><Relationship Id="rId26" Type="http://schemas.openxmlformats.org/officeDocument/2006/relationships/hyperlink" Target="https://lhncbc.nlm.nih.gov/LSG/Docs/Papers/00_NLM_Lexicon.pdf" TargetMode="External"/><Relationship Id="rId3" Type="http://schemas.openxmlformats.org/officeDocument/2006/relationships/customXml" Target="../customXml/item3.xml"/><Relationship Id="rId21" Type="http://schemas.openxmlformats.org/officeDocument/2006/relationships/hyperlink" Target="https://lhncbc.nlm.nih.gov/LSG/Docs/Papers/00_NLM_Lexicon.pdf" TargetMode="External"/><Relationship Id="rId34" Type="http://schemas.openxmlformats.org/officeDocument/2006/relationships/hyperlink" Target="https://lhncbc.nlm.nih.gov/LSG/Docs/termsAndConditions.html" TargetMode="External"/><Relationship Id="rId7" Type="http://schemas.openxmlformats.org/officeDocument/2006/relationships/settings" Target="settings.xml"/><Relationship Id="rId12" Type="http://schemas.openxmlformats.org/officeDocument/2006/relationships/hyperlink" Target="https://lhncbc.nlm.nih.gov/LSG/" TargetMode="External"/><Relationship Id="rId17" Type="http://schemas.openxmlformats.org/officeDocument/2006/relationships/hyperlink" Target="https://lhncbc.nlm.nih.gov/LSG/Docs/Papers/00_NLM_Lexicon.pdf" TargetMode="External"/><Relationship Id="rId25" Type="http://schemas.openxmlformats.org/officeDocument/2006/relationships/hyperlink" Target="https://lhncbc.nlm.nih.gov/LSG/Docs/Papers/00_NLM_Lexicon.pdf" TargetMode="External"/><Relationship Id="rId33" Type="http://schemas.openxmlformats.org/officeDocument/2006/relationships/hyperlink" Target="https://lhncbc.nlm.nih.gov/LSG/"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hncbc.nlm.nih.gov/LSG/Docs/Papers/00_NLM_Lexicon.pdf" TargetMode="External"/><Relationship Id="rId20" Type="http://schemas.openxmlformats.org/officeDocument/2006/relationships/hyperlink" Target="https://lhncbc.nlm.nih.gov/LSG/Docs/Papers/00_NLM_Lexicon.pdf" TargetMode="External"/><Relationship Id="rId29" Type="http://schemas.openxmlformats.org/officeDocument/2006/relationships/hyperlink" Target="https://lhncbc.nlm.nih.gov/LSG/Docs/Papers/00_NLM_Lexicon.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ubmedcentral.nih.gov/articlerender.fcgi?tool=pubmed&amp;pubmedid=7949926" TargetMode="External"/><Relationship Id="rId24" Type="http://schemas.openxmlformats.org/officeDocument/2006/relationships/hyperlink" Target="https://lhncbc.nlm.nih.gov/LSG/Docs/Papers/00_NLM_Lexicon.pdf" TargetMode="External"/><Relationship Id="rId32" Type="http://schemas.openxmlformats.org/officeDocument/2006/relationships/hyperlink" Target="https://lhncbc.nlm.nih.gov/LSG/Docs/Papers/00_NLM_Lexicon.pdf"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lhncbc.nlm.nih.gov/LSG/Docs/Papers/00_NLM_Lexicon.pdf" TargetMode="External"/><Relationship Id="rId23" Type="http://schemas.openxmlformats.org/officeDocument/2006/relationships/hyperlink" Target="https://lhncbc.nlm.nih.gov/LSG/Docs/Papers/00_NLM_Lexicon.pdf" TargetMode="External"/><Relationship Id="rId28" Type="http://schemas.openxmlformats.org/officeDocument/2006/relationships/hyperlink" Target="https://lhncbc.nlm.nih.gov/LSG/Docs/Papers/00_NLM_Lexicon.pdf" TargetMode="External"/><Relationship Id="rId36" Type="http://schemas.openxmlformats.org/officeDocument/2006/relationships/hyperlink" Target="https://lhncbc.nlm.nih.gov/LSG/Projects/lvg/current/web/download.html" TargetMode="External"/><Relationship Id="rId10" Type="http://schemas.openxmlformats.org/officeDocument/2006/relationships/endnotes" Target="endnotes.xml"/><Relationship Id="rId19" Type="http://schemas.openxmlformats.org/officeDocument/2006/relationships/hyperlink" Target="https://lhncbc.nlm.nih.gov/LSG/Docs/Papers/00_NLM_Lexicon.pdf" TargetMode="External"/><Relationship Id="rId31" Type="http://schemas.openxmlformats.org/officeDocument/2006/relationships/hyperlink" Target="https://lhncbc.nlm.nih.gov/LSG/Docs/Papers/00_NLM_Lexicon.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hncbc.nlm.nih.gov/LSG/Docs/Papers/00_NLM_Lexicon.pdf" TargetMode="External"/><Relationship Id="rId22" Type="http://schemas.openxmlformats.org/officeDocument/2006/relationships/hyperlink" Target="https://lhncbc.nlm.nih.gov/LSG/Docs/Papers/00_NLM_Lexicon.pdf" TargetMode="External"/><Relationship Id="rId27" Type="http://schemas.openxmlformats.org/officeDocument/2006/relationships/hyperlink" Target="https://lhncbc.nlm.nih.gov/LSG/Docs/Papers/00_NLM_Lexicon.pdf" TargetMode="External"/><Relationship Id="rId30" Type="http://schemas.openxmlformats.org/officeDocument/2006/relationships/hyperlink" Target="https://lhncbc.nlm.nih.gov/LSG/Docs/Papers/00_NLM_Lexicon.pdf" TargetMode="External"/><Relationship Id="rId35" Type="http://schemas.openxmlformats.org/officeDocument/2006/relationships/hyperlink" Target="https://lhncbc.nlm.nih.gov/LSG/Projects/lvg/current/docs/userDoc/install/releaseNot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throps\AppData\Local\Temp\1\NCBIStyles_v0315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8E518A11609D46BAFAF2386136B2B1" ma:contentTypeVersion="1" ma:contentTypeDescription="Create a new document." ma:contentTypeScope="" ma:versionID="33934b3c09f30f1eb40675850b6946b4">
  <xsd:schema xmlns:xsd="http://www.w3.org/2001/XMLSchema" xmlns:xs="http://www.w3.org/2001/XMLSchema" xmlns:p="http://schemas.microsoft.com/office/2006/metadata/properties" xmlns:ns2="bebfb516-47c3-42bf-8695-c627e02fd07c" targetNamespace="http://schemas.microsoft.com/office/2006/metadata/properties" ma:root="true" ma:fieldsID="4ba1a1d6f02b9887023072dde7f2f2cd"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bebfb516-47c3-42bf-8695-c627e02fd07c">RP5EP2USD5DN-281-16</_dlc_DocId>
    <_dlc_DocIdUrl xmlns="bebfb516-47c3-42bf-8695-c627e02fd07c">
      <Url>https://sp.ncbi.nlm.nih.gov/IEB/ELS/pmcbooks/bookshelfauthors/_layouts/15/DocIdRedir.aspx?ID=RP5EP2USD5DN-281-16</Url>
      <Description>RP5EP2USD5DN-281-16</Description>
    </_dlc_DocIdUrl>
  </documentManagement>
</p:properties>
</file>

<file path=customXml/itemProps1.xml><?xml version="1.0" encoding="utf-8"?>
<ds:datastoreItem xmlns:ds="http://schemas.openxmlformats.org/officeDocument/2006/customXml" ds:itemID="{ADB322E8-991E-45D0-8513-D427027228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38290C-9884-453C-A787-6A5CBFA7DF64}">
  <ds:schemaRefs>
    <ds:schemaRef ds:uri="http://schemas.microsoft.com/sharepoint/events"/>
  </ds:schemaRefs>
</ds:datastoreItem>
</file>

<file path=customXml/itemProps3.xml><?xml version="1.0" encoding="utf-8"?>
<ds:datastoreItem xmlns:ds="http://schemas.openxmlformats.org/officeDocument/2006/customXml" ds:itemID="{540BDF30-D283-4027-9648-5C5B827B5B56}">
  <ds:schemaRefs>
    <ds:schemaRef ds:uri="http://schemas.microsoft.com/sharepoint/v3/contenttype/forms"/>
  </ds:schemaRefs>
</ds:datastoreItem>
</file>

<file path=customXml/itemProps4.xml><?xml version="1.0" encoding="utf-8"?>
<ds:datastoreItem xmlns:ds="http://schemas.openxmlformats.org/officeDocument/2006/customXml" ds:itemID="{53A50483-E947-4D10-8491-0CB310CCEE47}">
  <ds:schemaRefs>
    <ds:schemaRef ds:uri="http://schemas.microsoft.com/office/2006/metadata/properties"/>
    <ds:schemaRef ds:uri="http://schemas.microsoft.com/office/infopath/2007/PartnerControls"/>
    <ds:schemaRef ds:uri="bebfb516-47c3-42bf-8695-c627e02fd07c"/>
  </ds:schemaRefs>
</ds:datastoreItem>
</file>

<file path=docProps/app.xml><?xml version="1.0" encoding="utf-8"?>
<Properties xmlns="http://schemas.openxmlformats.org/officeDocument/2006/extended-properties" xmlns:vt="http://schemas.openxmlformats.org/officeDocument/2006/docPropsVTypes">
  <Template>NCBIStyles_v03152017</Template>
  <TotalTime>11</TotalTime>
  <Pages>24</Pages>
  <Words>7450</Words>
  <Characters>42465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49816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creator>Stacy Lathrop</dc:creator>
  <cp:lastModifiedBy>Rewolinski, Jenny (NIH/NLM) [E]</cp:lastModifiedBy>
  <cp:revision>4</cp:revision>
  <cp:lastPrinted>2004-11-04T15:23:00Z</cp:lastPrinted>
  <dcterms:created xsi:type="dcterms:W3CDTF">2017-07-10T21:33:00Z</dcterms:created>
  <dcterms:modified xsi:type="dcterms:W3CDTF">2021-07-14T23:08:00Z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50fc7fb5-8f1e-4e43-b593-bf1563bd3f9a</vt:lpwstr>
  </property>
  <property fmtid="{D5CDD505-2E9C-101B-9397-08002B2CF9AE}" pid="3" name="ContentTypeId">
    <vt:lpwstr>0x010100778E518A11609D46BAFAF2386136B2B1</vt:lpwstr>
  </property>
</Properties>
</file>
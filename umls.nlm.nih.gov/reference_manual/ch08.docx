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4D875" w14:textId="77777777" w:rsidR="003A5039" w:rsidRDefault="00F5422D" w:rsidP="00237B2B">
      <w:pPr>
        <w:pStyle w:val="Comment"/>
      </w:pPr>
      <w:r>
        <w:t>Use this form to tell us important information about this document, then start the text on the following page. All information you give in this form will appear in the document.</w:t>
      </w:r>
    </w:p>
    <w:p w14:paraId="5D20DA0B" w14:textId="77777777" w:rsidR="008D0631" w:rsidRDefault="008D0631" w:rsidP="008D0631"/>
    <w:tbl>
      <w:tblPr>
        <w:tblW w:w="20388" w:type="dxa"/>
        <w:tblLook w:val="0020" w:firstRow="1" w:lastRow="0" w:firstColumn="0" w:lastColumn="0" w:noHBand="0" w:noVBand="0"/>
      </w:tblPr>
      <w:tblGrid>
        <w:gridCol w:w="6956"/>
        <w:gridCol w:w="2419"/>
        <w:gridCol w:w="2419"/>
        <w:gridCol w:w="2431"/>
        <w:gridCol w:w="1009"/>
        <w:gridCol w:w="2789"/>
        <w:gridCol w:w="2365"/>
      </w:tblGrid>
      <w:tr w:rsidR="004D7185" w14:paraId="1C614C68" w14:textId="77777777">
        <w:trPr>
          <w:cantSplit/>
          <w:trHeight w:val="432"/>
        </w:trPr>
        <w:tc>
          <w:tcPr>
            <w:tcW w:w="20388" w:type="dxa"/>
            <w:gridSpan w:val="7"/>
            <w:tcBorders>
              <w:bottom w:val="single" w:sz="12" w:space="0" w:color="990000"/>
            </w:tcBorders>
            <w:shd w:val="clear" w:color="auto" w:fill="E6E6E6"/>
            <w:vAlign w:val="center"/>
          </w:tcPr>
          <w:p w14:paraId="5059B428" w14:textId="77777777" w:rsidR="004D7185" w:rsidRDefault="004D7185" w:rsidP="00D0034C">
            <w:pPr>
              <w:spacing w:after="0"/>
              <w:rPr>
                <w:b/>
                <w:sz w:val="20"/>
              </w:rPr>
            </w:pPr>
            <w:r>
              <w:rPr>
                <w:b/>
                <w:sz w:val="20"/>
              </w:rPr>
              <w:t>Document Information</w:t>
            </w:r>
          </w:p>
        </w:tc>
      </w:tr>
      <w:tr w:rsidR="00183413" w14:paraId="564FAA9D" w14:textId="77777777">
        <w:trPr>
          <w:trHeight w:val="288"/>
        </w:trPr>
        <w:tc>
          <w:tcPr>
            <w:tcW w:w="7058" w:type="dxa"/>
            <w:tcBorders>
              <w:top w:val="single" w:sz="12" w:space="0" w:color="990000"/>
              <w:bottom w:val="single" w:sz="4" w:space="0" w:color="auto"/>
            </w:tcBorders>
            <w:vAlign w:val="bottom"/>
          </w:tcPr>
          <w:p w14:paraId="5BBCFE82" w14:textId="77777777"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14:paraId="7C7C9B10" w14:textId="77777777"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5355ACD9" w14:textId="77777777"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14:paraId="18D4DA60" w14:textId="77777777" w:rsidR="0023615D" w:rsidRDefault="0023615D" w:rsidP="00D0034C">
            <w:pPr>
              <w:spacing w:after="0"/>
              <w:rPr>
                <w:sz w:val="20"/>
              </w:rPr>
            </w:pPr>
            <w:r>
              <w:rPr>
                <w:sz w:val="20"/>
              </w:rPr>
              <w:t>Revised (YYYY-MM-DD)</w:t>
            </w:r>
          </w:p>
          <w:p w14:paraId="38CA4AAD" w14:textId="77777777" w:rsidR="0023615D" w:rsidRDefault="0023615D" w:rsidP="00D0034C">
            <w:pPr>
              <w:spacing w:after="0"/>
              <w:rPr>
                <w:sz w:val="20"/>
              </w:rPr>
            </w:pPr>
            <w:r>
              <w:rPr>
                <w:sz w:val="20"/>
              </w:rPr>
              <w:t>(</w:t>
            </w:r>
            <w:proofErr w:type="spellStart"/>
            <w:r w:rsidRPr="003012B3">
              <w:rPr>
                <w:i/>
                <w:sz w:val="20"/>
              </w:rPr>
              <w:t>GeneReviews</w:t>
            </w:r>
            <w:proofErr w:type="spellEnd"/>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439F925C" w14:textId="77777777"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14:paraId="5BBEA026" w14:textId="77777777"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14:paraId="3B12ABA5" w14:textId="77777777" w:rsidR="0023615D" w:rsidRDefault="0023615D" w:rsidP="00D0034C">
            <w:pPr>
              <w:rPr>
                <w:sz w:val="20"/>
              </w:rPr>
            </w:pPr>
            <w:r>
              <w:rPr>
                <w:sz w:val="20"/>
              </w:rPr>
              <w:t>Alternate Form (pdf)</w:t>
            </w:r>
          </w:p>
        </w:tc>
      </w:tr>
      <w:tr w:rsidR="00183413" w14:paraId="74FD1C3D" w14:textId="77777777">
        <w:trPr>
          <w:trHeight w:val="288"/>
        </w:trPr>
        <w:tc>
          <w:tcPr>
            <w:tcW w:w="7058" w:type="dxa"/>
            <w:tcBorders>
              <w:top w:val="single" w:sz="4" w:space="0" w:color="auto"/>
              <w:bottom w:val="single" w:sz="4" w:space="0" w:color="auto"/>
            </w:tcBorders>
            <w:vAlign w:val="bottom"/>
          </w:tcPr>
          <w:p w14:paraId="4951226D" w14:textId="77777777" w:rsidR="00183413" w:rsidRDefault="002D0B43" w:rsidP="00D0034C">
            <w:pPr>
              <w:spacing w:after="0"/>
              <w:rPr>
                <w:sz w:val="20"/>
              </w:rPr>
            </w:pPr>
            <w:r>
              <w:rPr>
                <w:sz w:val="20"/>
              </w:rPr>
              <w:t>MetamorphoSys – The UMLS Installation and Customization Program</w:t>
            </w:r>
          </w:p>
        </w:tc>
        <w:tc>
          <w:tcPr>
            <w:tcW w:w="2448" w:type="dxa"/>
            <w:tcBorders>
              <w:top w:val="single" w:sz="4" w:space="0" w:color="auto"/>
              <w:bottom w:val="single" w:sz="4" w:space="0" w:color="auto"/>
            </w:tcBorders>
            <w:vAlign w:val="bottom"/>
          </w:tcPr>
          <w:p w14:paraId="48A27DD3" w14:textId="77777777"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1CC1D368" w14:textId="77777777"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14:paraId="52D808C2" w14:textId="77777777"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44D4DB5C" w14:textId="77777777" w:rsidR="00183413" w:rsidRDefault="00405320" w:rsidP="00D0034C">
            <w:pPr>
              <w:spacing w:after="0"/>
              <w:rPr>
                <w:sz w:val="20"/>
              </w:rPr>
            </w:pPr>
            <w:r>
              <w:rPr>
                <w:sz w:val="20"/>
              </w:rPr>
              <w:t>8</w:t>
            </w:r>
          </w:p>
        </w:tc>
        <w:tc>
          <w:tcPr>
            <w:tcW w:w="2820" w:type="dxa"/>
            <w:tcBorders>
              <w:top w:val="single" w:sz="4" w:space="0" w:color="auto"/>
              <w:bottom w:val="single" w:sz="4" w:space="0" w:color="auto"/>
            </w:tcBorders>
            <w:shd w:val="clear" w:color="auto" w:fill="auto"/>
            <w:vAlign w:val="bottom"/>
          </w:tcPr>
          <w:p w14:paraId="34F02CF1" w14:textId="77777777" w:rsidR="00183413" w:rsidRDefault="00C71587" w:rsidP="004D7185">
            <w:pPr>
              <w:spacing w:after="0"/>
              <w:rPr>
                <w:sz w:val="20"/>
              </w:rPr>
            </w:pPr>
            <w:r>
              <w:rPr>
                <w:sz w:val="20"/>
              </w:rPr>
              <w:t>c</w:t>
            </w:r>
            <w:r w:rsidR="00405320">
              <w:rPr>
                <w:sz w:val="20"/>
              </w:rPr>
              <w:t>hapter</w:t>
            </w:r>
          </w:p>
        </w:tc>
        <w:tc>
          <w:tcPr>
            <w:tcW w:w="2391" w:type="dxa"/>
            <w:tcBorders>
              <w:top w:val="single" w:sz="4" w:space="0" w:color="auto"/>
              <w:bottom w:val="single" w:sz="4" w:space="0" w:color="auto"/>
            </w:tcBorders>
            <w:shd w:val="clear" w:color="auto" w:fill="auto"/>
            <w:vAlign w:val="bottom"/>
          </w:tcPr>
          <w:p w14:paraId="7CF8EF31" w14:textId="77777777" w:rsidR="00183413" w:rsidRDefault="00405320" w:rsidP="00D0034C">
            <w:pPr>
              <w:rPr>
                <w:sz w:val="20"/>
              </w:rPr>
            </w:pPr>
            <w:r>
              <w:rPr>
                <w:sz w:val="20"/>
              </w:rPr>
              <w:t>pdf</w:t>
            </w:r>
          </w:p>
        </w:tc>
      </w:tr>
    </w:tbl>
    <w:p w14:paraId="2D3150AA" w14:textId="77777777"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14:paraId="3960D654" w14:textId="77777777">
        <w:trPr>
          <w:cantSplit/>
          <w:trHeight w:val="432"/>
        </w:trPr>
        <w:tc>
          <w:tcPr>
            <w:tcW w:w="16428" w:type="dxa"/>
            <w:gridSpan w:val="8"/>
            <w:tcBorders>
              <w:top w:val="nil"/>
              <w:left w:val="nil"/>
              <w:bottom w:val="single" w:sz="12" w:space="0" w:color="990000"/>
              <w:right w:val="nil"/>
            </w:tcBorders>
            <w:shd w:val="clear" w:color="auto" w:fill="E6E6E6"/>
            <w:vAlign w:val="center"/>
          </w:tcPr>
          <w:p w14:paraId="57F05103" w14:textId="77777777" w:rsidR="004F39FD" w:rsidRDefault="004F39FD" w:rsidP="00256208">
            <w:pPr>
              <w:spacing w:after="0"/>
              <w:rPr>
                <w:b/>
                <w:sz w:val="20"/>
              </w:rPr>
            </w:pPr>
            <w:r>
              <w:rPr>
                <w:b/>
                <w:sz w:val="20"/>
              </w:rPr>
              <w:t>Author Information</w:t>
            </w:r>
          </w:p>
        </w:tc>
      </w:tr>
      <w:tr w:rsidR="004F39FD" w14:paraId="294B4636" w14:textId="77777777">
        <w:trPr>
          <w:trHeight w:val="432"/>
        </w:trPr>
        <w:tc>
          <w:tcPr>
            <w:tcW w:w="1908" w:type="dxa"/>
            <w:tcBorders>
              <w:top w:val="nil"/>
              <w:left w:val="nil"/>
              <w:bottom w:val="single" w:sz="4" w:space="0" w:color="auto"/>
              <w:right w:val="nil"/>
            </w:tcBorders>
            <w:vAlign w:val="bottom"/>
          </w:tcPr>
          <w:p w14:paraId="530B201E" w14:textId="77777777"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14:paraId="6CDC034D" w14:textId="77777777"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14:paraId="4F778A19" w14:textId="77777777"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14:paraId="37F9B4ED" w14:textId="77777777"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14:paraId="019ECBC2" w14:textId="77777777"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14:paraId="43FB74EB" w14:textId="77777777"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14:paraId="20C131FE" w14:textId="77777777" w:rsidR="004F39FD" w:rsidRDefault="004F39FD" w:rsidP="00256208">
            <w:pPr>
              <w:spacing w:after="0"/>
              <w:rPr>
                <w:sz w:val="20"/>
              </w:rPr>
            </w:pPr>
            <w:r>
              <w:rPr>
                <w:sz w:val="20"/>
              </w:rPr>
              <w:t>Corr. Au. ?</w:t>
            </w:r>
          </w:p>
          <w:p w14:paraId="2EA79B51" w14:textId="77777777"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14:paraId="6EFE352F" w14:textId="77777777" w:rsidR="004F39FD" w:rsidRDefault="004F39FD" w:rsidP="00256208">
            <w:pPr>
              <w:spacing w:after="0"/>
              <w:rPr>
                <w:sz w:val="20"/>
              </w:rPr>
            </w:pPr>
            <w:r>
              <w:rPr>
                <w:sz w:val="20"/>
              </w:rPr>
              <w:t>Au. Footnote</w:t>
            </w:r>
          </w:p>
        </w:tc>
      </w:tr>
      <w:tr w:rsidR="004F39FD" w14:paraId="30A7D46F" w14:textId="77777777">
        <w:trPr>
          <w:trHeight w:val="432"/>
        </w:trPr>
        <w:tc>
          <w:tcPr>
            <w:tcW w:w="1908" w:type="dxa"/>
            <w:tcBorders>
              <w:top w:val="nil"/>
              <w:left w:val="nil"/>
              <w:bottom w:val="single" w:sz="4" w:space="0" w:color="auto"/>
              <w:right w:val="nil"/>
            </w:tcBorders>
            <w:vAlign w:val="center"/>
          </w:tcPr>
          <w:p w14:paraId="47D13C17"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40FB1A38"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7C29A457"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6492A12D"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683E3A0D"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3645E47B"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325B21C5"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6D2B494C" w14:textId="77777777" w:rsidR="004F39FD" w:rsidRDefault="004F39FD" w:rsidP="00256208">
            <w:pPr>
              <w:spacing w:after="0"/>
              <w:rPr>
                <w:sz w:val="20"/>
              </w:rPr>
            </w:pPr>
          </w:p>
        </w:tc>
      </w:tr>
      <w:tr w:rsidR="004F39FD" w14:paraId="0E1A26BA" w14:textId="77777777">
        <w:trPr>
          <w:trHeight w:val="432"/>
        </w:trPr>
        <w:tc>
          <w:tcPr>
            <w:tcW w:w="1908" w:type="dxa"/>
            <w:tcBorders>
              <w:top w:val="nil"/>
              <w:left w:val="nil"/>
              <w:bottom w:val="single" w:sz="4" w:space="0" w:color="auto"/>
              <w:right w:val="nil"/>
            </w:tcBorders>
            <w:vAlign w:val="center"/>
          </w:tcPr>
          <w:p w14:paraId="318D687D"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18EE45CD"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07F87A68"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627C8C58"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5F20FE62"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0FCBDD75"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1AFB7B8B"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3CBF3327" w14:textId="77777777" w:rsidR="004F39FD" w:rsidRDefault="004F39FD" w:rsidP="00256208">
            <w:pPr>
              <w:spacing w:after="0"/>
              <w:rPr>
                <w:sz w:val="20"/>
              </w:rPr>
            </w:pPr>
          </w:p>
        </w:tc>
      </w:tr>
      <w:tr w:rsidR="004F39FD" w14:paraId="0A22E08C" w14:textId="77777777">
        <w:trPr>
          <w:trHeight w:val="432"/>
        </w:trPr>
        <w:tc>
          <w:tcPr>
            <w:tcW w:w="1908" w:type="dxa"/>
            <w:tcBorders>
              <w:top w:val="single" w:sz="4" w:space="0" w:color="auto"/>
              <w:left w:val="nil"/>
              <w:bottom w:val="single" w:sz="4" w:space="0" w:color="auto"/>
              <w:right w:val="nil"/>
            </w:tcBorders>
            <w:vAlign w:val="center"/>
          </w:tcPr>
          <w:p w14:paraId="1C4C72F5" w14:textId="77777777"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14:paraId="3BE2DC1F" w14:textId="77777777"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14:paraId="0923772B" w14:textId="77777777"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14:paraId="309F614C" w14:textId="77777777"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14:paraId="6D646EAF" w14:textId="77777777"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14:paraId="40F713C1" w14:textId="77777777"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14:paraId="61BDA768" w14:textId="77777777"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14:paraId="43CC27E2" w14:textId="77777777" w:rsidR="004F39FD" w:rsidRDefault="004F39FD" w:rsidP="00256208">
            <w:pPr>
              <w:spacing w:after="0"/>
              <w:rPr>
                <w:sz w:val="20"/>
              </w:rPr>
            </w:pPr>
          </w:p>
        </w:tc>
      </w:tr>
    </w:tbl>
    <w:p w14:paraId="770D0D5C" w14:textId="77777777" w:rsidR="004F39FD" w:rsidRDefault="004F39FD" w:rsidP="004F39FD"/>
    <w:p w14:paraId="4AC66C98" w14:textId="77777777" w:rsidR="00EE029E" w:rsidRPr="00EE029E" w:rsidRDefault="003E2CF2" w:rsidP="00EE029E">
      <w:pPr>
        <w:pStyle w:val="Comment"/>
      </w:pPr>
      <w:r>
        <w:t>Use one row for each author. List authors in order of appearance in the document. Add rows to add more authors.</w:t>
      </w:r>
    </w:p>
    <w:p w14:paraId="3940EBE5"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0AA68085" w14:textId="77777777" w:rsidR="003E2CF2" w:rsidRPr="00461D65" w:rsidRDefault="003E2CF2" w:rsidP="00461D65"/>
    <w:p w14:paraId="309D1701" w14:textId="77777777" w:rsidR="00461D65" w:rsidRPr="00461D65" w:rsidRDefault="00461D65" w:rsidP="00461D65">
      <w:pPr>
        <w:pStyle w:val="Heading1"/>
      </w:pPr>
      <w:r w:rsidRPr="00461D65">
        <w:t>MetamorphoSys - The UMLS Installation and Customization Program</w:t>
      </w:r>
    </w:p>
    <w:p w14:paraId="15884D0B" w14:textId="77777777" w:rsidR="00461D65" w:rsidRPr="005826A3" w:rsidRDefault="00461D65" w:rsidP="005826A3">
      <w:r w:rsidRPr="00461D65">
        <w:t xml:space="preserve">MetamorphoSys is the UMLS installation wizard and Metathesaurus customization tool included in each UMLS release. It installs one or more of the UMLS Knowledge Sources. When the Metathesaurus is selected, it enables you to create customized Metathesaurus </w:t>
      </w:r>
      <w:r w:rsidRPr="005826A3">
        <w:t>subsets. Please use only the version of MetamorphoSys distributed with the release.</w:t>
      </w:r>
    </w:p>
    <w:p w14:paraId="29006402" w14:textId="77777777" w:rsidR="00461D65" w:rsidRPr="005826A3" w:rsidRDefault="00461D65" w:rsidP="005826A3">
      <w:r w:rsidRPr="005826A3">
        <w:t>Users customize their Metathesaurus subsets for two main purposes:</w:t>
      </w:r>
    </w:p>
    <w:p w14:paraId="0F095F5F" w14:textId="7366A70C" w:rsidR="00461D65" w:rsidRPr="00461D65" w:rsidDel="005826A3" w:rsidRDefault="00461D65">
      <w:pPr>
        <w:rPr>
          <w:del w:id="0" w:author="Jordan, Diana (NIH/NLM/NCBI) [C]" w:date="2021-08-05T11:48:00Z"/>
        </w:rPr>
        <w:pPrChange w:id="1" w:author="Jordan, Diana (NIH/NLM/NCBI) [C]" w:date="2021-08-05T11:48:00Z">
          <w:pPr>
            <w:numPr>
              <w:numId w:val="1"/>
            </w:numPr>
            <w:tabs>
              <w:tab w:val="num" w:pos="720"/>
            </w:tabs>
            <w:ind w:left="720" w:hanging="360"/>
          </w:pPr>
        </w:pPrChange>
      </w:pPr>
      <w:r w:rsidRPr="005826A3">
        <w:t>To</w:t>
      </w:r>
      <w:r w:rsidRPr="00461D65">
        <w:t xml:space="preserve"> exclude vocabularies from output that are not required or licensed for use in a local application.</w:t>
      </w:r>
      <w:ins w:id="2" w:author="Jordan, Diana (NIH/NLM/NCBI) [C]" w:date="2021-08-05T11:48:00Z">
        <w:r w:rsidR="005826A3">
          <w:br/>
        </w:r>
      </w:ins>
    </w:p>
    <w:p w14:paraId="759C6D4A" w14:textId="77777777" w:rsidR="00461D65" w:rsidRPr="00461D65" w:rsidRDefault="00461D65">
      <w:pPr>
        <w:pStyle w:val="ListParagraph"/>
        <w:numPr>
          <w:ilvl w:val="0"/>
          <w:numId w:val="57"/>
        </w:numPr>
        <w:pPrChange w:id="3" w:author="Jordan, Diana (NIH/NLM/NCBI) [C]" w:date="2021-08-05T11:48:00Z">
          <w:pPr>
            <w:ind w:left="720"/>
          </w:pPr>
        </w:pPrChange>
      </w:pPr>
      <w:r w:rsidRPr="00461D65">
        <w:t xml:space="preserve">The Metathesaurus consists of a number of files, some of which are extremely large; excluding sources can significantly reduce the size of the output subset. Given the number and variety of vocabularies reflected in the Metathesaurus, it is unlikely that any user would require all, or even most, of its more than 100 vocabularies. In addition, some sources require separate license agreements for specific uses, which a UMLS user may not wish to obtain. These are clearly indicated in the </w:t>
      </w:r>
      <w:r w:rsidR="005826A3">
        <w:fldChar w:fldCharType="begin"/>
      </w:r>
      <w:r w:rsidR="005826A3">
        <w:instrText xml:space="preserve"> HYPERLINK "https://uts.nlm.nih.gov/license.html" </w:instrText>
      </w:r>
      <w:r w:rsidR="005826A3">
        <w:fldChar w:fldCharType="separate"/>
      </w:r>
      <w:r w:rsidRPr="00461D65">
        <w:rPr>
          <w:rStyle w:val="Hyperlink"/>
        </w:rPr>
        <w:t>License Agreement</w:t>
      </w:r>
      <w:r w:rsidR="005826A3">
        <w:rPr>
          <w:rStyle w:val="Hyperlink"/>
        </w:rPr>
        <w:fldChar w:fldCharType="end"/>
      </w:r>
      <w:r w:rsidRPr="00461D65">
        <w:t>.</w:t>
      </w:r>
    </w:p>
    <w:p w14:paraId="0D19AF6A" w14:textId="77777777" w:rsidR="00461D65" w:rsidRPr="00461D65" w:rsidRDefault="00461D65">
      <w:pPr>
        <w:pStyle w:val="ListParagraph"/>
        <w:numPr>
          <w:ilvl w:val="0"/>
          <w:numId w:val="57"/>
        </w:numPr>
        <w:pPrChange w:id="4" w:author="Jordan, Diana (NIH/NLM/NCBI) [C]" w:date="2021-08-05T11:48:00Z">
          <w:pPr>
            <w:numPr>
              <w:numId w:val="1"/>
            </w:numPr>
            <w:tabs>
              <w:tab w:val="num" w:pos="720"/>
            </w:tabs>
            <w:ind w:left="720" w:hanging="360"/>
          </w:pPr>
        </w:pPrChange>
      </w:pPr>
      <w:r w:rsidRPr="00461D65">
        <w:t xml:space="preserve">To customize a subset using a variety of data output options and filters. </w:t>
      </w:r>
    </w:p>
    <w:p w14:paraId="2D6B2EFB" w14:textId="77777777" w:rsidR="00461D65" w:rsidRDefault="00461D65" w:rsidP="00461D65">
      <w:r w:rsidRPr="00461D65">
        <w:t xml:space="preserve">To identify vocabularies that may not be needed in a customized subset, read the </w:t>
      </w:r>
      <w:hyperlink r:id="rId7" w:history="1">
        <w:r w:rsidRPr="000621DF">
          <w:rPr>
            <w:rStyle w:val="Hyperlink"/>
          </w:rPr>
          <w:t>License Agreement</w:t>
        </w:r>
      </w:hyperlink>
      <w:r w:rsidRPr="00461D65">
        <w:t xml:space="preserve">, and refer to </w:t>
      </w:r>
      <w:hyperlink r:id="rId8" w:history="1">
        <w:r w:rsidR="0078654E">
          <w:rPr>
            <w:rStyle w:val="Hyperlink"/>
          </w:rPr>
          <w:t>UMLS Source Vocabulary Documentation page</w:t>
        </w:r>
      </w:hyperlink>
      <w:r w:rsidR="002244E2">
        <w:t xml:space="preserve"> of the current</w:t>
      </w:r>
      <w:r w:rsidRPr="00461D65">
        <w:t xml:space="preserve"> </w:t>
      </w:r>
      <w:r w:rsidR="006D2C84">
        <w:t xml:space="preserve">UMLS </w:t>
      </w:r>
      <w:r w:rsidRPr="00461D65">
        <w:t xml:space="preserve">release documentation. </w:t>
      </w:r>
    </w:p>
    <w:p w14:paraId="03F612E0" w14:textId="77777777" w:rsidR="00163D45" w:rsidRPr="00461D65" w:rsidRDefault="00163D45" w:rsidP="00461D65">
      <w:r>
        <w:lastRenderedPageBreak/>
        <w:t xml:space="preserve">The </w:t>
      </w:r>
      <w:hyperlink r:id="rId9" w:history="1">
        <w:r w:rsidRPr="00F16B38">
          <w:rPr>
            <w:rStyle w:val="Hyperlink"/>
          </w:rPr>
          <w:t>RRF Browser</w:t>
        </w:r>
      </w:hyperlink>
      <w:r>
        <w:t xml:space="preserve">, which allows users to find a term within a customized Metathesaurus subset or any vocabulary in the </w:t>
      </w:r>
      <w:r w:rsidRPr="00F16B38">
        <w:t>RRF format</w:t>
      </w:r>
      <w:r>
        <w:t xml:space="preserve">, is </w:t>
      </w:r>
      <w:r w:rsidR="00F16B38">
        <w:t xml:space="preserve">also </w:t>
      </w:r>
      <w:r>
        <w:t xml:space="preserve">included in MetamorphoSys.  </w:t>
      </w:r>
    </w:p>
    <w:p w14:paraId="123EDDFD" w14:textId="77777777" w:rsidR="00E903D3" w:rsidRPr="00F873AE" w:rsidRDefault="00461D65" w:rsidP="00F873AE">
      <w:r w:rsidRPr="00461D65">
        <w:t xml:space="preserve">There are no license restrictions on the MetamorphoSys code. We hope that users will </w:t>
      </w:r>
      <w:r w:rsidRPr="00F873AE">
        <w:t xml:space="preserve">acknowledge the NLM source, in the spirit of the </w:t>
      </w:r>
      <w:hyperlink r:id="rId10" w:history="1">
        <w:r w:rsidRPr="00F873AE">
          <w:rPr>
            <w:rStyle w:val="Hyperlink"/>
          </w:rPr>
          <w:t>GNU Public License (GPL)</w:t>
        </w:r>
      </w:hyperlink>
      <w:r w:rsidRPr="00F873AE">
        <w:t>.</w:t>
      </w:r>
    </w:p>
    <w:p w14:paraId="10D6F8BF" w14:textId="77777777" w:rsidR="00F873AE" w:rsidRPr="00F873AE" w:rsidRDefault="00F873AE" w:rsidP="00F873AE">
      <w:pPr>
        <w:pStyle w:val="Heading2"/>
      </w:pPr>
      <w:r w:rsidRPr="00F873AE">
        <w:t>8.1 MetamorphoSys Requirements</w:t>
      </w:r>
    </w:p>
    <w:p w14:paraId="4C4ADDD4" w14:textId="4037109D" w:rsidR="00F873AE" w:rsidRPr="00F873AE" w:rsidRDefault="00DF2FB8" w:rsidP="00F873AE">
      <w:r>
        <w:t xml:space="preserve">MetamorphoSys is compatible with Mac, Linux, and Windows operating systems. </w:t>
      </w:r>
      <w:r w:rsidR="00F873AE" w:rsidRPr="00F873AE">
        <w:t>It is implemented in Java and requires the run-time JRE version included in the release (except for the Macintosh, which licenses its own JRE).</w:t>
      </w:r>
      <w:r w:rsidR="003B54B6">
        <w:t xml:space="preserve">  </w:t>
      </w:r>
    </w:p>
    <w:p w14:paraId="6F2CFE8E" w14:textId="77777777" w:rsidR="00F873AE" w:rsidRPr="00F873AE" w:rsidRDefault="00F873AE" w:rsidP="00F873AE">
      <w:r w:rsidRPr="00F873AE">
        <w:t xml:space="preserve">**Macintosh note: </w:t>
      </w:r>
      <w:r w:rsidRPr="00F873AE">
        <w:rPr>
          <w:b/>
        </w:rPr>
        <w:t>MetamorphoSys requires Java 1.</w:t>
      </w:r>
      <w:r w:rsidR="00FF3D0F">
        <w:rPr>
          <w:b/>
        </w:rPr>
        <w:t>6</w:t>
      </w:r>
      <w:r w:rsidR="00FF3D0F">
        <w:t xml:space="preserve">. </w:t>
      </w:r>
      <w:r w:rsidRPr="00F873AE">
        <w:t xml:space="preserve"> </w:t>
      </w:r>
    </w:p>
    <w:p w14:paraId="2C2E870C" w14:textId="77777777" w:rsidR="00F873AE" w:rsidRPr="00F873AE" w:rsidRDefault="008A3D79" w:rsidP="00F873AE">
      <w:r>
        <w:t xml:space="preserve">You may </w:t>
      </w:r>
      <w:r w:rsidR="00F873AE" w:rsidRPr="00F873AE">
        <w:t xml:space="preserve">use a high-speed Internet connection to download </w:t>
      </w:r>
      <w:r>
        <w:t xml:space="preserve">the UMLS </w:t>
      </w:r>
      <w:r w:rsidR="00F873AE" w:rsidRPr="00F873AE">
        <w:t xml:space="preserve">files from the </w:t>
      </w:r>
      <w:hyperlink r:id="rId11" w:history="1">
        <w:r w:rsidR="00F873AE" w:rsidRPr="00F873AE">
          <w:rPr>
            <w:rStyle w:val="Hyperlink"/>
          </w:rPr>
          <w:t>UMLS Web site downloads page</w:t>
        </w:r>
      </w:hyperlink>
      <w:r w:rsidR="00F873AE" w:rsidRPr="00F873AE">
        <w:t>. To ensure proper functionality users should download and extract all UMLS data and zip files</w:t>
      </w:r>
      <w:r>
        <w:t xml:space="preserve"> to the same directory.</w:t>
      </w:r>
    </w:p>
    <w:p w14:paraId="749FB5F9" w14:textId="6247DA1B" w:rsidR="00F873AE" w:rsidRPr="00F873AE" w:rsidRDefault="00DF2FB8" w:rsidP="00F873AE">
      <w:r>
        <w:t>To use MetamorphoSys y</w:t>
      </w:r>
      <w:r w:rsidR="00F873AE" w:rsidRPr="00F873AE">
        <w:t xml:space="preserve">ou must </w:t>
      </w:r>
      <w:r w:rsidR="00CD0575">
        <w:t xml:space="preserve">have at least </w:t>
      </w:r>
      <w:r>
        <w:t>50</w:t>
      </w:r>
      <w:r w:rsidR="00F873AE" w:rsidRPr="00F873AE">
        <w:t xml:space="preserve"> GB of free disk space. Multiple runs that create multiple subsets of the Metathesaurus will need even more space. </w:t>
      </w:r>
    </w:p>
    <w:p w14:paraId="2E151A0D" w14:textId="3CC0272A" w:rsidR="00F873AE" w:rsidRPr="00F873AE" w:rsidRDefault="00F873AE" w:rsidP="00F873AE">
      <w:r w:rsidRPr="00F873AE">
        <w:t>The Validate Distribution option allows users to verify the integrity of .</w:t>
      </w:r>
      <w:proofErr w:type="spellStart"/>
      <w:r w:rsidRPr="00F873AE">
        <w:t>nlm</w:t>
      </w:r>
      <w:proofErr w:type="spellEnd"/>
      <w:r w:rsidRPr="00F873AE">
        <w:t xml:space="preserve"> files downloaded from the UMLS Web site. It compares special MD5 signatures to those in the release .MD5 file. CHK </w:t>
      </w:r>
      <w:proofErr w:type="gramStart"/>
      <w:r w:rsidRPr="00F873AE">
        <w:t>file, and</w:t>
      </w:r>
      <w:proofErr w:type="gramEnd"/>
      <w:r w:rsidRPr="00F873AE">
        <w:t xml:space="preserve"> is a useful first step for trouble-shooting when problems occur with a UMLS installation.</w:t>
      </w:r>
    </w:p>
    <w:p w14:paraId="7E1A13E9" w14:textId="5D19FEFE" w:rsidR="00F873AE" w:rsidRPr="005C7EF1" w:rsidRDefault="00F8130C" w:rsidP="005C7EF1">
      <w:hyperlink w:anchor="ch8figure1" w:history="1">
        <w:r w:rsidR="005161E9" w:rsidRPr="005161E9">
          <w:rPr>
            <w:rStyle w:val="Hyperlink"/>
          </w:rPr>
          <w:t>Figure 1</w:t>
        </w:r>
      </w:hyperlink>
      <w:r w:rsidR="005161E9">
        <w:t xml:space="preserve"> illustrates a </w:t>
      </w:r>
      <w:r w:rsidR="0084306D">
        <w:t>full UMLS release when unzipped</w:t>
      </w:r>
      <w:r w:rsidR="005161E9">
        <w:t xml:space="preserve">. </w:t>
      </w:r>
      <w:r w:rsidR="00F873AE" w:rsidRPr="005C7EF1">
        <w:t xml:space="preserve">File names for the </w:t>
      </w:r>
      <w:r w:rsidR="0084306D">
        <w:t>2021</w:t>
      </w:r>
      <w:r w:rsidR="00F873AE" w:rsidRPr="005C7EF1">
        <w:t>AA release are shown.</w:t>
      </w:r>
    </w:p>
    <w:p w14:paraId="497AC0C3" w14:textId="77777777" w:rsidR="005C7EF1" w:rsidRPr="005C7EF1" w:rsidRDefault="005C7EF1" w:rsidP="005C7EF1">
      <w:pPr>
        <w:pStyle w:val="Heading2"/>
      </w:pPr>
      <w:r w:rsidRPr="005C7EF1">
        <w:t>8.2 Starting MetamorphoSys</w:t>
      </w:r>
    </w:p>
    <w:p w14:paraId="0541E112" w14:textId="22D81E64" w:rsidR="005C7EF1" w:rsidRPr="005C7EF1" w:rsidRDefault="005C7EF1" w:rsidP="005C7EF1">
      <w:r w:rsidRPr="005C7EF1">
        <w:t xml:space="preserve">Open a terminal window and </w:t>
      </w:r>
      <w:r w:rsidR="005C0512">
        <w:t>t</w:t>
      </w:r>
      <w:r w:rsidRPr="005C7EF1">
        <w:t>ype the appropriate command for your platform:</w:t>
      </w:r>
    </w:p>
    <w:p w14:paraId="4B64160D" w14:textId="77777777" w:rsidR="005C7EF1" w:rsidRPr="005C7EF1" w:rsidRDefault="005C7EF1" w:rsidP="005C7EF1">
      <w:pPr>
        <w:numPr>
          <w:ilvl w:val="0"/>
          <w:numId w:val="5"/>
        </w:numPr>
      </w:pPr>
      <w:r w:rsidRPr="005C7EF1">
        <w:t>./</w:t>
      </w:r>
      <w:r w:rsidR="00CD0575">
        <w:t>run_mac</w:t>
      </w:r>
      <w:r w:rsidRPr="005C7EF1">
        <w:t xml:space="preserve">.sh </w:t>
      </w:r>
      <w:r w:rsidR="00CD0575">
        <w:t xml:space="preserve">(or click on the </w:t>
      </w:r>
      <w:proofErr w:type="spellStart"/>
      <w:r w:rsidR="00CD0575">
        <w:t>run_mac</w:t>
      </w:r>
      <w:r w:rsidRPr="005C7EF1">
        <w:t>.command</w:t>
      </w:r>
      <w:proofErr w:type="spellEnd"/>
      <w:r w:rsidRPr="005C7EF1">
        <w:t xml:space="preserve"> file) </w:t>
      </w:r>
    </w:p>
    <w:p w14:paraId="59AED87F" w14:textId="77777777" w:rsidR="005C7EF1" w:rsidRPr="005C7EF1" w:rsidRDefault="005C7EF1" w:rsidP="005C7EF1">
      <w:pPr>
        <w:numPr>
          <w:ilvl w:val="0"/>
          <w:numId w:val="5"/>
        </w:numPr>
      </w:pPr>
      <w:r w:rsidRPr="005C7EF1">
        <w:t>./</w:t>
      </w:r>
      <w:r w:rsidR="00CD0575">
        <w:t>run_linux</w:t>
      </w:r>
      <w:r w:rsidRPr="005C7EF1">
        <w:t>.sh</w:t>
      </w:r>
    </w:p>
    <w:p w14:paraId="5C36D799" w14:textId="77777777" w:rsidR="005C7EF1" w:rsidRPr="005C7EF1" w:rsidRDefault="005C7EF1" w:rsidP="005C7EF1">
      <w:r w:rsidRPr="005C7EF1">
        <w:t>Press the return key.</w:t>
      </w:r>
    </w:p>
    <w:p w14:paraId="3EF9F621" w14:textId="77777777" w:rsidR="005C7EF1" w:rsidRPr="005C7EF1" w:rsidRDefault="005C7EF1" w:rsidP="005C7EF1">
      <w:r w:rsidRPr="005C7EF1">
        <w:t>A new window will appear. This may take a few minutes since a good deal of software must load before the Welcome screen appears.</w:t>
      </w:r>
    </w:p>
    <w:p w14:paraId="166418E5" w14:textId="5ED2B16F" w:rsidR="005C7EF1" w:rsidRPr="005C7EF1" w:rsidRDefault="00642588" w:rsidP="005C7EF1">
      <w:pPr>
        <w:numPr>
          <w:ilvl w:val="0"/>
          <w:numId w:val="6"/>
        </w:numPr>
      </w:pPr>
      <w:r>
        <w:t>Windows run</w:t>
      </w:r>
      <w:r w:rsidR="005C0512">
        <w:t>64</w:t>
      </w:r>
      <w:r w:rsidR="005C7EF1" w:rsidRPr="005C7EF1">
        <w:t>.bat</w:t>
      </w:r>
    </w:p>
    <w:p w14:paraId="5C5D6D09" w14:textId="77777777" w:rsidR="005C7EF1" w:rsidRPr="005C7EF1" w:rsidRDefault="001E0879" w:rsidP="005C7EF1">
      <w:pPr>
        <w:pStyle w:val="Heading2"/>
      </w:pPr>
      <w:bookmarkStart w:id="5" w:name="s6_3"/>
      <w:bookmarkEnd w:id="5"/>
      <w:r>
        <w:t xml:space="preserve">8.3 </w:t>
      </w:r>
      <w:r w:rsidR="005C7EF1" w:rsidRPr="005C7EF1">
        <w:t>MetamorphoSys</w:t>
      </w:r>
      <w:r>
        <w:t xml:space="preserve"> Help</w:t>
      </w:r>
    </w:p>
    <w:p w14:paraId="072CDEEB" w14:textId="78F957ED" w:rsidR="00496F9B" w:rsidRDefault="00340454" w:rsidP="00CA6F35">
      <w:r>
        <w:t>Help is</w:t>
      </w:r>
      <w:r w:rsidR="00496F9B" w:rsidRPr="00496F9B">
        <w:t xml:space="preserve"> available at the </w:t>
      </w:r>
      <w:hyperlink r:id="rId12" w:history="1">
        <w:r w:rsidR="00496F9B" w:rsidRPr="00496F9B">
          <w:rPr>
            <w:rStyle w:val="Hyperlink"/>
          </w:rPr>
          <w:t>UMLS Web site</w:t>
        </w:r>
      </w:hyperlink>
      <w:r w:rsidR="00496F9B" w:rsidRPr="00496F9B">
        <w:t xml:space="preserve">. </w:t>
      </w:r>
      <w:r>
        <w:t xml:space="preserve">Users may also receive assistance from </w:t>
      </w:r>
      <w:hyperlink r:id="rId13" w:history="1">
        <w:r w:rsidR="005C0512">
          <w:rPr>
            <w:rStyle w:val="Hyperlink"/>
          </w:rPr>
          <w:t>Video Tutorials</w:t>
        </w:r>
      </w:hyperlink>
      <w:r w:rsidR="0066673D">
        <w:t xml:space="preserve"> and</w:t>
      </w:r>
      <w:r>
        <w:t xml:space="preserve"> the </w:t>
      </w:r>
      <w:hyperlink r:id="rId14" w:history="1">
        <w:r w:rsidRPr="00D928E4">
          <w:rPr>
            <w:rStyle w:val="Hyperlink"/>
          </w:rPr>
          <w:t>UMLS Listserv</w:t>
        </w:r>
      </w:hyperlink>
      <w:r w:rsidR="0066673D">
        <w:t>.</w:t>
      </w:r>
      <w:r>
        <w:t xml:space="preserve">  </w:t>
      </w:r>
      <w:r w:rsidR="00496F9B" w:rsidRPr="00496F9B">
        <w:t>We are developing additional Web resources based on user input.</w:t>
      </w:r>
    </w:p>
    <w:p w14:paraId="5F709F62" w14:textId="77777777" w:rsidR="00CA6F35" w:rsidRDefault="00CA6F35" w:rsidP="00CA6F35"/>
    <w:p w14:paraId="7E9F4D69" w14:textId="77777777" w:rsidR="00CA6F35" w:rsidRDefault="00CA6F35" w:rsidP="00CA6F35"/>
    <w:p w14:paraId="4069BB0B" w14:textId="77777777" w:rsidR="00CA6F35" w:rsidRPr="00496F9B" w:rsidRDefault="00CA6F35" w:rsidP="00CA6F35"/>
    <w:p w14:paraId="33395F40"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3B07F450" w14:textId="77777777" w:rsidR="003E2CF2" w:rsidRPr="00BC00D7" w:rsidRDefault="003E2CF2" w:rsidP="003E2CF2">
      <w:pPr>
        <w:pStyle w:val="FiguresTablesBoxesSectionHeading"/>
      </w:pPr>
      <w:r>
        <w:lastRenderedPageBreak/>
        <w:t>Figures,</w:t>
      </w:r>
      <w:r w:rsidRPr="00BC00D7">
        <w:t xml:space="preserve"> Tables</w:t>
      </w:r>
      <w:r>
        <w:t xml:space="preserve"> and Boxes</w:t>
      </w:r>
      <w:r w:rsidRPr="00BC00D7">
        <w:t xml:space="preserve"> Appendix</w:t>
      </w:r>
      <w:r>
        <w:t xml:space="preserve"> (do not delete)</w:t>
      </w:r>
    </w:p>
    <w:p w14:paraId="3B3487A4" w14:textId="77777777" w:rsidR="00833256" w:rsidRPr="00C86585" w:rsidRDefault="00833256" w:rsidP="00C86585">
      <w:pPr>
        <w:pStyle w:val="Comment"/>
      </w:pPr>
      <w:r w:rsidRPr="00C86585">
        <w:t xml:space="preserve">Place numbered figures, </w:t>
      </w:r>
      <w:proofErr w:type="gramStart"/>
      <w:r w:rsidRPr="00C86585">
        <w:t>tables</w:t>
      </w:r>
      <w:proofErr w:type="gramEnd"/>
      <w:r w:rsidRPr="00C86585">
        <w:t xml:space="preserve"> and boxes (refe</w:t>
      </w:r>
      <w:r w:rsidR="00E903D3" w:rsidRPr="00C86585">
        <w:t>rred to from the main text) below</w:t>
      </w:r>
      <w:r w:rsidRPr="00C86585">
        <w:t>.</w:t>
      </w:r>
    </w:p>
    <w:p w14:paraId="69446B9A" w14:textId="77777777" w:rsidR="00833256" w:rsidRPr="00C86585" w:rsidRDefault="00833256" w:rsidP="00C86585">
      <w:pPr>
        <w:pStyle w:val="Comment"/>
      </w:pPr>
      <w:r w:rsidRPr="00C86585">
        <w:t>“In-line” figures (e.g. equations) and tables should be placed within the main text in their desired final location.</w:t>
      </w:r>
    </w:p>
    <w:p w14:paraId="00E0E8A9" w14:textId="77777777" w:rsidR="00332ADE" w:rsidRPr="00C86585" w:rsidRDefault="00C86585" w:rsidP="00C86585">
      <w:pPr>
        <w:pStyle w:val="Comment"/>
      </w:pPr>
      <w:r w:rsidRPr="00C86585">
        <w:t>Boxes can have a single level of sections; the titles for these sections should be marked up in “Box subhead” style.</w:t>
      </w:r>
    </w:p>
    <w:p w14:paraId="4F4A5C95" w14:textId="77777777" w:rsidR="006273F6" w:rsidRDefault="006273F6" w:rsidP="0028640E"/>
    <w:p w14:paraId="1456AAAD" w14:textId="7EED2A9F" w:rsidR="005161E9" w:rsidRDefault="005161E9">
      <w:pPr>
        <w:pStyle w:val="Figuregraphic"/>
        <w:pPrChange w:id="6" w:author="Jordan, Diana (NIH/NLM/NCBI) [C]" w:date="2021-08-05T11:05:00Z">
          <w:pPr>
            <w:pStyle w:val="Figurenumberandcaption"/>
          </w:pPr>
        </w:pPrChange>
      </w:pPr>
      <w:r>
        <w:rPr>
          <w:noProof/>
        </w:rPr>
        <w:drawing>
          <wp:inline distT="0" distB="0" distL="0" distR="0" wp14:anchorId="6B890A7F" wp14:editId="1B8C660E">
            <wp:extent cx="1905000" cy="4777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1905000" cy="4777740"/>
                    </a:xfrm>
                    <a:prstGeom prst="rect">
                      <a:avLst/>
                    </a:prstGeom>
                  </pic:spPr>
                </pic:pic>
              </a:graphicData>
            </a:graphic>
          </wp:inline>
        </w:drawing>
      </w:r>
    </w:p>
    <w:p w14:paraId="72CE9B04" w14:textId="24C77EC2" w:rsidR="00C86585" w:rsidRDefault="005161E9" w:rsidP="005161E9">
      <w:pPr>
        <w:pStyle w:val="Figurenumberandcaption"/>
      </w:pPr>
      <w:bookmarkStart w:id="7" w:name="ch8figure1"/>
      <w:r w:rsidRPr="00C75C83">
        <w:t xml:space="preserve">Figure 1. </w:t>
      </w:r>
      <w:bookmarkEnd w:id="7"/>
      <w:r w:rsidRPr="00C75C83">
        <w:t xml:space="preserve">A </w:t>
      </w:r>
      <w:r>
        <w:t xml:space="preserve">full UMLS release when unzipped. </w:t>
      </w:r>
      <w:r w:rsidRPr="005C7EF1">
        <w:t xml:space="preserve">File names for the </w:t>
      </w:r>
      <w:r>
        <w:t>2021</w:t>
      </w:r>
      <w:r w:rsidRPr="005C7EF1">
        <w:t>AA release are shown</w:t>
      </w:r>
      <w:r>
        <w:t>.</w:t>
      </w:r>
    </w:p>
    <w:p w14:paraId="7B1DDA6A" w14:textId="77777777" w:rsidR="00C86585" w:rsidRDefault="00C86585" w:rsidP="0028640E"/>
    <w:p w14:paraId="43511F5A" w14:textId="77777777" w:rsidR="00C86585" w:rsidRPr="005D0080" w:rsidRDefault="00C86585" w:rsidP="0028640E"/>
    <w:sectPr w:rsidR="00C86585" w:rsidRPr="005D0080" w:rsidSect="00AD2F0B">
      <w:type w:val="continuous"/>
      <w:pgSz w:w="12240" w:h="15840" w:code="1"/>
      <w:pgMar w:top="1080" w:right="1080" w:bottom="1080" w:left="108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8161D" w14:textId="77777777" w:rsidR="00F8130C" w:rsidRDefault="00F8130C">
      <w:r>
        <w:separator/>
      </w:r>
    </w:p>
  </w:endnote>
  <w:endnote w:type="continuationSeparator" w:id="0">
    <w:p w14:paraId="078A07FC" w14:textId="77777777" w:rsidR="00F8130C" w:rsidRDefault="00F81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B86C0" w14:textId="77777777" w:rsidR="00F8130C" w:rsidRDefault="00F8130C">
      <w:r>
        <w:separator/>
      </w:r>
    </w:p>
  </w:footnote>
  <w:footnote w:type="continuationSeparator" w:id="0">
    <w:p w14:paraId="2A0B57DF" w14:textId="77777777" w:rsidR="00F8130C" w:rsidRDefault="00F813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20C9B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3524B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A697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5C4A7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554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9CCC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FDA70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C64C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FE6B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2207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C35B8C"/>
    <w:multiLevelType w:val="multilevel"/>
    <w:tmpl w:val="9EA4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CE7224"/>
    <w:multiLevelType w:val="hybridMultilevel"/>
    <w:tmpl w:val="3BF21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975CC3"/>
    <w:multiLevelType w:val="hybridMultilevel"/>
    <w:tmpl w:val="D4D22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370122"/>
    <w:multiLevelType w:val="hybridMultilevel"/>
    <w:tmpl w:val="4E489E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2D10B6F"/>
    <w:multiLevelType w:val="hybridMultilevel"/>
    <w:tmpl w:val="958C99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9852F8C"/>
    <w:multiLevelType w:val="hybridMultilevel"/>
    <w:tmpl w:val="AE7A08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143949"/>
    <w:multiLevelType w:val="multilevel"/>
    <w:tmpl w:val="AE4C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E566C1"/>
    <w:multiLevelType w:val="hybridMultilevel"/>
    <w:tmpl w:val="21262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966500"/>
    <w:multiLevelType w:val="hybridMultilevel"/>
    <w:tmpl w:val="E17CE9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5B60AF"/>
    <w:multiLevelType w:val="multilevel"/>
    <w:tmpl w:val="B7802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DC04EB6"/>
    <w:multiLevelType w:val="multilevel"/>
    <w:tmpl w:val="C034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D45FBB"/>
    <w:multiLevelType w:val="hybridMultilevel"/>
    <w:tmpl w:val="BF4C7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2DA2452"/>
    <w:multiLevelType w:val="hybridMultilevel"/>
    <w:tmpl w:val="34F279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3080A95"/>
    <w:multiLevelType w:val="hybridMultilevel"/>
    <w:tmpl w:val="59825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CB81D94"/>
    <w:multiLevelType w:val="hybridMultilevel"/>
    <w:tmpl w:val="FAFE72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D3F55A6"/>
    <w:multiLevelType w:val="multilevel"/>
    <w:tmpl w:val="0C8C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5D7398"/>
    <w:multiLevelType w:val="hybridMultilevel"/>
    <w:tmpl w:val="EDD80C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68D51AA"/>
    <w:multiLevelType w:val="multilevel"/>
    <w:tmpl w:val="6506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A900AC"/>
    <w:multiLevelType w:val="hybridMultilevel"/>
    <w:tmpl w:val="D40EB8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A92025F"/>
    <w:multiLevelType w:val="hybridMultilevel"/>
    <w:tmpl w:val="5B868D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4AE7557F"/>
    <w:multiLevelType w:val="hybridMultilevel"/>
    <w:tmpl w:val="5EF43F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4D237FD1"/>
    <w:multiLevelType w:val="hybridMultilevel"/>
    <w:tmpl w:val="774C3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9D50CF"/>
    <w:multiLevelType w:val="hybridMultilevel"/>
    <w:tmpl w:val="F68262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9687B0A"/>
    <w:multiLevelType w:val="multilevel"/>
    <w:tmpl w:val="07A2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EC5695"/>
    <w:multiLevelType w:val="hybridMultilevel"/>
    <w:tmpl w:val="DAB4B1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01D60D0"/>
    <w:multiLevelType w:val="multilevel"/>
    <w:tmpl w:val="8D7C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801797"/>
    <w:multiLevelType w:val="hybridMultilevel"/>
    <w:tmpl w:val="6DC23F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23769DF"/>
    <w:multiLevelType w:val="hybridMultilevel"/>
    <w:tmpl w:val="DC1496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F523FFE"/>
    <w:multiLevelType w:val="hybridMultilevel"/>
    <w:tmpl w:val="019E88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6"/>
  </w:num>
  <w:num w:numId="2">
    <w:abstractNumId w:val="30"/>
  </w:num>
  <w:num w:numId="3">
    <w:abstractNumId w:val="16"/>
  </w:num>
  <w:num w:numId="4">
    <w:abstractNumId w:val="32"/>
  </w:num>
  <w:num w:numId="5">
    <w:abstractNumId w:val="12"/>
  </w:num>
  <w:num w:numId="6">
    <w:abstractNumId w:val="56"/>
  </w:num>
  <w:num w:numId="7">
    <w:abstractNumId w:val="53"/>
  </w:num>
  <w:num w:numId="8">
    <w:abstractNumId w:val="18"/>
  </w:num>
  <w:num w:numId="9">
    <w:abstractNumId w:val="54"/>
  </w:num>
  <w:num w:numId="10">
    <w:abstractNumId w:val="31"/>
  </w:num>
  <w:num w:numId="11">
    <w:abstractNumId w:val="51"/>
  </w:num>
  <w:num w:numId="12">
    <w:abstractNumId w:val="41"/>
  </w:num>
  <w:num w:numId="13">
    <w:abstractNumId w:val="28"/>
  </w:num>
  <w:num w:numId="14">
    <w:abstractNumId w:val="22"/>
  </w:num>
  <w:num w:numId="15">
    <w:abstractNumId w:val="36"/>
  </w:num>
  <w:num w:numId="16">
    <w:abstractNumId w:val="20"/>
  </w:num>
  <w:num w:numId="17">
    <w:abstractNumId w:val="52"/>
  </w:num>
  <w:num w:numId="18">
    <w:abstractNumId w:val="13"/>
  </w:num>
  <w:num w:numId="19">
    <w:abstractNumId w:val="15"/>
  </w:num>
  <w:num w:numId="20">
    <w:abstractNumId w:val="39"/>
  </w:num>
  <w:num w:numId="21">
    <w:abstractNumId w:val="11"/>
  </w:num>
  <w:num w:numId="22">
    <w:abstractNumId w:val="29"/>
  </w:num>
  <w:num w:numId="23">
    <w:abstractNumId w:val="50"/>
  </w:num>
  <w:num w:numId="24">
    <w:abstractNumId w:val="35"/>
  </w:num>
  <w:num w:numId="25">
    <w:abstractNumId w:val="26"/>
  </w:num>
  <w:num w:numId="26">
    <w:abstractNumId w:val="33"/>
  </w:num>
  <w:num w:numId="27">
    <w:abstractNumId w:val="40"/>
  </w:num>
  <w:num w:numId="28">
    <w:abstractNumId w:val="37"/>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42"/>
  </w:num>
  <w:num w:numId="40">
    <w:abstractNumId w:val="48"/>
  </w:num>
  <w:num w:numId="41">
    <w:abstractNumId w:val="23"/>
  </w:num>
  <w:num w:numId="42">
    <w:abstractNumId w:val="17"/>
  </w:num>
  <w:num w:numId="43">
    <w:abstractNumId w:val="43"/>
  </w:num>
  <w:num w:numId="44">
    <w:abstractNumId w:val="19"/>
  </w:num>
  <w:num w:numId="45">
    <w:abstractNumId w:val="34"/>
  </w:num>
  <w:num w:numId="46">
    <w:abstractNumId w:val="24"/>
  </w:num>
  <w:num w:numId="47">
    <w:abstractNumId w:val="45"/>
  </w:num>
  <w:num w:numId="48">
    <w:abstractNumId w:val="14"/>
  </w:num>
  <w:num w:numId="49">
    <w:abstractNumId w:val="25"/>
  </w:num>
  <w:num w:numId="50">
    <w:abstractNumId w:val="10"/>
  </w:num>
  <w:num w:numId="51">
    <w:abstractNumId w:val="47"/>
  </w:num>
  <w:num w:numId="52">
    <w:abstractNumId w:val="44"/>
  </w:num>
  <w:num w:numId="53">
    <w:abstractNumId w:val="27"/>
  </w:num>
  <w:num w:numId="54">
    <w:abstractNumId w:val="49"/>
  </w:num>
  <w:num w:numId="55">
    <w:abstractNumId w:val="38"/>
  </w:num>
  <w:num w:numId="56">
    <w:abstractNumId w:val="55"/>
  </w:num>
  <w:num w:numId="57">
    <w:abstractNumId w:val="21"/>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rdan, Diana (NIH/NLM/NCBI) [C]">
    <w15:presenceInfo w15:providerId="None" w15:userId="Jordan, Diana (NIH/NLM/NCBI)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014"/>
    <w:rsid w:val="000018DF"/>
    <w:rsid w:val="00007EAE"/>
    <w:rsid w:val="00014C1C"/>
    <w:rsid w:val="00026E82"/>
    <w:rsid w:val="00033DC7"/>
    <w:rsid w:val="000374DD"/>
    <w:rsid w:val="00040071"/>
    <w:rsid w:val="000415F4"/>
    <w:rsid w:val="000435ED"/>
    <w:rsid w:val="000437AE"/>
    <w:rsid w:val="00046AFC"/>
    <w:rsid w:val="00047F73"/>
    <w:rsid w:val="00050066"/>
    <w:rsid w:val="0005166C"/>
    <w:rsid w:val="000621DF"/>
    <w:rsid w:val="00065BCA"/>
    <w:rsid w:val="00081131"/>
    <w:rsid w:val="0008582D"/>
    <w:rsid w:val="00097CF8"/>
    <w:rsid w:val="000A355F"/>
    <w:rsid w:val="000B2A29"/>
    <w:rsid w:val="000B2D36"/>
    <w:rsid w:val="000B452F"/>
    <w:rsid w:val="000B569E"/>
    <w:rsid w:val="000B577A"/>
    <w:rsid w:val="000D2E1E"/>
    <w:rsid w:val="000D7531"/>
    <w:rsid w:val="000E075D"/>
    <w:rsid w:val="000E0A7B"/>
    <w:rsid w:val="000F34E4"/>
    <w:rsid w:val="00102C09"/>
    <w:rsid w:val="00103D60"/>
    <w:rsid w:val="00103EF3"/>
    <w:rsid w:val="0010482C"/>
    <w:rsid w:val="00113005"/>
    <w:rsid w:val="001244FF"/>
    <w:rsid w:val="00140A45"/>
    <w:rsid w:val="00142230"/>
    <w:rsid w:val="0014280F"/>
    <w:rsid w:val="001432BC"/>
    <w:rsid w:val="0014638B"/>
    <w:rsid w:val="00155F70"/>
    <w:rsid w:val="00161D53"/>
    <w:rsid w:val="001629A0"/>
    <w:rsid w:val="001633FA"/>
    <w:rsid w:val="00163D45"/>
    <w:rsid w:val="00164C54"/>
    <w:rsid w:val="0017359F"/>
    <w:rsid w:val="001777F6"/>
    <w:rsid w:val="001821BF"/>
    <w:rsid w:val="00183413"/>
    <w:rsid w:val="00185AB6"/>
    <w:rsid w:val="001932B3"/>
    <w:rsid w:val="00194909"/>
    <w:rsid w:val="00197359"/>
    <w:rsid w:val="001C548F"/>
    <w:rsid w:val="001D148B"/>
    <w:rsid w:val="001E0879"/>
    <w:rsid w:val="001E428B"/>
    <w:rsid w:val="001E4DDE"/>
    <w:rsid w:val="001E7227"/>
    <w:rsid w:val="001F15BD"/>
    <w:rsid w:val="001F57D9"/>
    <w:rsid w:val="00204734"/>
    <w:rsid w:val="00207804"/>
    <w:rsid w:val="00212CAD"/>
    <w:rsid w:val="00213A3C"/>
    <w:rsid w:val="002244E2"/>
    <w:rsid w:val="00225AF5"/>
    <w:rsid w:val="0023461D"/>
    <w:rsid w:val="0023615D"/>
    <w:rsid w:val="00237B2B"/>
    <w:rsid w:val="002442CD"/>
    <w:rsid w:val="00245A71"/>
    <w:rsid w:val="00247376"/>
    <w:rsid w:val="00254C0C"/>
    <w:rsid w:val="0025541C"/>
    <w:rsid w:val="00256208"/>
    <w:rsid w:val="002611DA"/>
    <w:rsid w:val="002633DD"/>
    <w:rsid w:val="00265F46"/>
    <w:rsid w:val="00271899"/>
    <w:rsid w:val="002720F8"/>
    <w:rsid w:val="002824D9"/>
    <w:rsid w:val="00285264"/>
    <w:rsid w:val="0028640E"/>
    <w:rsid w:val="00290239"/>
    <w:rsid w:val="00293C5E"/>
    <w:rsid w:val="002A2545"/>
    <w:rsid w:val="002A567B"/>
    <w:rsid w:val="002A7F50"/>
    <w:rsid w:val="002D0673"/>
    <w:rsid w:val="002D0B43"/>
    <w:rsid w:val="002D1AFC"/>
    <w:rsid w:val="002D2470"/>
    <w:rsid w:val="002D39BE"/>
    <w:rsid w:val="002E37D0"/>
    <w:rsid w:val="002E3F36"/>
    <w:rsid w:val="002E545F"/>
    <w:rsid w:val="002F1934"/>
    <w:rsid w:val="002F5572"/>
    <w:rsid w:val="003012B3"/>
    <w:rsid w:val="0030242B"/>
    <w:rsid w:val="00306EA8"/>
    <w:rsid w:val="00316692"/>
    <w:rsid w:val="00332ADE"/>
    <w:rsid w:val="00340454"/>
    <w:rsid w:val="003456ED"/>
    <w:rsid w:val="00350814"/>
    <w:rsid w:val="0036036B"/>
    <w:rsid w:val="00360781"/>
    <w:rsid w:val="00360D72"/>
    <w:rsid w:val="00363368"/>
    <w:rsid w:val="00364CDD"/>
    <w:rsid w:val="00381213"/>
    <w:rsid w:val="003846CC"/>
    <w:rsid w:val="003859A3"/>
    <w:rsid w:val="00397291"/>
    <w:rsid w:val="003A5039"/>
    <w:rsid w:val="003B1007"/>
    <w:rsid w:val="003B4CA5"/>
    <w:rsid w:val="003B54B6"/>
    <w:rsid w:val="003C5427"/>
    <w:rsid w:val="003C74C8"/>
    <w:rsid w:val="003D1FAE"/>
    <w:rsid w:val="003E2CF2"/>
    <w:rsid w:val="003E7248"/>
    <w:rsid w:val="003F09EC"/>
    <w:rsid w:val="00405320"/>
    <w:rsid w:val="004055B7"/>
    <w:rsid w:val="00406E77"/>
    <w:rsid w:val="00410C8D"/>
    <w:rsid w:val="0041142E"/>
    <w:rsid w:val="0042027A"/>
    <w:rsid w:val="00422395"/>
    <w:rsid w:val="00426E2C"/>
    <w:rsid w:val="00433B1F"/>
    <w:rsid w:val="00436065"/>
    <w:rsid w:val="004442B4"/>
    <w:rsid w:val="004471E6"/>
    <w:rsid w:val="00447237"/>
    <w:rsid w:val="00451BF9"/>
    <w:rsid w:val="00456CDC"/>
    <w:rsid w:val="0045724A"/>
    <w:rsid w:val="00461D65"/>
    <w:rsid w:val="0046789A"/>
    <w:rsid w:val="0047081D"/>
    <w:rsid w:val="00472017"/>
    <w:rsid w:val="00473B06"/>
    <w:rsid w:val="00477F8B"/>
    <w:rsid w:val="00481D83"/>
    <w:rsid w:val="00487F08"/>
    <w:rsid w:val="00496F9B"/>
    <w:rsid w:val="004A4E15"/>
    <w:rsid w:val="004C0B3A"/>
    <w:rsid w:val="004C1624"/>
    <w:rsid w:val="004C578F"/>
    <w:rsid w:val="004C6F69"/>
    <w:rsid w:val="004D0175"/>
    <w:rsid w:val="004D4BDE"/>
    <w:rsid w:val="004D7185"/>
    <w:rsid w:val="004F0843"/>
    <w:rsid w:val="004F2231"/>
    <w:rsid w:val="004F39FD"/>
    <w:rsid w:val="004F501A"/>
    <w:rsid w:val="00503281"/>
    <w:rsid w:val="0050505E"/>
    <w:rsid w:val="005075F9"/>
    <w:rsid w:val="00511822"/>
    <w:rsid w:val="00512235"/>
    <w:rsid w:val="00514E0F"/>
    <w:rsid w:val="005161E9"/>
    <w:rsid w:val="0051661F"/>
    <w:rsid w:val="00521FBE"/>
    <w:rsid w:val="00527CAA"/>
    <w:rsid w:val="00535B34"/>
    <w:rsid w:val="00542863"/>
    <w:rsid w:val="00552273"/>
    <w:rsid w:val="00552829"/>
    <w:rsid w:val="00553A15"/>
    <w:rsid w:val="00560FB1"/>
    <w:rsid w:val="00564A5B"/>
    <w:rsid w:val="005663AE"/>
    <w:rsid w:val="005749FB"/>
    <w:rsid w:val="005826A3"/>
    <w:rsid w:val="005835D5"/>
    <w:rsid w:val="00585614"/>
    <w:rsid w:val="00591FF4"/>
    <w:rsid w:val="005A1D06"/>
    <w:rsid w:val="005B2DE7"/>
    <w:rsid w:val="005B56CF"/>
    <w:rsid w:val="005B7564"/>
    <w:rsid w:val="005C0512"/>
    <w:rsid w:val="005C1A7A"/>
    <w:rsid w:val="005C7EF1"/>
    <w:rsid w:val="005D0080"/>
    <w:rsid w:val="005E7519"/>
    <w:rsid w:val="005F0EC8"/>
    <w:rsid w:val="005F2F35"/>
    <w:rsid w:val="0060045E"/>
    <w:rsid w:val="006010F0"/>
    <w:rsid w:val="00604544"/>
    <w:rsid w:val="0060725D"/>
    <w:rsid w:val="0061269C"/>
    <w:rsid w:val="00621D9A"/>
    <w:rsid w:val="006268E7"/>
    <w:rsid w:val="0062726D"/>
    <w:rsid w:val="006273F6"/>
    <w:rsid w:val="006357E4"/>
    <w:rsid w:val="006371F1"/>
    <w:rsid w:val="00642588"/>
    <w:rsid w:val="00643252"/>
    <w:rsid w:val="00644FF3"/>
    <w:rsid w:val="00646374"/>
    <w:rsid w:val="00650D15"/>
    <w:rsid w:val="00660F88"/>
    <w:rsid w:val="006611D4"/>
    <w:rsid w:val="00665EFC"/>
    <w:rsid w:val="0066649C"/>
    <w:rsid w:val="0066673D"/>
    <w:rsid w:val="00672734"/>
    <w:rsid w:val="00673700"/>
    <w:rsid w:val="00675095"/>
    <w:rsid w:val="0067578D"/>
    <w:rsid w:val="006966A0"/>
    <w:rsid w:val="006972E7"/>
    <w:rsid w:val="00697EB0"/>
    <w:rsid w:val="006A0AE2"/>
    <w:rsid w:val="006A2624"/>
    <w:rsid w:val="006A6C77"/>
    <w:rsid w:val="006A6FAC"/>
    <w:rsid w:val="006A76E5"/>
    <w:rsid w:val="006B58B2"/>
    <w:rsid w:val="006B5CD1"/>
    <w:rsid w:val="006C7A1C"/>
    <w:rsid w:val="006D2C84"/>
    <w:rsid w:val="006E406E"/>
    <w:rsid w:val="006E5D1F"/>
    <w:rsid w:val="006E5E89"/>
    <w:rsid w:val="006F0D6C"/>
    <w:rsid w:val="006F2D62"/>
    <w:rsid w:val="006F4A67"/>
    <w:rsid w:val="006F5017"/>
    <w:rsid w:val="006F7A13"/>
    <w:rsid w:val="0070096E"/>
    <w:rsid w:val="007013AB"/>
    <w:rsid w:val="007032BF"/>
    <w:rsid w:val="00706FBA"/>
    <w:rsid w:val="00707151"/>
    <w:rsid w:val="00714018"/>
    <w:rsid w:val="00714928"/>
    <w:rsid w:val="00717DA7"/>
    <w:rsid w:val="00724B51"/>
    <w:rsid w:val="00725630"/>
    <w:rsid w:val="007304B1"/>
    <w:rsid w:val="00732CBE"/>
    <w:rsid w:val="007330A9"/>
    <w:rsid w:val="00734805"/>
    <w:rsid w:val="00742C94"/>
    <w:rsid w:val="007442B1"/>
    <w:rsid w:val="00752AA9"/>
    <w:rsid w:val="00752E0F"/>
    <w:rsid w:val="0075367C"/>
    <w:rsid w:val="00753AFF"/>
    <w:rsid w:val="0075699A"/>
    <w:rsid w:val="00756C68"/>
    <w:rsid w:val="00761CB6"/>
    <w:rsid w:val="00783991"/>
    <w:rsid w:val="007857F3"/>
    <w:rsid w:val="0078654E"/>
    <w:rsid w:val="00790FF5"/>
    <w:rsid w:val="00791867"/>
    <w:rsid w:val="007937ED"/>
    <w:rsid w:val="007A2963"/>
    <w:rsid w:val="007B0095"/>
    <w:rsid w:val="007B18F6"/>
    <w:rsid w:val="007D4B5E"/>
    <w:rsid w:val="007D6D4B"/>
    <w:rsid w:val="007E7D0F"/>
    <w:rsid w:val="007F1DAD"/>
    <w:rsid w:val="007F205C"/>
    <w:rsid w:val="007F39D6"/>
    <w:rsid w:val="007F6EF6"/>
    <w:rsid w:val="0080794A"/>
    <w:rsid w:val="00807A49"/>
    <w:rsid w:val="00814E6F"/>
    <w:rsid w:val="00820CCE"/>
    <w:rsid w:val="00833256"/>
    <w:rsid w:val="00841925"/>
    <w:rsid w:val="00842266"/>
    <w:rsid w:val="0084306D"/>
    <w:rsid w:val="00843166"/>
    <w:rsid w:val="00843B63"/>
    <w:rsid w:val="00862668"/>
    <w:rsid w:val="00863435"/>
    <w:rsid w:val="00863C73"/>
    <w:rsid w:val="0086712F"/>
    <w:rsid w:val="008715C9"/>
    <w:rsid w:val="0087759E"/>
    <w:rsid w:val="0088199F"/>
    <w:rsid w:val="008822C8"/>
    <w:rsid w:val="008926F8"/>
    <w:rsid w:val="008939A1"/>
    <w:rsid w:val="008A1C8E"/>
    <w:rsid w:val="008A2EB4"/>
    <w:rsid w:val="008A3D79"/>
    <w:rsid w:val="008B10B7"/>
    <w:rsid w:val="008B340A"/>
    <w:rsid w:val="008C27B0"/>
    <w:rsid w:val="008C7781"/>
    <w:rsid w:val="008D0631"/>
    <w:rsid w:val="008D5228"/>
    <w:rsid w:val="008F51F2"/>
    <w:rsid w:val="0090001D"/>
    <w:rsid w:val="009002A6"/>
    <w:rsid w:val="0090148C"/>
    <w:rsid w:val="009147E4"/>
    <w:rsid w:val="00931185"/>
    <w:rsid w:val="00931BF6"/>
    <w:rsid w:val="009324EE"/>
    <w:rsid w:val="00947504"/>
    <w:rsid w:val="00957C79"/>
    <w:rsid w:val="00961D9D"/>
    <w:rsid w:val="009641DA"/>
    <w:rsid w:val="009660F1"/>
    <w:rsid w:val="00971A8C"/>
    <w:rsid w:val="009744DB"/>
    <w:rsid w:val="00982879"/>
    <w:rsid w:val="00982DD9"/>
    <w:rsid w:val="0098430A"/>
    <w:rsid w:val="00997CA6"/>
    <w:rsid w:val="009A1CA1"/>
    <w:rsid w:val="009A3F36"/>
    <w:rsid w:val="009B0CDE"/>
    <w:rsid w:val="009B1BDC"/>
    <w:rsid w:val="009D3D51"/>
    <w:rsid w:val="009D6E76"/>
    <w:rsid w:val="009E0806"/>
    <w:rsid w:val="009E0B72"/>
    <w:rsid w:val="009E4F07"/>
    <w:rsid w:val="009E64D8"/>
    <w:rsid w:val="009F4822"/>
    <w:rsid w:val="009F490E"/>
    <w:rsid w:val="009F4AE9"/>
    <w:rsid w:val="009F7B7F"/>
    <w:rsid w:val="00A044D9"/>
    <w:rsid w:val="00A05784"/>
    <w:rsid w:val="00A077E1"/>
    <w:rsid w:val="00A23437"/>
    <w:rsid w:val="00A2415A"/>
    <w:rsid w:val="00A254F1"/>
    <w:rsid w:val="00A2596C"/>
    <w:rsid w:val="00A34F6D"/>
    <w:rsid w:val="00A41014"/>
    <w:rsid w:val="00A57387"/>
    <w:rsid w:val="00A60C13"/>
    <w:rsid w:val="00A72AC8"/>
    <w:rsid w:val="00A73139"/>
    <w:rsid w:val="00A80407"/>
    <w:rsid w:val="00A8067F"/>
    <w:rsid w:val="00A82CCA"/>
    <w:rsid w:val="00A84B4B"/>
    <w:rsid w:val="00A85FB1"/>
    <w:rsid w:val="00A85FD5"/>
    <w:rsid w:val="00AA236B"/>
    <w:rsid w:val="00AA2898"/>
    <w:rsid w:val="00AA58ED"/>
    <w:rsid w:val="00AA7B52"/>
    <w:rsid w:val="00AB4E1C"/>
    <w:rsid w:val="00AB5CD9"/>
    <w:rsid w:val="00AC1844"/>
    <w:rsid w:val="00AC3200"/>
    <w:rsid w:val="00AD2F0B"/>
    <w:rsid w:val="00AD366F"/>
    <w:rsid w:val="00AD6A2F"/>
    <w:rsid w:val="00AF071A"/>
    <w:rsid w:val="00AF57AE"/>
    <w:rsid w:val="00B006CE"/>
    <w:rsid w:val="00B01DF7"/>
    <w:rsid w:val="00B02394"/>
    <w:rsid w:val="00B0393A"/>
    <w:rsid w:val="00B04FE2"/>
    <w:rsid w:val="00B1090A"/>
    <w:rsid w:val="00B13230"/>
    <w:rsid w:val="00B137AB"/>
    <w:rsid w:val="00B13E02"/>
    <w:rsid w:val="00B140D5"/>
    <w:rsid w:val="00B16C16"/>
    <w:rsid w:val="00B16DDC"/>
    <w:rsid w:val="00B31A7C"/>
    <w:rsid w:val="00B34B97"/>
    <w:rsid w:val="00B3744B"/>
    <w:rsid w:val="00B41C75"/>
    <w:rsid w:val="00B475F4"/>
    <w:rsid w:val="00B47FD8"/>
    <w:rsid w:val="00B51423"/>
    <w:rsid w:val="00B54EA6"/>
    <w:rsid w:val="00B577F3"/>
    <w:rsid w:val="00B71F37"/>
    <w:rsid w:val="00B7632B"/>
    <w:rsid w:val="00B80E50"/>
    <w:rsid w:val="00BA1A6F"/>
    <w:rsid w:val="00BC6863"/>
    <w:rsid w:val="00BD58AF"/>
    <w:rsid w:val="00BD6D14"/>
    <w:rsid w:val="00BE265B"/>
    <w:rsid w:val="00BE622B"/>
    <w:rsid w:val="00BF762F"/>
    <w:rsid w:val="00C03F0C"/>
    <w:rsid w:val="00C04628"/>
    <w:rsid w:val="00C05AFD"/>
    <w:rsid w:val="00C10C13"/>
    <w:rsid w:val="00C14ED5"/>
    <w:rsid w:val="00C177BE"/>
    <w:rsid w:val="00C2024F"/>
    <w:rsid w:val="00C30505"/>
    <w:rsid w:val="00C30C24"/>
    <w:rsid w:val="00C36078"/>
    <w:rsid w:val="00C36217"/>
    <w:rsid w:val="00C36262"/>
    <w:rsid w:val="00C4690C"/>
    <w:rsid w:val="00C52412"/>
    <w:rsid w:val="00C52C4E"/>
    <w:rsid w:val="00C61B45"/>
    <w:rsid w:val="00C71587"/>
    <w:rsid w:val="00C75E65"/>
    <w:rsid w:val="00C86585"/>
    <w:rsid w:val="00CA05C1"/>
    <w:rsid w:val="00CA6F35"/>
    <w:rsid w:val="00CB0693"/>
    <w:rsid w:val="00CB14F9"/>
    <w:rsid w:val="00CB42E5"/>
    <w:rsid w:val="00CC4FAD"/>
    <w:rsid w:val="00CC5A25"/>
    <w:rsid w:val="00CC6912"/>
    <w:rsid w:val="00CD0575"/>
    <w:rsid w:val="00CD1DEB"/>
    <w:rsid w:val="00CE4159"/>
    <w:rsid w:val="00CE4D46"/>
    <w:rsid w:val="00CF3191"/>
    <w:rsid w:val="00CF62B2"/>
    <w:rsid w:val="00D0034C"/>
    <w:rsid w:val="00D036B0"/>
    <w:rsid w:val="00D0458C"/>
    <w:rsid w:val="00D16E75"/>
    <w:rsid w:val="00D21C50"/>
    <w:rsid w:val="00D32B17"/>
    <w:rsid w:val="00D40F4E"/>
    <w:rsid w:val="00D42675"/>
    <w:rsid w:val="00D427E2"/>
    <w:rsid w:val="00D43687"/>
    <w:rsid w:val="00D5112F"/>
    <w:rsid w:val="00D56508"/>
    <w:rsid w:val="00D61BEA"/>
    <w:rsid w:val="00D72196"/>
    <w:rsid w:val="00D747E7"/>
    <w:rsid w:val="00D928E4"/>
    <w:rsid w:val="00D936EB"/>
    <w:rsid w:val="00D942CA"/>
    <w:rsid w:val="00D975F3"/>
    <w:rsid w:val="00DA1932"/>
    <w:rsid w:val="00DA2D82"/>
    <w:rsid w:val="00DA450E"/>
    <w:rsid w:val="00DA6D06"/>
    <w:rsid w:val="00DB29F4"/>
    <w:rsid w:val="00DB7697"/>
    <w:rsid w:val="00DB7D23"/>
    <w:rsid w:val="00DC0599"/>
    <w:rsid w:val="00DC136C"/>
    <w:rsid w:val="00DC2F78"/>
    <w:rsid w:val="00DC4C9D"/>
    <w:rsid w:val="00DC5BF8"/>
    <w:rsid w:val="00DD0F26"/>
    <w:rsid w:val="00DE6CB5"/>
    <w:rsid w:val="00DE7829"/>
    <w:rsid w:val="00DF1F07"/>
    <w:rsid w:val="00DF2FB8"/>
    <w:rsid w:val="00DF6B0C"/>
    <w:rsid w:val="00DF70DB"/>
    <w:rsid w:val="00E012ED"/>
    <w:rsid w:val="00E01E60"/>
    <w:rsid w:val="00E061A9"/>
    <w:rsid w:val="00E10213"/>
    <w:rsid w:val="00E23C4C"/>
    <w:rsid w:val="00E244C8"/>
    <w:rsid w:val="00E352C4"/>
    <w:rsid w:val="00E355FD"/>
    <w:rsid w:val="00E41516"/>
    <w:rsid w:val="00E41DA4"/>
    <w:rsid w:val="00E45927"/>
    <w:rsid w:val="00E52982"/>
    <w:rsid w:val="00E5700E"/>
    <w:rsid w:val="00E647E1"/>
    <w:rsid w:val="00E70F5B"/>
    <w:rsid w:val="00E9023E"/>
    <w:rsid w:val="00E903D3"/>
    <w:rsid w:val="00E94ABE"/>
    <w:rsid w:val="00E95DD4"/>
    <w:rsid w:val="00E96707"/>
    <w:rsid w:val="00E97127"/>
    <w:rsid w:val="00EB35EA"/>
    <w:rsid w:val="00EC187A"/>
    <w:rsid w:val="00EC1B36"/>
    <w:rsid w:val="00EC24A7"/>
    <w:rsid w:val="00EC30AD"/>
    <w:rsid w:val="00ED2008"/>
    <w:rsid w:val="00EE029E"/>
    <w:rsid w:val="00EE30DD"/>
    <w:rsid w:val="00EE357F"/>
    <w:rsid w:val="00EE3CCE"/>
    <w:rsid w:val="00EE48DF"/>
    <w:rsid w:val="00EF4A67"/>
    <w:rsid w:val="00EF4F15"/>
    <w:rsid w:val="00EF77F9"/>
    <w:rsid w:val="00EF7A3F"/>
    <w:rsid w:val="00F02343"/>
    <w:rsid w:val="00F13274"/>
    <w:rsid w:val="00F153B3"/>
    <w:rsid w:val="00F16B38"/>
    <w:rsid w:val="00F22D25"/>
    <w:rsid w:val="00F31806"/>
    <w:rsid w:val="00F36A02"/>
    <w:rsid w:val="00F437C8"/>
    <w:rsid w:val="00F468D1"/>
    <w:rsid w:val="00F474F2"/>
    <w:rsid w:val="00F52B83"/>
    <w:rsid w:val="00F53226"/>
    <w:rsid w:val="00F5422D"/>
    <w:rsid w:val="00F659D9"/>
    <w:rsid w:val="00F65D6F"/>
    <w:rsid w:val="00F77442"/>
    <w:rsid w:val="00F8130C"/>
    <w:rsid w:val="00F82C44"/>
    <w:rsid w:val="00F873AE"/>
    <w:rsid w:val="00F876E8"/>
    <w:rsid w:val="00F87A77"/>
    <w:rsid w:val="00F92CAB"/>
    <w:rsid w:val="00F9323A"/>
    <w:rsid w:val="00F938A2"/>
    <w:rsid w:val="00FA21E2"/>
    <w:rsid w:val="00FA4FE6"/>
    <w:rsid w:val="00FA5D4C"/>
    <w:rsid w:val="00FC0BBB"/>
    <w:rsid w:val="00FC4E73"/>
    <w:rsid w:val="00FC6473"/>
    <w:rsid w:val="00FD3A74"/>
    <w:rsid w:val="00FD4F97"/>
    <w:rsid w:val="00FE6E77"/>
    <w:rsid w:val="00FF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6337EB"/>
  <w15:chartTrackingRefBased/>
  <w15:docId w15:val="{19D82EAD-1797-44E5-BE8E-F547B728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6A3"/>
    <w:pPr>
      <w:spacing w:after="120"/>
    </w:pPr>
    <w:rPr>
      <w:rFonts w:ascii="Arial" w:eastAsia="Times" w:hAnsi="Arial"/>
      <w:sz w:val="24"/>
    </w:rPr>
  </w:style>
  <w:style w:type="paragraph" w:styleId="Heading1">
    <w:name w:val="heading 1"/>
    <w:basedOn w:val="Normal"/>
    <w:next w:val="Normal"/>
    <w:qFormat/>
    <w:rsid w:val="005826A3"/>
    <w:pPr>
      <w:keepNext/>
      <w:spacing w:line="480" w:lineRule="auto"/>
      <w:outlineLvl w:val="0"/>
    </w:pPr>
    <w:rPr>
      <w:b/>
      <w:color w:val="9E0000"/>
      <w:sz w:val="32"/>
    </w:rPr>
  </w:style>
  <w:style w:type="paragraph" w:styleId="Heading2">
    <w:name w:val="heading 2"/>
    <w:basedOn w:val="Normal"/>
    <w:next w:val="Normal"/>
    <w:qFormat/>
    <w:rsid w:val="005826A3"/>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5826A3"/>
    <w:pPr>
      <w:keepNext/>
      <w:spacing w:before="240" w:after="60" w:line="480" w:lineRule="auto"/>
      <w:outlineLvl w:val="2"/>
    </w:pPr>
    <w:rPr>
      <w:b/>
      <w:sz w:val="26"/>
    </w:rPr>
  </w:style>
  <w:style w:type="paragraph" w:styleId="Heading4">
    <w:name w:val="heading 4"/>
    <w:basedOn w:val="Normal"/>
    <w:next w:val="Normal"/>
    <w:qFormat/>
    <w:rsid w:val="005826A3"/>
    <w:pPr>
      <w:keepNext/>
      <w:spacing w:line="480" w:lineRule="auto"/>
      <w:outlineLvl w:val="3"/>
    </w:pPr>
    <w:rPr>
      <w:rFonts w:eastAsia="Times New Roman"/>
      <w:b/>
    </w:rPr>
  </w:style>
  <w:style w:type="paragraph" w:styleId="Heading5">
    <w:name w:val="heading 5"/>
    <w:basedOn w:val="Normal"/>
    <w:next w:val="Normal"/>
    <w:qFormat/>
    <w:rsid w:val="005826A3"/>
    <w:pPr>
      <w:spacing w:before="240" w:after="60" w:line="480" w:lineRule="auto"/>
      <w:outlineLvl w:val="4"/>
    </w:pPr>
    <w:rPr>
      <w:i/>
    </w:rPr>
  </w:style>
  <w:style w:type="paragraph" w:styleId="Heading6">
    <w:name w:val="heading 6"/>
    <w:basedOn w:val="Normal"/>
    <w:next w:val="Normal"/>
    <w:qFormat/>
    <w:rsid w:val="005826A3"/>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5826A3"/>
    <w:pPr>
      <w:keepNext/>
      <w:ind w:right="-900"/>
      <w:jc w:val="both"/>
      <w:outlineLvl w:val="6"/>
    </w:pPr>
    <w:rPr>
      <w:b/>
      <w:sz w:val="20"/>
    </w:rPr>
  </w:style>
  <w:style w:type="paragraph" w:styleId="Heading8">
    <w:name w:val="heading 8"/>
    <w:basedOn w:val="Normal"/>
    <w:next w:val="Normal"/>
    <w:qFormat/>
    <w:rsid w:val="005826A3"/>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5826A3"/>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582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5826A3"/>
    <w:rPr>
      <w:sz w:val="20"/>
    </w:rPr>
  </w:style>
  <w:style w:type="paragraph" w:customStyle="1" w:styleId="Comment">
    <w:name w:val="Comment"/>
    <w:basedOn w:val="Normal"/>
    <w:next w:val="Normal"/>
    <w:rsid w:val="005826A3"/>
    <w:pPr>
      <w:shd w:val="clear" w:color="auto" w:fill="FFFF00"/>
      <w:spacing w:before="120"/>
    </w:pPr>
    <w:rPr>
      <w:sz w:val="20"/>
    </w:rPr>
  </w:style>
  <w:style w:type="paragraph" w:customStyle="1" w:styleId="Blockquote">
    <w:name w:val="Blockquote"/>
    <w:basedOn w:val="Normal"/>
    <w:next w:val="Normal"/>
    <w:rsid w:val="005826A3"/>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826A3"/>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5826A3"/>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5826A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5826A3"/>
    <w:pPr>
      <w:spacing w:before="120"/>
    </w:pPr>
    <w:rPr>
      <w:color w:val="000080"/>
    </w:rPr>
  </w:style>
  <w:style w:type="paragraph" w:customStyle="1" w:styleId="Tablenumberandcaption">
    <w:name w:val="Table number and caption"/>
    <w:basedOn w:val="Normal"/>
    <w:next w:val="Normal"/>
    <w:rsid w:val="005826A3"/>
    <w:pPr>
      <w:spacing w:before="120"/>
    </w:pPr>
    <w:rPr>
      <w:b/>
      <w:color w:val="006600"/>
      <w:sz w:val="22"/>
    </w:rPr>
  </w:style>
  <w:style w:type="paragraph" w:customStyle="1" w:styleId="Tableheader">
    <w:name w:val="Table header"/>
    <w:basedOn w:val="Normal"/>
    <w:next w:val="Normal"/>
    <w:rsid w:val="005826A3"/>
    <w:pPr>
      <w:spacing w:after="0"/>
    </w:pPr>
    <w:rPr>
      <w:b/>
      <w:sz w:val="20"/>
    </w:rPr>
  </w:style>
  <w:style w:type="paragraph" w:customStyle="1" w:styleId="Tablebody">
    <w:name w:val="Table body"/>
    <w:basedOn w:val="Normal"/>
    <w:next w:val="Normal"/>
    <w:rsid w:val="005826A3"/>
    <w:pPr>
      <w:spacing w:after="0"/>
    </w:pPr>
    <w:rPr>
      <w:sz w:val="20"/>
    </w:rPr>
  </w:style>
  <w:style w:type="paragraph" w:customStyle="1" w:styleId="Tablefooter">
    <w:name w:val="Table footer"/>
    <w:basedOn w:val="Normal"/>
    <w:next w:val="Normal"/>
    <w:rsid w:val="005826A3"/>
    <w:pPr>
      <w:spacing w:after="0"/>
    </w:pPr>
    <w:rPr>
      <w:sz w:val="18"/>
    </w:rPr>
  </w:style>
  <w:style w:type="paragraph" w:customStyle="1" w:styleId="Alternateheading">
    <w:name w:val="Alternate heading"/>
    <w:basedOn w:val="Normal"/>
    <w:next w:val="Normal"/>
    <w:rsid w:val="005826A3"/>
    <w:rPr>
      <w:b/>
      <w:color w:val="800080"/>
      <w:sz w:val="22"/>
    </w:rPr>
  </w:style>
  <w:style w:type="paragraph" w:styleId="Footer">
    <w:name w:val="footer"/>
    <w:basedOn w:val="Normal"/>
    <w:semiHidden/>
    <w:rsid w:val="005826A3"/>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5826A3"/>
    <w:rPr>
      <w:color w:val="808080"/>
      <w:sz w:val="22"/>
    </w:rPr>
  </w:style>
  <w:style w:type="paragraph" w:customStyle="1" w:styleId="FiguresTablesBoxesSectionHeading">
    <w:name w:val="Figures Tables Boxes Section Heading"/>
    <w:basedOn w:val="Heading2"/>
    <w:next w:val="Normal"/>
    <w:rsid w:val="005826A3"/>
    <w:rPr>
      <w:rFonts w:ascii="Verdana" w:hAnsi="Verdana"/>
      <w:color w:val="A50021"/>
      <w:sz w:val="24"/>
    </w:rPr>
  </w:style>
  <w:style w:type="paragraph" w:customStyle="1" w:styleId="Answer">
    <w:name w:val="Answer"/>
    <w:basedOn w:val="Normal"/>
    <w:next w:val="Normal"/>
    <w:rsid w:val="005826A3"/>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5826A3"/>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5826A3"/>
    <w:rPr>
      <w:bdr w:val="none" w:sz="0" w:space="0" w:color="auto"/>
      <w:shd w:val="clear" w:color="auto" w:fill="FFFF93"/>
    </w:rPr>
  </w:style>
  <w:style w:type="character" w:customStyle="1" w:styleId="nc-pageobject">
    <w:name w:val="nc-pageobject"/>
    <w:rsid w:val="005826A3"/>
    <w:rPr>
      <w:color w:val="993366"/>
      <w:bdr w:val="none" w:sz="0" w:space="0" w:color="auto"/>
      <w:shd w:val="clear" w:color="auto" w:fill="FFF0E1"/>
    </w:rPr>
  </w:style>
  <w:style w:type="character" w:customStyle="1" w:styleId="LabelorNumber">
    <w:name w:val="Label or Number"/>
    <w:rsid w:val="005826A3"/>
    <w:rPr>
      <w:rFonts w:ascii="Arial" w:hAnsi="Arial"/>
      <w:color w:val="auto"/>
      <w:sz w:val="22"/>
      <w:bdr w:val="none" w:sz="0" w:space="0" w:color="auto"/>
      <w:shd w:val="clear" w:color="auto" w:fill="33CCCC"/>
    </w:rPr>
  </w:style>
  <w:style w:type="paragraph" w:styleId="DocumentMap">
    <w:name w:val="Document Map"/>
    <w:basedOn w:val="Normal"/>
    <w:semiHidden/>
    <w:rsid w:val="005826A3"/>
    <w:pPr>
      <w:shd w:val="clear" w:color="auto" w:fill="000080"/>
    </w:pPr>
    <w:rPr>
      <w:rFonts w:ascii="Tahoma" w:hAnsi="Tahoma" w:cs="Tahoma"/>
      <w:sz w:val="20"/>
    </w:rPr>
  </w:style>
  <w:style w:type="paragraph" w:customStyle="1" w:styleId="Processinginstruction">
    <w:name w:val="Processing instruction"/>
    <w:basedOn w:val="Normal"/>
    <w:next w:val="Normal"/>
    <w:rsid w:val="005826A3"/>
    <w:pPr>
      <w:shd w:val="clear" w:color="auto" w:fill="D6FF61"/>
    </w:pPr>
    <w:rPr>
      <w:rFonts w:ascii="Courier New" w:hAnsi="Courier New"/>
      <w:color w:val="000080"/>
    </w:rPr>
  </w:style>
  <w:style w:type="character" w:styleId="Hyperlink">
    <w:name w:val="Hyperlink"/>
    <w:unhideWhenUsed/>
    <w:rsid w:val="00461D65"/>
    <w:rPr>
      <w:color w:val="0000FF"/>
      <w:u w:val="single"/>
    </w:rPr>
  </w:style>
  <w:style w:type="character" w:customStyle="1" w:styleId="Heading3Char">
    <w:name w:val="Heading 3 Char"/>
    <w:link w:val="Heading3"/>
    <w:rsid w:val="00521FBE"/>
    <w:rPr>
      <w:rFonts w:ascii="Arial" w:eastAsia="Times" w:hAnsi="Arial"/>
      <w:b/>
      <w:sz w:val="26"/>
    </w:rPr>
  </w:style>
  <w:style w:type="paragraph" w:styleId="BalloonText">
    <w:name w:val="Balloon Text"/>
    <w:basedOn w:val="Normal"/>
    <w:link w:val="BalloonTextChar"/>
    <w:uiPriority w:val="99"/>
    <w:semiHidden/>
    <w:unhideWhenUsed/>
    <w:rsid w:val="005161E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1E9"/>
    <w:rPr>
      <w:rFonts w:ascii="Segoe UI" w:eastAsia="Times" w:hAnsi="Segoe UI" w:cs="Segoe UI"/>
      <w:sz w:val="18"/>
      <w:szCs w:val="18"/>
    </w:rPr>
  </w:style>
  <w:style w:type="character" w:styleId="UnresolvedMention">
    <w:name w:val="Unresolved Mention"/>
    <w:basedOn w:val="DefaultParagraphFont"/>
    <w:uiPriority w:val="99"/>
    <w:semiHidden/>
    <w:unhideWhenUsed/>
    <w:rsid w:val="005161E9"/>
    <w:rPr>
      <w:color w:val="605E5C"/>
      <w:shd w:val="clear" w:color="auto" w:fill="E1DFDD"/>
    </w:rPr>
  </w:style>
  <w:style w:type="paragraph" w:customStyle="1" w:styleId="Figuregraphic">
    <w:name w:val="Figure graphic"/>
    <w:basedOn w:val="Normal"/>
    <w:rsid w:val="005826A3"/>
    <w:pPr>
      <w:autoSpaceDE w:val="0"/>
      <w:autoSpaceDN w:val="0"/>
      <w:adjustRightInd w:val="0"/>
    </w:pPr>
    <w:rPr>
      <w:rFonts w:eastAsia="Times New Roman"/>
      <w:szCs w:val="24"/>
    </w:rPr>
  </w:style>
  <w:style w:type="paragraph" w:customStyle="1" w:styleId="Equation">
    <w:name w:val="Equation"/>
    <w:basedOn w:val="Normal"/>
    <w:rsid w:val="005826A3"/>
    <w:pPr>
      <w:jc w:val="center"/>
    </w:pPr>
    <w:rPr>
      <w:rFonts w:eastAsia="Times New Roman"/>
      <w:color w:val="333398"/>
    </w:rPr>
  </w:style>
  <w:style w:type="paragraph" w:customStyle="1" w:styleId="Keywords">
    <w:name w:val="Keywords"/>
    <w:basedOn w:val="Normal"/>
    <w:rsid w:val="005826A3"/>
    <w:rPr>
      <w:rFonts w:eastAsia="Times New Roman"/>
      <w:color w:val="000080"/>
    </w:rPr>
  </w:style>
  <w:style w:type="character" w:customStyle="1" w:styleId="Processinginstructionchar">
    <w:name w:val="Processing instruction char"/>
    <w:qFormat/>
    <w:rsid w:val="005826A3"/>
    <w:rPr>
      <w:rFonts w:ascii="Courier New" w:hAnsi="Courier New"/>
      <w:sz w:val="18"/>
      <w:bdr w:val="none" w:sz="0" w:space="0" w:color="auto"/>
      <w:shd w:val="clear" w:color="auto" w:fill="D99594"/>
    </w:rPr>
  </w:style>
  <w:style w:type="character" w:customStyle="1" w:styleId="nc-highlight-1">
    <w:name w:val="nc-highlight-1"/>
    <w:qFormat/>
    <w:rsid w:val="005826A3"/>
    <w:rPr>
      <w:rFonts w:ascii="Arial" w:hAnsi="Arial"/>
      <w:color w:val="FFFFFF"/>
      <w:sz w:val="24"/>
      <w:bdr w:val="none" w:sz="0" w:space="0" w:color="auto"/>
      <w:shd w:val="solid" w:color="0070C0" w:fill="0070C0"/>
    </w:rPr>
  </w:style>
  <w:style w:type="paragraph" w:styleId="Subtitle">
    <w:name w:val="Subtitle"/>
    <w:basedOn w:val="Normal"/>
    <w:link w:val="SubtitleChar"/>
    <w:qFormat/>
    <w:rsid w:val="005826A3"/>
    <w:pPr>
      <w:keepNext/>
      <w:spacing w:before="240" w:after="60" w:line="480" w:lineRule="auto"/>
      <w:outlineLvl w:val="1"/>
    </w:pPr>
    <w:rPr>
      <w:rFonts w:eastAsia="Times New Roman" w:cs="Arial"/>
      <w:b/>
      <w:kern w:val="28"/>
      <w:szCs w:val="24"/>
      <w:u w:val="single"/>
    </w:rPr>
  </w:style>
  <w:style w:type="character" w:customStyle="1" w:styleId="SubtitleChar">
    <w:name w:val="Subtitle Char"/>
    <w:link w:val="Subtitle"/>
    <w:rsid w:val="005826A3"/>
    <w:rPr>
      <w:rFonts w:ascii="Arial" w:hAnsi="Arial" w:cs="Arial"/>
      <w:b/>
      <w:kern w:val="28"/>
      <w:sz w:val="24"/>
      <w:szCs w:val="24"/>
      <w:u w:val="single"/>
    </w:rPr>
  </w:style>
  <w:style w:type="paragraph" w:customStyle="1" w:styleId="Abstract">
    <w:name w:val="Abstract"/>
    <w:basedOn w:val="Normal"/>
    <w:next w:val="Normal"/>
    <w:rsid w:val="005826A3"/>
    <w:pPr>
      <w:spacing w:before="120" w:after="0"/>
    </w:pPr>
    <w:rPr>
      <w:rFonts w:ascii="Times New Roman" w:eastAsia="Times New Roman" w:hAnsi="Times New Roman"/>
      <w:sz w:val="20"/>
    </w:rPr>
  </w:style>
  <w:style w:type="paragraph" w:customStyle="1" w:styleId="Boxcontent">
    <w:name w:val="Boxcontent"/>
    <w:basedOn w:val="Normal"/>
    <w:rsid w:val="005826A3"/>
    <w:rPr>
      <w:rFonts w:eastAsia="Times New Roman"/>
    </w:rPr>
  </w:style>
  <w:style w:type="character" w:customStyle="1" w:styleId="nc-highlight-2">
    <w:name w:val="nc-highlight-2"/>
    <w:qFormat/>
    <w:rsid w:val="005826A3"/>
    <w:rPr>
      <w:rFonts w:ascii="Arial" w:hAnsi="Arial"/>
      <w:color w:val="FFFFFF"/>
      <w:bdr w:val="none" w:sz="0" w:space="0" w:color="auto"/>
      <w:shd w:val="solid" w:color="663300" w:fill="663300"/>
    </w:rPr>
  </w:style>
  <w:style w:type="paragraph" w:customStyle="1" w:styleId="Structuredabstractheading">
    <w:name w:val="Structured abstract heading"/>
    <w:basedOn w:val="Normal"/>
    <w:next w:val="Normal"/>
    <w:rsid w:val="005826A3"/>
    <w:pPr>
      <w:keepNext/>
      <w:spacing w:before="240" w:after="60" w:line="480" w:lineRule="auto"/>
      <w:outlineLvl w:val="2"/>
    </w:pPr>
    <w:rPr>
      <w:rFonts w:eastAsia="Times New Roman"/>
      <w:b/>
      <w:kern w:val="28"/>
      <w:sz w:val="26"/>
      <w:szCs w:val="24"/>
    </w:rPr>
  </w:style>
  <w:style w:type="character" w:customStyle="1" w:styleId="nc-highlight-3">
    <w:name w:val="nc-highlight-3"/>
    <w:qFormat/>
    <w:rsid w:val="005826A3"/>
    <w:rPr>
      <w:rFonts w:ascii="Arial" w:hAnsi="Arial"/>
      <w:color w:val="FFFFFF"/>
      <w:sz w:val="24"/>
      <w:bdr w:val="none" w:sz="0" w:space="0" w:color="auto"/>
      <w:shd w:val="solid" w:color="A6A6A6" w:fill="A6A6A6"/>
    </w:rPr>
  </w:style>
  <w:style w:type="character" w:customStyle="1" w:styleId="nc-highlight-4">
    <w:name w:val="nc-highlight-4"/>
    <w:qFormat/>
    <w:rsid w:val="005826A3"/>
    <w:rPr>
      <w:rFonts w:ascii="Arial" w:hAnsi="Arial"/>
      <w:color w:val="FFFFFF"/>
      <w:sz w:val="24"/>
      <w:bdr w:val="none" w:sz="0" w:space="0" w:color="auto"/>
      <w:shd w:val="solid" w:color="CC9900" w:fill="CC9900"/>
    </w:rPr>
  </w:style>
  <w:style w:type="character" w:customStyle="1" w:styleId="nc-highlight-5">
    <w:name w:val="nc-highlight-5"/>
    <w:qFormat/>
    <w:rsid w:val="005826A3"/>
    <w:rPr>
      <w:rFonts w:ascii="Arial" w:hAnsi="Arial"/>
      <w:color w:val="FFFFFF"/>
      <w:sz w:val="24"/>
      <w:bdr w:val="none" w:sz="0" w:space="0" w:color="auto"/>
      <w:shd w:val="solid" w:color="000000" w:fill="000000"/>
    </w:rPr>
  </w:style>
  <w:style w:type="paragraph" w:customStyle="1" w:styleId="Figurealttext">
    <w:name w:val="Figure alt text"/>
    <w:basedOn w:val="Normal"/>
    <w:rsid w:val="005826A3"/>
    <w:pPr>
      <w:shd w:val="clear" w:color="auto" w:fill="C4BC96"/>
    </w:pPr>
    <w:rPr>
      <w:rFonts w:ascii="Courier New" w:eastAsia="Times New Roman" w:hAnsi="Courier New"/>
    </w:rPr>
  </w:style>
  <w:style w:type="paragraph" w:styleId="List">
    <w:name w:val="List"/>
    <w:basedOn w:val="Normal"/>
    <w:semiHidden/>
    <w:unhideWhenUsed/>
    <w:rsid w:val="005826A3"/>
    <w:pPr>
      <w:ind w:left="360" w:hanging="360"/>
      <w:contextualSpacing/>
    </w:pPr>
  </w:style>
  <w:style w:type="paragraph" w:customStyle="1" w:styleId="Glossarydefinition">
    <w:name w:val="Glossary definition"/>
    <w:basedOn w:val="Normal"/>
    <w:rsid w:val="005826A3"/>
    <w:pPr>
      <w:shd w:val="clear" w:color="auto" w:fill="FDE4BF"/>
    </w:pPr>
    <w:rPr>
      <w:color w:val="0033CC"/>
      <w:sz w:val="22"/>
    </w:rPr>
  </w:style>
  <w:style w:type="paragraph" w:customStyle="1" w:styleId="Glossaryterm">
    <w:name w:val="Glossary term"/>
    <w:basedOn w:val="Normal"/>
    <w:next w:val="Glossarydefinition"/>
    <w:rsid w:val="005826A3"/>
    <w:pPr>
      <w:shd w:val="clear" w:color="auto" w:fill="CCFFFF"/>
    </w:pPr>
    <w:rPr>
      <w:b/>
    </w:rPr>
  </w:style>
  <w:style w:type="character" w:customStyle="1" w:styleId="monospace">
    <w:name w:val="monospace"/>
    <w:basedOn w:val="DefaultParagraphFont"/>
    <w:uiPriority w:val="1"/>
    <w:qFormat/>
    <w:rsid w:val="005826A3"/>
    <w:rPr>
      <w:rFonts w:ascii="Courier New" w:hAnsi="Courier New"/>
      <w:color w:val="auto"/>
      <w:sz w:val="20"/>
      <w:bdr w:val="none" w:sz="0" w:space="0" w:color="auto"/>
      <w:shd w:val="clear" w:color="auto" w:fill="D9D9D9" w:themeFill="background1" w:themeFillShade="D9"/>
    </w:rPr>
  </w:style>
  <w:style w:type="paragraph" w:customStyle="1" w:styleId="Figurecaptioncontinued">
    <w:name w:val="Figure caption continued"/>
    <w:basedOn w:val="Normal"/>
    <w:rsid w:val="005826A3"/>
    <w:rPr>
      <w:rFonts w:eastAsia="Times New Roman"/>
      <w:color w:val="000080"/>
      <w:lang w:val="en-GB"/>
    </w:rPr>
  </w:style>
  <w:style w:type="paragraph" w:customStyle="1" w:styleId="Figurecopyrightstatement">
    <w:name w:val="Figure copyright statement"/>
    <w:basedOn w:val="Normal"/>
    <w:rsid w:val="005826A3"/>
    <w:rPr>
      <w:rFonts w:ascii="Times New Roman" w:eastAsia="Times New Roman" w:hAnsi="Times New Roman"/>
      <w:b/>
      <w:color w:val="943634"/>
      <w:sz w:val="20"/>
    </w:rPr>
  </w:style>
  <w:style w:type="paragraph" w:customStyle="1" w:styleId="Figurelicensestatement">
    <w:name w:val="Figure license statement"/>
    <w:basedOn w:val="Normal"/>
    <w:rsid w:val="005826A3"/>
    <w:rPr>
      <w:rFonts w:ascii="Times New Roman" w:eastAsia="Times New Roman" w:hAnsi="Times New Roman"/>
      <w:b/>
      <w:color w:val="76923C"/>
      <w:sz w:val="20"/>
    </w:rPr>
  </w:style>
  <w:style w:type="paragraph" w:customStyle="1" w:styleId="Figuretitle">
    <w:name w:val="Figure title"/>
    <w:basedOn w:val="Normal"/>
    <w:next w:val="Normal"/>
    <w:rsid w:val="005826A3"/>
    <w:pPr>
      <w:spacing w:before="120"/>
    </w:pPr>
    <w:rPr>
      <w:rFonts w:eastAsia="Times New Roman"/>
      <w:b/>
      <w:color w:val="000080"/>
      <w:lang w:val="en-GB"/>
    </w:rPr>
  </w:style>
  <w:style w:type="paragraph" w:customStyle="1" w:styleId="Tablecopyrightstatement">
    <w:name w:val="Table copyright statement"/>
    <w:basedOn w:val="Normal"/>
    <w:rsid w:val="005826A3"/>
    <w:rPr>
      <w:rFonts w:ascii="Times New Roman" w:eastAsia="Times New Roman" w:hAnsi="Times New Roman"/>
      <w:b/>
      <w:color w:val="943634"/>
      <w:sz w:val="20"/>
    </w:rPr>
  </w:style>
  <w:style w:type="paragraph" w:customStyle="1" w:styleId="Tablelicensestatement">
    <w:name w:val="Table license statement"/>
    <w:basedOn w:val="Normal"/>
    <w:rsid w:val="005826A3"/>
    <w:rPr>
      <w:rFonts w:ascii="Times New Roman" w:eastAsia="Times New Roman" w:hAnsi="Times New Roman"/>
      <w:b/>
      <w:color w:val="76923C"/>
      <w:sz w:val="20"/>
    </w:rPr>
  </w:style>
  <w:style w:type="paragraph" w:customStyle="1" w:styleId="VideoInformation">
    <w:name w:val="Video Information"/>
    <w:basedOn w:val="Normal"/>
    <w:rsid w:val="005826A3"/>
    <w:pPr>
      <w:shd w:val="clear" w:color="auto" w:fill="FFCCFF"/>
    </w:pPr>
    <w:rPr>
      <w:rFonts w:eastAsia="Times New Roman"/>
      <w:sz w:val="20"/>
    </w:rPr>
  </w:style>
  <w:style w:type="paragraph" w:customStyle="1" w:styleId="Runninglefthead">
    <w:name w:val="Running left head"/>
    <w:basedOn w:val="Normal"/>
    <w:next w:val="Normal"/>
    <w:rsid w:val="005826A3"/>
    <w:pPr>
      <w:autoSpaceDE w:val="0"/>
      <w:autoSpaceDN w:val="0"/>
      <w:adjustRightInd w:val="0"/>
    </w:pPr>
    <w:rPr>
      <w:rFonts w:eastAsia="Times New Roman"/>
      <w:szCs w:val="24"/>
    </w:rPr>
  </w:style>
  <w:style w:type="paragraph" w:styleId="ListParagraph">
    <w:name w:val="List Paragraph"/>
    <w:basedOn w:val="Normal"/>
    <w:uiPriority w:val="34"/>
    <w:qFormat/>
    <w:rsid w:val="00582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lm.nih.gov/research/umls/sourcereleasedocs/index.html" TargetMode="External"/><Relationship Id="rId13" Type="http://schemas.openxmlformats.org/officeDocument/2006/relationships/hyperlink" Target="https://www.nlm.nih.gov/research/umls/user_education/learning_resourc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ts.nlm.nih.gov/license.html" TargetMode="External"/><Relationship Id="rId12" Type="http://schemas.openxmlformats.org/officeDocument/2006/relationships/hyperlink" Target="https://www.nlm.nih.gov/research/umls/index.html"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lm.nih.gov/research/umls/licensedcontent/downloads.html" TargetMode="External"/><Relationship Id="rId5" Type="http://schemas.openxmlformats.org/officeDocument/2006/relationships/footnotes" Target="footnotes.xml"/><Relationship Id="rId15" Type="http://schemas.openxmlformats.org/officeDocument/2006/relationships/image" Target="media/image1.jpg"/><Relationship Id="rId10" Type="http://schemas.openxmlformats.org/officeDocument/2006/relationships/hyperlink" Target="http://www.gnu.org/copyleft/gpl.html" TargetMode="External"/><Relationship Id="rId4" Type="http://schemas.openxmlformats.org/officeDocument/2006/relationships/webSettings" Target="webSettings.xml"/><Relationship Id="rId9" Type="http://schemas.openxmlformats.org/officeDocument/2006/relationships/hyperlink" Target="http://www.nlm.nih.gov/research/umls/implementation_resources/metamorphosys/RRF_Browser.html" TargetMode="External"/><Relationship Id="rId14" Type="http://schemas.openxmlformats.org/officeDocument/2006/relationships/hyperlink" Target="http://list.nih.gov/archives/umlsusers-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dc\AppData\Roaming\Microsoft\Templates\NCBIStyles_v0315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NCBIStyles_v03152017.dotx</Template>
  <TotalTime>0</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5152</CharactersWithSpaces>
  <SharedDoc>false</SharedDoc>
  <HLinks>
    <vt:vector size="72" baseType="variant">
      <vt:variant>
        <vt:i4>3145798</vt:i4>
      </vt:variant>
      <vt:variant>
        <vt:i4>33</vt:i4>
      </vt:variant>
      <vt:variant>
        <vt:i4>0</vt:i4>
      </vt:variant>
      <vt:variant>
        <vt:i4>5</vt:i4>
      </vt:variant>
      <vt:variant>
        <vt:lpwstr>http://www.nlm.nih.gov/research/umls/new_users/online_learning/UMLST_004.htm</vt:lpwstr>
      </vt:variant>
      <vt:variant>
        <vt:lpwstr/>
      </vt:variant>
      <vt:variant>
        <vt:i4>1114186</vt:i4>
      </vt:variant>
      <vt:variant>
        <vt:i4>30</vt:i4>
      </vt:variant>
      <vt:variant>
        <vt:i4>0</vt:i4>
      </vt:variant>
      <vt:variant>
        <vt:i4>5</vt:i4>
      </vt:variant>
      <vt:variant>
        <vt:lpwstr>http://list.nih.gov/archives/umlsusers-l.html</vt:lpwstr>
      </vt:variant>
      <vt:variant>
        <vt:lpwstr/>
      </vt:variant>
      <vt:variant>
        <vt:i4>7471124</vt:i4>
      </vt:variant>
      <vt:variant>
        <vt:i4>27</vt:i4>
      </vt:variant>
      <vt:variant>
        <vt:i4>0</vt:i4>
      </vt:variant>
      <vt:variant>
        <vt:i4>5</vt:i4>
      </vt:variant>
      <vt:variant>
        <vt:lpwstr>http://www.nlm.nih.gov/research/umls/user_education/webcasts.html</vt:lpwstr>
      </vt:variant>
      <vt:variant>
        <vt:lpwstr/>
      </vt:variant>
      <vt:variant>
        <vt:i4>851990</vt:i4>
      </vt:variant>
      <vt:variant>
        <vt:i4>24</vt:i4>
      </vt:variant>
      <vt:variant>
        <vt:i4>0</vt:i4>
      </vt:variant>
      <vt:variant>
        <vt:i4>5</vt:i4>
      </vt:variant>
      <vt:variant>
        <vt:lpwstr>http://www.nlm.nih.gov/research/umls/</vt:lpwstr>
      </vt:variant>
      <vt:variant>
        <vt:lpwstr/>
      </vt:variant>
      <vt:variant>
        <vt:i4>8192040</vt:i4>
      </vt:variant>
      <vt:variant>
        <vt:i4>21</vt:i4>
      </vt:variant>
      <vt:variant>
        <vt:i4>0</vt:i4>
      </vt:variant>
      <vt:variant>
        <vt:i4>5</vt:i4>
      </vt:variant>
      <vt:variant>
        <vt:lpwstr>http://www.nlm.nih.gov/research/umls/licensedcontent/downloads.html</vt:lpwstr>
      </vt:variant>
      <vt:variant>
        <vt:lpwstr/>
      </vt:variant>
      <vt:variant>
        <vt:i4>8192040</vt:i4>
      </vt:variant>
      <vt:variant>
        <vt:i4>18</vt:i4>
      </vt:variant>
      <vt:variant>
        <vt:i4>0</vt:i4>
      </vt:variant>
      <vt:variant>
        <vt:i4>5</vt:i4>
      </vt:variant>
      <vt:variant>
        <vt:lpwstr>http://www.nlm.nih.gov/research/umls/licensedcontent/downloads.html</vt:lpwstr>
      </vt:variant>
      <vt:variant>
        <vt:lpwstr/>
      </vt:variant>
      <vt:variant>
        <vt:i4>4980764</vt:i4>
      </vt:variant>
      <vt:variant>
        <vt:i4>15</vt:i4>
      </vt:variant>
      <vt:variant>
        <vt:i4>0</vt:i4>
      </vt:variant>
      <vt:variant>
        <vt:i4>5</vt:i4>
      </vt:variant>
      <vt:variant>
        <vt:lpwstr>http://javasoft.com/</vt:lpwstr>
      </vt:variant>
      <vt:variant>
        <vt:lpwstr/>
      </vt:variant>
      <vt:variant>
        <vt:i4>4259908</vt:i4>
      </vt:variant>
      <vt:variant>
        <vt:i4>12</vt:i4>
      </vt:variant>
      <vt:variant>
        <vt:i4>0</vt:i4>
      </vt:variant>
      <vt:variant>
        <vt:i4>5</vt:i4>
      </vt:variant>
      <vt:variant>
        <vt:lpwstr>http://www.gnu.org/copyleft/gpl.html</vt:lpwstr>
      </vt:variant>
      <vt:variant>
        <vt:lpwstr/>
      </vt:variant>
      <vt:variant>
        <vt:i4>5177418</vt:i4>
      </vt:variant>
      <vt:variant>
        <vt:i4>9</vt:i4>
      </vt:variant>
      <vt:variant>
        <vt:i4>0</vt:i4>
      </vt:variant>
      <vt:variant>
        <vt:i4>5</vt:i4>
      </vt:variant>
      <vt:variant>
        <vt:lpwstr>http://www.nlm.nih.gov/research/umls/implementation_resources/metamorphosys/RRF_Browser.html</vt:lpwstr>
      </vt:variant>
      <vt:variant>
        <vt:lpwstr/>
      </vt:variant>
      <vt:variant>
        <vt:i4>4128885</vt:i4>
      </vt:variant>
      <vt:variant>
        <vt:i4>6</vt:i4>
      </vt:variant>
      <vt:variant>
        <vt:i4>0</vt:i4>
      </vt:variant>
      <vt:variant>
        <vt:i4>5</vt:i4>
      </vt:variant>
      <vt:variant>
        <vt:lpwstr>https://www.nlm.nih.gov/research/umls/sourcereleasedocs/index.html</vt:lpwstr>
      </vt:variant>
      <vt:variant>
        <vt:lpwstr/>
      </vt:variant>
      <vt:variant>
        <vt:i4>4653139</vt:i4>
      </vt:variant>
      <vt:variant>
        <vt:i4>3</vt:i4>
      </vt:variant>
      <vt:variant>
        <vt:i4>0</vt:i4>
      </vt:variant>
      <vt:variant>
        <vt:i4>5</vt:i4>
      </vt:variant>
      <vt:variant>
        <vt:lpwstr>https://uts.nlm.nih.gov/license.html</vt:lpwstr>
      </vt:variant>
      <vt:variant>
        <vt:lpwstr/>
      </vt:variant>
      <vt:variant>
        <vt:i4>4653139</vt:i4>
      </vt:variant>
      <vt:variant>
        <vt:i4>0</vt:i4>
      </vt:variant>
      <vt:variant>
        <vt:i4>0</vt:i4>
      </vt:variant>
      <vt:variant>
        <vt:i4>5</vt:i4>
      </vt:variant>
      <vt:variant>
        <vt:lpwstr>https://uts.nlm.nih.gov/license.html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Administrator</dc:creator>
  <cp:keywords/>
  <dc:description/>
  <cp:lastModifiedBy>Rewolinski, Jenny (NIH/NLM) [E]</cp:lastModifiedBy>
  <cp:revision>2</cp:revision>
  <cp:lastPrinted>2004-11-04T15:23:00Z</cp:lastPrinted>
  <dcterms:created xsi:type="dcterms:W3CDTF">2021-08-12T15:47:00Z</dcterms:created>
  <dcterms:modified xsi:type="dcterms:W3CDTF">2021-08-12T15:47:00Z</dcterms:modified>
</cp:coreProperties>
</file>
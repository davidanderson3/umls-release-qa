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82D" w:rsidRPr="00C0279A" w:rsidRDefault="0083382D" w:rsidP="0083382D">
      <w:pPr>
        <w:spacing w:before="100" w:beforeAutospacing="1" w:after="100" w:afterAutospacing="1"/>
        <w:outlineLvl w:val="0"/>
        <w:rPr>
          <w:rFonts w:asciiTheme="minorHAnsi" w:eastAsia="Times New Roman" w:hAnsiTheme="minorHAnsi"/>
          <w:b/>
          <w:bCs/>
          <w:kern w:val="36"/>
          <w:sz w:val="48"/>
          <w:szCs w:val="48"/>
        </w:rPr>
      </w:pPr>
      <w:r w:rsidRPr="00C0279A">
        <w:rPr>
          <w:rFonts w:asciiTheme="minorHAnsi" w:eastAsia="Times New Roman" w:hAnsiTheme="minorHAnsi"/>
          <w:b/>
          <w:bCs/>
          <w:i/>
          <w:iCs/>
          <w:kern w:val="36"/>
          <w:sz w:val="48"/>
          <w:szCs w:val="48"/>
        </w:rPr>
        <w:t>Fact Sheet</w:t>
      </w:r>
      <w:r w:rsidRPr="00C0279A">
        <w:rPr>
          <w:rFonts w:asciiTheme="minorHAnsi" w:eastAsia="Times New Roman" w:hAnsiTheme="minorHAnsi"/>
          <w:b/>
          <w:bCs/>
          <w:kern w:val="36"/>
          <w:sz w:val="48"/>
          <w:szCs w:val="48"/>
        </w:rPr>
        <w:br/>
        <w:t xml:space="preserve">UMLS® </w:t>
      </w:r>
      <w:r w:rsidR="00604915" w:rsidRPr="00C0279A">
        <w:rPr>
          <w:rFonts w:asciiTheme="minorHAnsi" w:eastAsia="Times New Roman" w:hAnsiTheme="minorHAnsi"/>
          <w:b/>
          <w:bCs/>
          <w:kern w:val="36"/>
          <w:sz w:val="48"/>
          <w:szCs w:val="48"/>
        </w:rPr>
        <w:t>Terminology Services</w:t>
      </w:r>
    </w:p>
    <w:p w:rsidR="0083382D" w:rsidRPr="00C0279A" w:rsidRDefault="005C35C4" w:rsidP="0083382D">
      <w:pPr>
        <w:rPr>
          <w:rFonts w:asciiTheme="minorHAnsi" w:eastAsia="Times New Roman" w:hAnsiTheme="minorHAnsi"/>
        </w:rPr>
      </w:pPr>
      <w:r w:rsidRPr="005C35C4">
        <w:rPr>
          <w:rFonts w:asciiTheme="minorHAnsi" w:eastAsia="Times New Roman" w:hAnsiTheme="minorHAnsi"/>
        </w:rPr>
        <w:pict>
          <v:rect id="_x0000_i1025" style="width:0;height:1.5pt" o:hralign="center" o:hrstd="t" o:hr="t" fillcolor="#aca899" stroked="f"/>
        </w:pict>
      </w:r>
    </w:p>
    <w:p w:rsidR="0083382D" w:rsidRPr="00C0279A" w:rsidDel="00642EBF" w:rsidRDefault="0083382D" w:rsidP="0083382D">
      <w:pPr>
        <w:spacing w:before="100" w:beforeAutospacing="1" w:after="100" w:afterAutospacing="1"/>
        <w:outlineLvl w:val="1"/>
        <w:rPr>
          <w:del w:id="0" w:author="nlm" w:date="2011-12-08T10:44:00Z"/>
          <w:rFonts w:asciiTheme="minorHAnsi" w:eastAsia="Times New Roman" w:hAnsiTheme="minorHAnsi"/>
          <w:b/>
          <w:bCs/>
          <w:sz w:val="36"/>
          <w:szCs w:val="36"/>
        </w:rPr>
      </w:pPr>
      <w:del w:id="1" w:author="nlm" w:date="2011-12-08T10:44:00Z">
        <w:r w:rsidRPr="00C0279A" w:rsidDel="00642EBF">
          <w:rPr>
            <w:rFonts w:asciiTheme="minorHAnsi" w:eastAsia="Times New Roman" w:hAnsiTheme="minorHAnsi"/>
            <w:b/>
            <w:bCs/>
            <w:sz w:val="36"/>
            <w:szCs w:val="36"/>
          </w:rPr>
          <w:delText>Background</w:delText>
        </w:r>
      </w:del>
    </w:p>
    <w:p w:rsidR="00873EC8" w:rsidRPr="00C0279A" w:rsidDel="00642EBF" w:rsidRDefault="0054747E" w:rsidP="0083382D">
      <w:pPr>
        <w:spacing w:before="100" w:beforeAutospacing="1" w:after="100" w:afterAutospacing="1"/>
        <w:rPr>
          <w:del w:id="2" w:author="nlm" w:date="2011-12-08T10:44:00Z"/>
          <w:rFonts w:asciiTheme="minorHAnsi" w:hAnsiTheme="minorHAnsi"/>
        </w:rPr>
      </w:pPr>
      <w:del w:id="3" w:author="nlm" w:date="2011-12-08T10:44:00Z">
        <w:r w:rsidRPr="00C0279A" w:rsidDel="00642EBF">
          <w:rPr>
            <w:rFonts w:asciiTheme="minorHAnsi" w:hAnsiTheme="minorHAnsi"/>
          </w:rPr>
          <w:delText xml:space="preserve">The </w:delText>
        </w:r>
        <w:r w:rsidR="005C35C4" w:rsidDel="00642EBF">
          <w:fldChar w:fldCharType="begin"/>
        </w:r>
        <w:r w:rsidR="005C35C4" w:rsidDel="00642EBF">
          <w:delInstrText>HYPERLINK "http://www.nlm.nih.gov/pubs/factsheets/umls.html"</w:delInstrText>
        </w:r>
        <w:r w:rsidR="005C35C4" w:rsidDel="00642EBF">
          <w:fldChar w:fldCharType="separate"/>
        </w:r>
        <w:r w:rsidR="00132AE2" w:rsidRPr="00C0279A" w:rsidDel="00642EBF">
          <w:rPr>
            <w:rStyle w:val="Hyperlink"/>
            <w:rFonts w:asciiTheme="minorHAnsi" w:hAnsiTheme="minorHAnsi"/>
          </w:rPr>
          <w:delText>Unified Medical Language System</w:delText>
        </w:r>
        <w:r w:rsidR="005C35C4" w:rsidDel="00642EBF">
          <w:fldChar w:fldCharType="end"/>
        </w:r>
        <w:r w:rsidR="000B5C5F" w:rsidRPr="00C0279A" w:rsidDel="00642EBF">
          <w:rPr>
            <w:rFonts w:asciiTheme="minorHAnsi" w:eastAsia="Times New Roman" w:hAnsiTheme="minorHAnsi"/>
            <w:vertAlign w:val="superscript"/>
          </w:rPr>
          <w:delText>®</w:delText>
        </w:r>
        <w:r w:rsidR="00132AE2" w:rsidRPr="00C0279A" w:rsidDel="00642EBF">
          <w:rPr>
            <w:rFonts w:asciiTheme="minorHAnsi" w:hAnsiTheme="minorHAnsi"/>
          </w:rPr>
          <w:delText xml:space="preserve"> (UMLS</w:delText>
        </w:r>
        <w:r w:rsidR="000B5C5F" w:rsidRPr="00C0279A" w:rsidDel="00642EBF">
          <w:rPr>
            <w:rFonts w:asciiTheme="minorHAnsi" w:eastAsia="Times New Roman" w:hAnsiTheme="minorHAnsi"/>
            <w:vertAlign w:val="superscript"/>
          </w:rPr>
          <w:delText>®</w:delText>
        </w:r>
        <w:r w:rsidR="00132AE2" w:rsidRPr="00C0279A" w:rsidDel="00642EBF">
          <w:rPr>
            <w:rFonts w:asciiTheme="minorHAnsi" w:hAnsiTheme="minorHAnsi"/>
          </w:rPr>
          <w:delText xml:space="preserve">) </w:delText>
        </w:r>
        <w:r w:rsidR="00873EC8" w:rsidRPr="00C0279A" w:rsidDel="00642EBF">
          <w:rPr>
            <w:rFonts w:asciiTheme="minorHAnsi" w:hAnsiTheme="minorHAnsi"/>
          </w:rPr>
          <w:delText xml:space="preserve">integrates and distributes biomedical terminology, classification, and coding standards.  </w:delText>
        </w:r>
        <w:r w:rsidR="00B2761E" w:rsidRPr="00C0279A" w:rsidDel="00642EBF">
          <w:rPr>
            <w:rFonts w:asciiTheme="minorHAnsi" w:hAnsiTheme="minorHAnsi"/>
          </w:rPr>
          <w:delText>It en</w:delText>
        </w:r>
        <w:r w:rsidR="00B32B87" w:rsidRPr="00C0279A" w:rsidDel="00642EBF">
          <w:rPr>
            <w:rFonts w:asciiTheme="minorHAnsi" w:hAnsiTheme="minorHAnsi"/>
          </w:rPr>
          <w:delText>ables the creation of</w:delText>
        </w:r>
        <w:r w:rsidR="00956219" w:rsidRPr="00C0279A" w:rsidDel="00642EBF">
          <w:rPr>
            <w:rFonts w:asciiTheme="minorHAnsi" w:hAnsiTheme="minorHAnsi"/>
          </w:rPr>
          <w:delText xml:space="preserve"> </w:delText>
        </w:r>
        <w:r w:rsidR="00B2761E" w:rsidRPr="00C0279A" w:rsidDel="00642EBF">
          <w:rPr>
            <w:rFonts w:asciiTheme="minorHAnsi" w:hAnsiTheme="minorHAnsi"/>
          </w:rPr>
          <w:delText>interoperable</w:delText>
        </w:r>
        <w:r w:rsidR="00351D0D" w:rsidRPr="00C0279A" w:rsidDel="00642EBF">
          <w:rPr>
            <w:rFonts w:asciiTheme="minorHAnsi" w:hAnsiTheme="minorHAnsi"/>
          </w:rPr>
          <w:delText xml:space="preserve"> electronic health records and</w:delText>
        </w:r>
        <w:r w:rsidR="00B2761E" w:rsidRPr="00C0279A" w:rsidDel="00642EBF">
          <w:rPr>
            <w:rFonts w:asciiTheme="minorHAnsi" w:hAnsiTheme="minorHAnsi"/>
          </w:rPr>
          <w:delText xml:space="preserve"> biomedical </w:delText>
        </w:r>
        <w:r w:rsidR="00351D0D" w:rsidRPr="00C0279A" w:rsidDel="00642EBF">
          <w:rPr>
            <w:rFonts w:asciiTheme="minorHAnsi" w:hAnsiTheme="minorHAnsi"/>
          </w:rPr>
          <w:delText>information systems</w:delText>
        </w:r>
        <w:r w:rsidR="00B2761E" w:rsidRPr="00C0279A" w:rsidDel="00642EBF">
          <w:rPr>
            <w:rFonts w:asciiTheme="minorHAnsi" w:hAnsiTheme="minorHAnsi"/>
          </w:rPr>
          <w:delText>.</w:delText>
        </w:r>
        <w:r w:rsidR="005F3369" w:rsidRPr="00C0279A" w:rsidDel="00642EBF">
          <w:rPr>
            <w:rFonts w:asciiTheme="minorHAnsi" w:hAnsiTheme="minorHAnsi"/>
          </w:rPr>
          <w:delText xml:space="preserve">  The UMLS provides data for system developers as well as search and retrieval functions for less technical users.</w:delText>
        </w:r>
      </w:del>
    </w:p>
    <w:p w:rsidR="000D21F8" w:rsidRPr="00C0279A" w:rsidDel="00642EBF" w:rsidRDefault="000B30E7" w:rsidP="000D21F8">
      <w:pPr>
        <w:spacing w:before="100" w:beforeAutospacing="1" w:after="100" w:afterAutospacing="1"/>
        <w:rPr>
          <w:ins w:id="4" w:author="emricks" w:date="2011-12-07T16:43:00Z"/>
          <w:del w:id="5" w:author="nlm" w:date="2011-12-08T10:44:00Z"/>
          <w:rFonts w:asciiTheme="minorHAnsi" w:eastAsia="Times New Roman" w:hAnsiTheme="minorHAnsi"/>
        </w:rPr>
      </w:pPr>
      <w:del w:id="6" w:author="nlm" w:date="2011-12-08T10:44:00Z">
        <w:r w:rsidRPr="00C0279A" w:rsidDel="00642EBF">
          <w:rPr>
            <w:rFonts w:asciiTheme="minorHAnsi" w:hAnsiTheme="minorHAnsi"/>
          </w:rPr>
          <w:delText xml:space="preserve">The UMLS includes three </w:delText>
        </w:r>
        <w:r w:rsidRPr="00E46736" w:rsidDel="00642EBF">
          <w:rPr>
            <w:rFonts w:asciiTheme="minorHAnsi" w:eastAsia="Times New Roman" w:hAnsiTheme="minorHAnsi"/>
          </w:rPr>
          <w:delText>Knowledge Sources</w:delText>
        </w:r>
        <w:r w:rsidR="00E46736" w:rsidDel="00642EBF">
          <w:rPr>
            <w:rFonts w:asciiTheme="minorHAnsi" w:eastAsia="Times New Roman" w:hAnsiTheme="minorHAnsi"/>
          </w:rPr>
          <w:delText xml:space="preserve">: the </w:delText>
        </w:r>
        <w:r w:rsidR="005C35C4" w:rsidDel="00642EBF">
          <w:fldChar w:fldCharType="begin"/>
        </w:r>
        <w:r w:rsidR="005C35C4" w:rsidDel="00642EBF">
          <w:delInstrText>HYPERLINK "http://www.nlm.nih.gov/pubs/factsheets/umlsmeta.html"</w:delInstrText>
        </w:r>
        <w:r w:rsidR="005C35C4" w:rsidDel="00642EBF">
          <w:fldChar w:fldCharType="separate"/>
        </w:r>
        <w:r w:rsidRPr="00C0279A" w:rsidDel="00642EBF">
          <w:rPr>
            <w:rFonts w:asciiTheme="minorHAnsi" w:eastAsia="Times New Roman" w:hAnsiTheme="minorHAnsi"/>
            <w:color w:val="0000FF"/>
            <w:u w:val="single"/>
          </w:rPr>
          <w:delText>Metathesaurus</w:delText>
        </w:r>
        <w:r w:rsidR="005C35C4" w:rsidDel="00642EBF">
          <w:fldChar w:fldCharType="end"/>
        </w:r>
        <w:r w:rsidRPr="00C0279A" w:rsidDel="00642EBF">
          <w:rPr>
            <w:rFonts w:asciiTheme="minorHAnsi" w:eastAsia="Times New Roman" w:hAnsiTheme="minorHAnsi"/>
            <w:vertAlign w:val="superscript"/>
          </w:rPr>
          <w:delText>®</w:delText>
        </w:r>
        <w:r w:rsidRPr="00C0279A" w:rsidDel="00642EBF">
          <w:rPr>
            <w:rFonts w:asciiTheme="minorHAnsi" w:eastAsia="Times New Roman" w:hAnsiTheme="minorHAnsi"/>
          </w:rPr>
          <w:delText>,</w:delText>
        </w:r>
        <w:r w:rsidR="00E46736" w:rsidDel="00642EBF">
          <w:rPr>
            <w:rFonts w:asciiTheme="minorHAnsi" w:eastAsia="Times New Roman" w:hAnsiTheme="minorHAnsi"/>
          </w:rPr>
          <w:delText xml:space="preserve"> the</w:delText>
        </w:r>
        <w:r w:rsidRPr="00C0279A" w:rsidDel="00642EBF">
          <w:rPr>
            <w:rFonts w:asciiTheme="minorHAnsi" w:eastAsia="Times New Roman" w:hAnsiTheme="minorHAnsi"/>
          </w:rPr>
          <w:delText xml:space="preserve"> </w:delText>
        </w:r>
        <w:r w:rsidR="005C35C4" w:rsidDel="00642EBF">
          <w:fldChar w:fldCharType="begin"/>
        </w:r>
        <w:r w:rsidR="005C35C4" w:rsidDel="00642EBF">
          <w:delInstrText>HYPERLINK "http://www.nlm.nih.gov/pubs/factsheets/umlssemn.html"</w:delInstrText>
        </w:r>
        <w:r w:rsidR="005C35C4" w:rsidDel="00642EBF">
          <w:fldChar w:fldCharType="separate"/>
        </w:r>
        <w:r w:rsidRPr="00C0279A" w:rsidDel="00642EBF">
          <w:rPr>
            <w:rFonts w:asciiTheme="minorHAnsi" w:eastAsia="Times New Roman" w:hAnsiTheme="minorHAnsi"/>
            <w:color w:val="0000FF"/>
            <w:u w:val="single"/>
          </w:rPr>
          <w:delText>Semantic Network</w:delText>
        </w:r>
        <w:r w:rsidR="005C35C4" w:rsidDel="00642EBF">
          <w:fldChar w:fldCharType="end"/>
        </w:r>
        <w:r w:rsidRPr="00C0279A" w:rsidDel="00642EBF">
          <w:rPr>
            <w:rFonts w:asciiTheme="minorHAnsi" w:eastAsia="Times New Roman" w:hAnsiTheme="minorHAnsi"/>
          </w:rPr>
          <w:delText xml:space="preserve">, and </w:delText>
        </w:r>
        <w:r w:rsidR="00E46736" w:rsidDel="00642EBF">
          <w:rPr>
            <w:rFonts w:asciiTheme="minorHAnsi" w:eastAsia="Times New Roman" w:hAnsiTheme="minorHAnsi"/>
          </w:rPr>
          <w:delText xml:space="preserve">the </w:delText>
        </w:r>
        <w:r w:rsidR="005C35C4" w:rsidDel="00642EBF">
          <w:fldChar w:fldCharType="begin"/>
        </w:r>
        <w:r w:rsidR="005C35C4" w:rsidDel="00642EBF">
          <w:delInstrText>HYPERLINK "http://www.nlm.nih.gov/pubs/factsheets/umlslex.html"</w:delInstrText>
        </w:r>
        <w:r w:rsidR="005C35C4" w:rsidDel="00642EBF">
          <w:fldChar w:fldCharType="separate"/>
        </w:r>
        <w:r w:rsidRPr="00C0279A" w:rsidDel="00642EBF">
          <w:rPr>
            <w:rFonts w:asciiTheme="minorHAnsi" w:eastAsia="Times New Roman" w:hAnsiTheme="minorHAnsi"/>
            <w:color w:val="0000FF"/>
            <w:u w:val="single"/>
          </w:rPr>
          <w:delText>SPECIALIST Lexicon</w:delText>
        </w:r>
        <w:r w:rsidR="005C35C4" w:rsidDel="00642EBF">
          <w:fldChar w:fldCharType="end"/>
        </w:r>
        <w:r w:rsidR="00F51B4F" w:rsidRPr="00C0279A" w:rsidDel="00642EBF">
          <w:rPr>
            <w:rFonts w:asciiTheme="minorHAnsi" w:eastAsia="Times New Roman" w:hAnsiTheme="minorHAnsi"/>
          </w:rPr>
          <w:delText>.</w:delText>
        </w:r>
        <w:r w:rsidR="00A11904" w:rsidRPr="00C0279A" w:rsidDel="00642EBF">
          <w:rPr>
            <w:rFonts w:asciiTheme="minorHAnsi" w:eastAsia="Times New Roman" w:hAnsiTheme="minorHAnsi"/>
          </w:rPr>
          <w:delText xml:space="preserve">  </w:delText>
        </w:r>
      </w:del>
      <w:ins w:id="7" w:author="emricks" w:date="2011-12-07T16:43:00Z">
        <w:del w:id="8" w:author="nlm" w:date="2011-12-08T10:44:00Z">
          <w:r w:rsidR="000D21F8" w:rsidDel="00642EBF">
            <w:rPr>
              <w:rFonts w:asciiTheme="minorHAnsi" w:eastAsia="Times New Roman" w:hAnsiTheme="minorHAnsi"/>
            </w:rPr>
            <w:delText xml:space="preserve">I notice that for UTS we give a ‘Background’ section on UMLS, whereas for MetamorphoSys we do not.   Maybe we can just get rid of this section here, and start out this Fact Sheet with the paragraph below, except change the header to ‘Introduction’ like the MetamorphoSys Fact Sheet ? </w:delText>
          </w:r>
        </w:del>
      </w:ins>
      <w:ins w:id="9" w:author="emricks" w:date="2011-12-07T17:20:00Z">
        <w:del w:id="10" w:author="nlm" w:date="2011-12-08T10:44:00Z">
          <w:r w:rsidR="0059643B" w:rsidDel="00642EBF">
            <w:rPr>
              <w:rFonts w:asciiTheme="minorHAnsi" w:eastAsia="Times New Roman" w:hAnsiTheme="minorHAnsi"/>
            </w:rPr>
            <w:delText xml:space="preserve"> I don’t think we need to give a background that defines UMLS for the UTS fact sheet.</w:delText>
          </w:r>
        </w:del>
      </w:ins>
      <w:ins w:id="11" w:author="emricks" w:date="2011-12-07T16:43:00Z">
        <w:del w:id="12" w:author="nlm" w:date="2011-12-08T10:44:00Z">
          <w:r w:rsidR="000D21F8" w:rsidDel="00642EBF">
            <w:rPr>
              <w:rFonts w:asciiTheme="minorHAnsi" w:eastAsia="Times New Roman" w:hAnsiTheme="minorHAnsi"/>
            </w:rPr>
            <w:delText xml:space="preserve"> Thoughts?</w:delText>
          </w:r>
        </w:del>
      </w:ins>
    </w:p>
    <w:p w:rsidR="00703352" w:rsidRPr="00C0279A" w:rsidRDefault="00703352" w:rsidP="0083382D">
      <w:pPr>
        <w:spacing w:before="100" w:beforeAutospacing="1" w:after="100" w:afterAutospacing="1"/>
        <w:rPr>
          <w:rFonts w:asciiTheme="minorHAnsi" w:eastAsia="Times New Roman" w:hAnsiTheme="minorHAnsi"/>
        </w:rPr>
      </w:pPr>
    </w:p>
    <w:p w:rsidR="00604915" w:rsidRPr="00C0279A" w:rsidRDefault="007C0AA7" w:rsidP="00124D04">
      <w:pPr>
        <w:spacing w:before="100" w:beforeAutospacing="1" w:after="100" w:afterAutospacing="1"/>
        <w:rPr>
          <w:rFonts w:asciiTheme="minorHAnsi" w:eastAsia="Times New Roman" w:hAnsiTheme="minorHAnsi"/>
          <w:b/>
          <w:bCs/>
          <w:kern w:val="36"/>
          <w:sz w:val="36"/>
          <w:szCs w:val="36"/>
        </w:rPr>
      </w:pPr>
      <w:del w:id="13" w:author="nlm" w:date="2011-12-08T10:43:00Z">
        <w:r w:rsidRPr="00C0279A" w:rsidDel="00642EBF">
          <w:rPr>
            <w:rFonts w:asciiTheme="minorHAnsi" w:eastAsia="Times New Roman" w:hAnsiTheme="minorHAnsi"/>
            <w:b/>
            <w:bCs/>
            <w:kern w:val="36"/>
            <w:sz w:val="36"/>
            <w:szCs w:val="36"/>
          </w:rPr>
          <w:delText>UMLS</w:delText>
        </w:r>
        <w:r w:rsidRPr="00C0279A" w:rsidDel="00642EBF">
          <w:rPr>
            <w:rFonts w:asciiTheme="minorHAnsi" w:eastAsia="Times New Roman" w:hAnsiTheme="minorHAnsi"/>
            <w:b/>
            <w:bCs/>
            <w:sz w:val="36"/>
            <w:szCs w:val="36"/>
            <w:vertAlign w:val="superscript"/>
          </w:rPr>
          <w:delText>®</w:delText>
        </w:r>
        <w:r w:rsidR="00604915" w:rsidRPr="00C0279A" w:rsidDel="00642EBF">
          <w:rPr>
            <w:rFonts w:asciiTheme="minorHAnsi" w:eastAsia="Times New Roman" w:hAnsiTheme="minorHAnsi"/>
            <w:b/>
            <w:bCs/>
            <w:kern w:val="36"/>
            <w:sz w:val="36"/>
            <w:szCs w:val="36"/>
          </w:rPr>
          <w:delText xml:space="preserve"> Terminology Services </w:delText>
        </w:r>
      </w:del>
      <w:ins w:id="14" w:author="nlm" w:date="2011-12-08T10:43:00Z">
        <w:r w:rsidR="00642EBF">
          <w:rPr>
            <w:rFonts w:asciiTheme="minorHAnsi" w:eastAsia="Times New Roman" w:hAnsiTheme="minorHAnsi"/>
            <w:b/>
            <w:bCs/>
            <w:kern w:val="36"/>
            <w:sz w:val="36"/>
            <w:szCs w:val="36"/>
          </w:rPr>
          <w:t>Introduction</w:t>
        </w:r>
      </w:ins>
    </w:p>
    <w:p w:rsidR="00D13A6E" w:rsidRDefault="00DF75B8" w:rsidP="00124D04">
      <w:pPr>
        <w:spacing w:before="100" w:beforeAutospacing="1" w:after="100" w:afterAutospacing="1"/>
        <w:rPr>
          <w:rFonts w:asciiTheme="minorHAnsi" w:eastAsia="Times New Roman" w:hAnsiTheme="minorHAnsi"/>
        </w:rPr>
      </w:pPr>
      <w:r w:rsidRPr="00C0279A">
        <w:rPr>
          <w:rFonts w:asciiTheme="minorHAnsi" w:eastAsia="Times New Roman" w:hAnsiTheme="minorHAnsi"/>
        </w:rPr>
        <w:t xml:space="preserve">The </w:t>
      </w:r>
      <w:hyperlink r:id="rId7" w:history="1">
        <w:r w:rsidR="003063EA" w:rsidRPr="00C0279A">
          <w:rPr>
            <w:rStyle w:val="Hyperlink"/>
            <w:rFonts w:asciiTheme="minorHAnsi" w:eastAsia="Times New Roman" w:hAnsiTheme="minorHAnsi"/>
          </w:rPr>
          <w:t>UMLS Terminology Services (UTS)</w:t>
        </w:r>
      </w:hyperlink>
      <w:r w:rsidR="00A11904" w:rsidRPr="00C0279A">
        <w:rPr>
          <w:rFonts w:asciiTheme="minorHAnsi" w:eastAsia="Times New Roman" w:hAnsiTheme="minorHAnsi"/>
        </w:rPr>
        <w:t xml:space="preserve"> </w:t>
      </w:r>
      <w:r w:rsidR="00D13A6E" w:rsidRPr="00C0279A">
        <w:rPr>
          <w:rFonts w:asciiTheme="minorHAnsi" w:eastAsia="Times New Roman" w:hAnsiTheme="minorHAnsi"/>
        </w:rPr>
        <w:t>provides</w:t>
      </w:r>
      <w:r w:rsidR="00D13A6E">
        <w:rPr>
          <w:rFonts w:asciiTheme="minorHAnsi" w:eastAsia="Times New Roman" w:hAnsiTheme="minorHAnsi"/>
        </w:rPr>
        <w:t xml:space="preserve"> online access to the </w:t>
      </w:r>
      <w:ins w:id="15" w:author="nlm" w:date="2011-12-08T10:44:00Z">
        <w:r w:rsidR="00AD778B">
          <w:rPr>
            <w:rFonts w:asciiTheme="minorHAnsi" w:eastAsia="Times New Roman" w:hAnsiTheme="minorHAnsi"/>
          </w:rPr>
          <w:t>Unifi</w:t>
        </w:r>
      </w:ins>
      <w:ins w:id="16" w:author="nlm" w:date="2011-12-08T10:51:00Z">
        <w:r w:rsidR="00E23B4A">
          <w:rPr>
            <w:rFonts w:asciiTheme="minorHAnsi" w:eastAsia="Times New Roman" w:hAnsiTheme="minorHAnsi"/>
          </w:rPr>
          <w:t>e</w:t>
        </w:r>
      </w:ins>
      <w:ins w:id="17" w:author="nlm" w:date="2011-12-08T10:44:00Z">
        <w:r w:rsidR="00642EBF">
          <w:rPr>
            <w:rFonts w:asciiTheme="minorHAnsi" w:eastAsia="Times New Roman" w:hAnsiTheme="minorHAnsi"/>
          </w:rPr>
          <w:t>d Medical Language System</w:t>
        </w:r>
      </w:ins>
      <w:ins w:id="18" w:author="nlm" w:date="2011-12-08T10:51:00Z">
        <w:r w:rsidR="00AD778B">
          <w:rPr>
            <w:rFonts w:asciiTheme="minorHAnsi" w:eastAsia="Times New Roman" w:hAnsiTheme="minorHAnsi"/>
          </w:rPr>
          <w:t>®</w:t>
        </w:r>
      </w:ins>
      <w:ins w:id="19" w:author="nlm" w:date="2011-12-08T10:44:00Z">
        <w:r w:rsidR="00642EBF">
          <w:rPr>
            <w:rFonts w:asciiTheme="minorHAnsi" w:eastAsia="Times New Roman" w:hAnsiTheme="minorHAnsi"/>
          </w:rPr>
          <w:t xml:space="preserve"> (</w:t>
        </w:r>
      </w:ins>
      <w:r w:rsidR="00D13A6E">
        <w:rPr>
          <w:rFonts w:asciiTheme="minorHAnsi" w:eastAsia="Times New Roman" w:hAnsiTheme="minorHAnsi"/>
        </w:rPr>
        <w:t>UMLS</w:t>
      </w:r>
      <w:ins w:id="20" w:author="nlm" w:date="2011-12-08T10:51:00Z">
        <w:r w:rsidR="00AD778B">
          <w:rPr>
            <w:rFonts w:asciiTheme="minorHAnsi" w:eastAsia="Times New Roman" w:hAnsiTheme="minorHAnsi"/>
          </w:rPr>
          <w:t>®</w:t>
        </w:r>
      </w:ins>
      <w:ins w:id="21" w:author="nlm" w:date="2011-12-08T10:44:00Z">
        <w:r w:rsidR="00642EBF">
          <w:rPr>
            <w:rFonts w:asciiTheme="minorHAnsi" w:eastAsia="Times New Roman" w:hAnsiTheme="minorHAnsi"/>
          </w:rPr>
          <w:t>)</w:t>
        </w:r>
      </w:ins>
      <w:r w:rsidR="00D13A6E">
        <w:rPr>
          <w:rFonts w:asciiTheme="minorHAnsi" w:eastAsia="Times New Roman" w:hAnsiTheme="minorHAnsi"/>
        </w:rPr>
        <w:t xml:space="preserve"> Knowledge </w:t>
      </w:r>
      <w:r w:rsidR="00D13A6E" w:rsidRPr="00C0279A">
        <w:rPr>
          <w:rFonts w:asciiTheme="minorHAnsi" w:eastAsia="Times New Roman" w:hAnsiTheme="minorHAnsi"/>
        </w:rPr>
        <w:t>Sources and other NLM terminology resources.</w:t>
      </w:r>
      <w:r w:rsidR="00D13A6E">
        <w:rPr>
          <w:rFonts w:asciiTheme="minorHAnsi" w:eastAsia="Times New Roman" w:hAnsiTheme="minorHAnsi"/>
        </w:rPr>
        <w:t xml:space="preserve">  </w:t>
      </w:r>
      <w:r w:rsidR="00124D04" w:rsidRPr="00C0279A">
        <w:rPr>
          <w:rFonts w:asciiTheme="minorHAnsi" w:eastAsia="Times New Roman" w:hAnsiTheme="minorHAnsi"/>
        </w:rPr>
        <w:t xml:space="preserve">The UTS </w:t>
      </w:r>
      <w:r w:rsidR="00424C3B" w:rsidRPr="00C0279A">
        <w:rPr>
          <w:rFonts w:asciiTheme="minorHAnsi" w:eastAsia="Times New Roman" w:hAnsiTheme="minorHAnsi"/>
        </w:rPr>
        <w:t>allow</w:t>
      </w:r>
      <w:r w:rsidR="000A088F" w:rsidRPr="00C0279A">
        <w:rPr>
          <w:rFonts w:asciiTheme="minorHAnsi" w:eastAsia="Times New Roman" w:hAnsiTheme="minorHAnsi"/>
        </w:rPr>
        <w:t>s</w:t>
      </w:r>
      <w:r w:rsidR="00124D04" w:rsidRPr="00C0279A">
        <w:rPr>
          <w:rFonts w:asciiTheme="minorHAnsi" w:eastAsia="Times New Roman" w:hAnsiTheme="minorHAnsi"/>
        </w:rPr>
        <w:t xml:space="preserve"> </w:t>
      </w:r>
      <w:r w:rsidR="00424C3B" w:rsidRPr="00C0279A">
        <w:rPr>
          <w:rFonts w:asciiTheme="minorHAnsi" w:eastAsia="Times New Roman" w:hAnsiTheme="minorHAnsi"/>
        </w:rPr>
        <w:t xml:space="preserve">single sign-on access to all UMLS resources: </w:t>
      </w:r>
      <w:r w:rsidR="00D13A6E">
        <w:rPr>
          <w:rFonts w:asciiTheme="minorHAnsi" w:eastAsia="Times New Roman" w:hAnsiTheme="minorHAnsi"/>
        </w:rPr>
        <w:t xml:space="preserve">Web-based </w:t>
      </w:r>
      <w:r w:rsidR="005B71FA" w:rsidRPr="00C0279A">
        <w:rPr>
          <w:rFonts w:asciiTheme="minorHAnsi" w:eastAsia="Times New Roman" w:hAnsiTheme="minorHAnsi"/>
        </w:rPr>
        <w:t>terminology brow</w:t>
      </w:r>
      <w:r w:rsidR="009107FE" w:rsidRPr="00C0279A">
        <w:rPr>
          <w:rFonts w:asciiTheme="minorHAnsi" w:eastAsia="Times New Roman" w:hAnsiTheme="minorHAnsi"/>
        </w:rPr>
        <w:t>s</w:t>
      </w:r>
      <w:r w:rsidR="005B71FA" w:rsidRPr="00C0279A">
        <w:rPr>
          <w:rFonts w:asciiTheme="minorHAnsi" w:eastAsia="Times New Roman" w:hAnsiTheme="minorHAnsi"/>
        </w:rPr>
        <w:t>ers</w:t>
      </w:r>
      <w:r w:rsidR="00424C3B" w:rsidRPr="00C0279A">
        <w:rPr>
          <w:rFonts w:asciiTheme="minorHAnsi" w:eastAsia="Times New Roman" w:hAnsiTheme="minorHAnsi"/>
        </w:rPr>
        <w:t>, file downloads, reporting tools, and user profile management.</w:t>
      </w:r>
      <w:del w:id="22" w:author="nlm" w:date="2011-12-08T10:51:00Z">
        <w:r w:rsidR="00D13A6E" w:rsidDel="00AD778B">
          <w:rPr>
            <w:rFonts w:asciiTheme="minorHAnsi" w:eastAsia="Times New Roman" w:hAnsiTheme="minorHAnsi"/>
          </w:rPr>
          <w:delText xml:space="preserve"> </w:delText>
        </w:r>
      </w:del>
      <w:ins w:id="23" w:author="emricks" w:date="2011-12-07T16:44:00Z">
        <w:del w:id="24" w:author="nlm" w:date="2011-12-08T10:51:00Z">
          <w:r w:rsidR="000D21F8" w:rsidDel="00AD778B">
            <w:rPr>
              <w:rFonts w:asciiTheme="minorHAnsi" w:eastAsia="Times New Roman" w:hAnsiTheme="minorHAnsi"/>
            </w:rPr>
            <w:delText xml:space="preserve"> Good!</w:delText>
          </w:r>
        </w:del>
      </w:ins>
    </w:p>
    <w:p w:rsidR="00124D04" w:rsidRPr="00C0279A" w:rsidRDefault="00124D04" w:rsidP="00124D04">
      <w:pPr>
        <w:spacing w:before="100" w:beforeAutospacing="1" w:after="100" w:afterAutospacing="1"/>
        <w:rPr>
          <w:rFonts w:asciiTheme="minorHAnsi" w:eastAsia="Times New Roman" w:hAnsiTheme="minorHAnsi"/>
        </w:rPr>
      </w:pPr>
      <w:r w:rsidRPr="00C0279A">
        <w:rPr>
          <w:rFonts w:asciiTheme="minorHAnsi" w:eastAsia="Times New Roman" w:hAnsiTheme="minorHAnsi"/>
        </w:rPr>
        <w:t xml:space="preserve">The </w:t>
      </w:r>
      <w:r w:rsidR="00C340CA" w:rsidRPr="00C0279A">
        <w:rPr>
          <w:rFonts w:asciiTheme="minorHAnsi" w:eastAsia="Times New Roman" w:hAnsiTheme="minorHAnsi"/>
        </w:rPr>
        <w:t>UTS</w:t>
      </w:r>
      <w:r w:rsidRPr="00C0279A">
        <w:rPr>
          <w:rFonts w:asciiTheme="minorHAnsi" w:eastAsia="Times New Roman" w:hAnsiTheme="minorHAnsi"/>
        </w:rPr>
        <w:t xml:space="preserve"> </w:t>
      </w:r>
      <w:r w:rsidR="00232937" w:rsidRPr="00C0279A">
        <w:rPr>
          <w:rFonts w:asciiTheme="minorHAnsi" w:eastAsia="Times New Roman" w:hAnsiTheme="minorHAnsi"/>
        </w:rPr>
        <w:t>include</w:t>
      </w:r>
      <w:r w:rsidR="000A088F" w:rsidRPr="00C0279A">
        <w:rPr>
          <w:rFonts w:asciiTheme="minorHAnsi" w:eastAsia="Times New Roman" w:hAnsiTheme="minorHAnsi"/>
        </w:rPr>
        <w:t>s</w:t>
      </w:r>
      <w:r w:rsidRPr="00C0279A">
        <w:rPr>
          <w:rFonts w:asciiTheme="minorHAnsi" w:eastAsia="Times New Roman" w:hAnsiTheme="minorHAnsi"/>
        </w:rPr>
        <w:t xml:space="preserve"> </w:t>
      </w:r>
      <w:r w:rsidR="00D13A6E">
        <w:rPr>
          <w:rFonts w:asciiTheme="minorHAnsi" w:eastAsia="Times New Roman" w:hAnsiTheme="minorHAnsi"/>
        </w:rPr>
        <w:t xml:space="preserve">browsers for the </w:t>
      </w:r>
      <w:r w:rsidR="00F406B1" w:rsidRPr="00C0279A">
        <w:rPr>
          <w:rFonts w:asciiTheme="minorHAnsi" w:eastAsia="Times New Roman" w:hAnsiTheme="minorHAnsi"/>
        </w:rPr>
        <w:t>Metathesaurus</w:t>
      </w:r>
      <w:r w:rsidR="00894E65">
        <w:rPr>
          <w:rFonts w:asciiTheme="minorHAnsi" w:eastAsia="Times New Roman" w:hAnsiTheme="minorHAnsi"/>
        </w:rPr>
        <w:t xml:space="preserve">, the </w:t>
      </w:r>
      <w:r w:rsidR="00F406B1" w:rsidRPr="00C0279A">
        <w:rPr>
          <w:rFonts w:asciiTheme="minorHAnsi" w:eastAsia="Times New Roman" w:hAnsiTheme="minorHAnsi"/>
        </w:rPr>
        <w:t>Semantic Network</w:t>
      </w:r>
      <w:r w:rsidR="00894E65">
        <w:rPr>
          <w:rFonts w:asciiTheme="minorHAnsi" w:eastAsia="Times New Roman" w:hAnsiTheme="minorHAnsi"/>
        </w:rPr>
        <w:t xml:space="preserve"> and </w:t>
      </w:r>
      <w:r w:rsidR="00894E65" w:rsidRPr="00C0279A">
        <w:rPr>
          <w:rFonts w:asciiTheme="minorHAnsi" w:eastAsia="Times New Roman" w:hAnsiTheme="minorHAnsi"/>
        </w:rPr>
        <w:t>SNOMED CT</w:t>
      </w:r>
      <w:r w:rsidR="00894E65" w:rsidRPr="00C0279A">
        <w:rPr>
          <w:rFonts w:asciiTheme="minorHAnsi" w:eastAsia="Times New Roman" w:hAnsiTheme="minorHAnsi"/>
          <w:vertAlign w:val="superscript"/>
        </w:rPr>
        <w:t>®</w:t>
      </w:r>
      <w:r w:rsidR="00F406B1" w:rsidRPr="00C0279A">
        <w:rPr>
          <w:rFonts w:asciiTheme="minorHAnsi" w:eastAsia="Times New Roman" w:hAnsiTheme="minorHAnsi"/>
        </w:rPr>
        <w:t>.</w:t>
      </w:r>
      <w:r w:rsidRPr="00C0279A">
        <w:rPr>
          <w:rFonts w:asciiTheme="minorHAnsi" w:eastAsia="Times New Roman" w:hAnsiTheme="minorHAnsi"/>
        </w:rPr>
        <w:t xml:space="preserve"> </w:t>
      </w:r>
      <w:r w:rsidR="00636BAD">
        <w:rPr>
          <w:rFonts w:asciiTheme="minorHAnsi" w:eastAsia="Times New Roman" w:hAnsiTheme="minorHAnsi"/>
        </w:rPr>
        <w:t xml:space="preserve">The Metathesaurus and </w:t>
      </w:r>
      <w:r w:rsidR="00636BAD" w:rsidRPr="00C0279A">
        <w:rPr>
          <w:rFonts w:asciiTheme="minorHAnsi" w:eastAsia="Times New Roman" w:hAnsiTheme="minorHAnsi"/>
        </w:rPr>
        <w:t>SNOMED CT</w:t>
      </w:r>
      <w:r w:rsidR="00636BAD">
        <w:rPr>
          <w:rFonts w:asciiTheme="minorHAnsi" w:eastAsia="Times New Roman" w:hAnsiTheme="minorHAnsi"/>
        </w:rPr>
        <w:t xml:space="preserve"> </w:t>
      </w:r>
      <w:r w:rsidR="00894E65">
        <w:rPr>
          <w:rFonts w:asciiTheme="minorHAnsi" w:eastAsia="Times New Roman" w:hAnsiTheme="minorHAnsi"/>
        </w:rPr>
        <w:t>browser</w:t>
      </w:r>
      <w:r w:rsidR="00636BAD">
        <w:rPr>
          <w:rFonts w:asciiTheme="minorHAnsi" w:eastAsia="Times New Roman" w:hAnsiTheme="minorHAnsi"/>
        </w:rPr>
        <w:t>s have</w:t>
      </w:r>
      <w:r w:rsidR="00894E65">
        <w:rPr>
          <w:rFonts w:asciiTheme="minorHAnsi" w:eastAsia="Times New Roman" w:hAnsiTheme="minorHAnsi"/>
        </w:rPr>
        <w:t xml:space="preserve"> terminology and code searching capabilities as well as t</w:t>
      </w:r>
      <w:r w:rsidR="00897E4B" w:rsidRPr="00C0279A">
        <w:rPr>
          <w:rFonts w:asciiTheme="minorHAnsi" w:eastAsia="Times New Roman" w:hAnsiTheme="minorHAnsi"/>
        </w:rPr>
        <w:t>ree browsers</w:t>
      </w:r>
      <w:r w:rsidR="00232937" w:rsidRPr="00C0279A">
        <w:rPr>
          <w:rFonts w:asciiTheme="minorHAnsi" w:eastAsia="Times New Roman" w:hAnsiTheme="minorHAnsi"/>
        </w:rPr>
        <w:t xml:space="preserve"> </w:t>
      </w:r>
      <w:r w:rsidR="00894E65">
        <w:rPr>
          <w:rFonts w:asciiTheme="minorHAnsi" w:eastAsia="Times New Roman" w:hAnsiTheme="minorHAnsi"/>
        </w:rPr>
        <w:t>for exploring hierarchical structure of source vocabularies within the UMLS.</w:t>
      </w:r>
      <w:r w:rsidR="00636BAD">
        <w:rPr>
          <w:rFonts w:asciiTheme="minorHAnsi" w:eastAsia="Times New Roman" w:hAnsiTheme="minorHAnsi"/>
        </w:rPr>
        <w:t xml:space="preserve">  The </w:t>
      </w:r>
      <w:r w:rsidR="00636BAD" w:rsidRPr="00C0279A">
        <w:rPr>
          <w:rFonts w:asciiTheme="minorHAnsi" w:eastAsia="Times New Roman" w:hAnsiTheme="minorHAnsi"/>
        </w:rPr>
        <w:t>Semantic Network</w:t>
      </w:r>
      <w:r w:rsidR="00636BAD">
        <w:rPr>
          <w:rFonts w:asciiTheme="minorHAnsi" w:eastAsia="Times New Roman" w:hAnsiTheme="minorHAnsi"/>
        </w:rPr>
        <w:t xml:space="preserve"> browser</w:t>
      </w:r>
      <w:r w:rsidR="00B64B03">
        <w:rPr>
          <w:rFonts w:asciiTheme="minorHAnsi" w:eastAsia="Times New Roman" w:hAnsiTheme="minorHAnsi"/>
        </w:rPr>
        <w:t xml:space="preserve"> allows you to browse the terms, relations and hierarchy of the Semantic Network.</w:t>
      </w:r>
    </w:p>
    <w:p w:rsidR="003B49B5" w:rsidRPr="00C0279A" w:rsidRDefault="007C0AA7" w:rsidP="0083382D">
      <w:pPr>
        <w:spacing w:before="100" w:beforeAutospacing="1" w:after="100" w:afterAutospacing="1"/>
        <w:rPr>
          <w:rFonts w:asciiTheme="minorHAnsi" w:eastAsia="Times New Roman" w:hAnsiTheme="minorHAnsi"/>
        </w:rPr>
      </w:pPr>
      <w:r w:rsidRPr="00C0279A">
        <w:rPr>
          <w:rFonts w:asciiTheme="minorHAnsi" w:eastAsia="Times New Roman" w:hAnsiTheme="minorHAnsi"/>
        </w:rPr>
        <w:t>You</w:t>
      </w:r>
      <w:r w:rsidR="00A00B1F" w:rsidRPr="00C0279A">
        <w:rPr>
          <w:rFonts w:asciiTheme="minorHAnsi" w:eastAsia="Times New Roman" w:hAnsiTheme="minorHAnsi"/>
        </w:rPr>
        <w:t xml:space="preserve"> must have an active UMLS Metathesaurus </w:t>
      </w:r>
      <w:r w:rsidR="0027733C" w:rsidRPr="00C0279A">
        <w:rPr>
          <w:rFonts w:asciiTheme="minorHAnsi" w:eastAsia="Times New Roman" w:hAnsiTheme="minorHAnsi"/>
        </w:rPr>
        <w:t>L</w:t>
      </w:r>
      <w:r w:rsidR="00A00B1F" w:rsidRPr="00C0279A">
        <w:rPr>
          <w:rFonts w:asciiTheme="minorHAnsi" w:eastAsia="Times New Roman" w:hAnsiTheme="minorHAnsi"/>
        </w:rPr>
        <w:t xml:space="preserve">icense to access the UTS.  For instructions on requesting a license and accessing the UTS, see </w:t>
      </w:r>
      <w:hyperlink r:id="rId8" w:history="1">
        <w:r w:rsidR="0003783B" w:rsidRPr="00C0279A">
          <w:rPr>
            <w:rStyle w:val="Hyperlink"/>
            <w:rFonts w:asciiTheme="minorHAnsi" w:eastAsia="Times New Roman" w:hAnsiTheme="minorHAnsi"/>
          </w:rPr>
          <w:t>How to License and Access the Unified Medical Language System® (UMLS®) Data</w:t>
        </w:r>
      </w:hyperlink>
      <w:r w:rsidR="0003783B" w:rsidRPr="00C0279A">
        <w:rPr>
          <w:rFonts w:asciiTheme="minorHAnsi" w:eastAsia="Times New Roman" w:hAnsiTheme="minorHAnsi"/>
        </w:rPr>
        <w:t>.</w:t>
      </w:r>
    </w:p>
    <w:p w:rsidR="0083382D" w:rsidRPr="00C0279A" w:rsidRDefault="0083382D" w:rsidP="0083382D">
      <w:pPr>
        <w:spacing w:before="100" w:beforeAutospacing="1" w:after="100" w:afterAutospacing="1"/>
        <w:outlineLvl w:val="1"/>
        <w:rPr>
          <w:rFonts w:asciiTheme="minorHAnsi" w:eastAsia="Times New Roman" w:hAnsiTheme="minorHAnsi"/>
          <w:b/>
          <w:bCs/>
          <w:sz w:val="36"/>
          <w:szCs w:val="36"/>
        </w:rPr>
      </w:pPr>
      <w:r w:rsidRPr="00C0279A">
        <w:rPr>
          <w:rFonts w:asciiTheme="minorHAnsi" w:eastAsia="Times New Roman" w:hAnsiTheme="minorHAnsi"/>
          <w:b/>
          <w:bCs/>
          <w:sz w:val="36"/>
          <w:szCs w:val="36"/>
        </w:rPr>
        <w:t>Metathesaurus</w:t>
      </w:r>
      <w:r w:rsidRPr="00C0279A">
        <w:rPr>
          <w:rFonts w:asciiTheme="minorHAnsi" w:eastAsia="Times New Roman" w:hAnsiTheme="minorHAnsi"/>
          <w:b/>
          <w:bCs/>
          <w:sz w:val="36"/>
          <w:szCs w:val="36"/>
          <w:vertAlign w:val="superscript"/>
        </w:rPr>
        <w:t>®</w:t>
      </w:r>
      <w:r w:rsidR="00401121" w:rsidRPr="00C0279A">
        <w:rPr>
          <w:rFonts w:asciiTheme="minorHAnsi" w:eastAsia="Times New Roman" w:hAnsiTheme="minorHAnsi"/>
          <w:b/>
          <w:bCs/>
          <w:sz w:val="36"/>
          <w:szCs w:val="36"/>
        </w:rPr>
        <w:t xml:space="preserve"> Browser</w:t>
      </w:r>
    </w:p>
    <w:p w:rsidR="009A0B55" w:rsidDel="00E23B4A" w:rsidRDefault="009A0B55" w:rsidP="0083382D">
      <w:pPr>
        <w:spacing w:before="100" w:beforeAutospacing="1" w:after="100" w:afterAutospacing="1"/>
        <w:rPr>
          <w:ins w:id="25" w:author="emricks" w:date="2011-12-07T16:46:00Z"/>
          <w:del w:id="26" w:author="nlm" w:date="2011-12-08T10:53:00Z"/>
          <w:rFonts w:asciiTheme="minorHAnsi" w:hAnsiTheme="minorHAnsi"/>
        </w:rPr>
      </w:pPr>
      <w:r w:rsidRPr="00C0279A">
        <w:rPr>
          <w:rFonts w:asciiTheme="minorHAnsi" w:hAnsiTheme="minorHAnsi"/>
        </w:rPr>
        <w:lastRenderedPageBreak/>
        <w:t xml:space="preserve">The </w:t>
      </w:r>
      <w:hyperlink r:id="rId9" w:history="1">
        <w:r w:rsidRPr="00C0279A">
          <w:rPr>
            <w:rFonts w:asciiTheme="minorHAnsi" w:eastAsia="Times New Roman" w:hAnsiTheme="minorHAnsi"/>
            <w:color w:val="0000FF"/>
            <w:u w:val="single"/>
          </w:rPr>
          <w:t>Metathesaurus</w:t>
        </w:r>
      </w:hyperlink>
      <w:r w:rsidRPr="00C0279A">
        <w:rPr>
          <w:rFonts w:asciiTheme="minorHAnsi" w:eastAsia="Times New Roman" w:hAnsiTheme="minorHAnsi"/>
        </w:rPr>
        <w:t xml:space="preserve"> </w:t>
      </w:r>
      <w:ins w:id="27" w:author="emricks" w:date="2011-12-07T16:46:00Z">
        <w:del w:id="28" w:author="nlm" w:date="2011-12-08T10:45:00Z">
          <w:r w:rsidR="000D21F8" w:rsidDel="000439A6">
            <w:rPr>
              <w:rFonts w:asciiTheme="minorHAnsi" w:eastAsia="Times New Roman" w:hAnsiTheme="minorHAnsi"/>
            </w:rPr>
            <w:delText>(</w:delText>
          </w:r>
          <w:r w:rsidR="000D21F8" w:rsidDel="000439A6">
            <w:delText>– not crazy about linking to the umlsmeta.html page here…if we link to anything here it should be the metathesaurus fact sheet</w:delText>
          </w:r>
          <w:r w:rsidR="000D21F8" w:rsidRPr="00C0279A" w:rsidDel="000439A6">
            <w:rPr>
              <w:rFonts w:asciiTheme="minorHAnsi" w:eastAsia="Times New Roman" w:hAnsiTheme="minorHAnsi"/>
            </w:rPr>
            <w:delText xml:space="preserve"> </w:delText>
          </w:r>
          <w:r w:rsidR="000D21F8" w:rsidDel="000439A6">
            <w:rPr>
              <w:rFonts w:asciiTheme="minorHAnsi" w:eastAsia="Times New Roman" w:hAnsiTheme="minorHAnsi"/>
            </w:rPr>
            <w:delText>)</w:delText>
          </w:r>
        </w:del>
      </w:ins>
      <w:r w:rsidRPr="00C0279A">
        <w:rPr>
          <w:rFonts w:asciiTheme="minorHAnsi" w:hAnsiTheme="minorHAnsi"/>
        </w:rPr>
        <w:t xml:space="preserve">Search </w:t>
      </w:r>
      <w:r w:rsidR="005F54B4" w:rsidRPr="00C0279A">
        <w:rPr>
          <w:rFonts w:asciiTheme="minorHAnsi" w:hAnsiTheme="minorHAnsi"/>
        </w:rPr>
        <w:t xml:space="preserve">tab </w:t>
      </w:r>
      <w:r w:rsidRPr="00C0279A">
        <w:rPr>
          <w:rFonts w:asciiTheme="minorHAnsi" w:hAnsiTheme="minorHAnsi"/>
        </w:rPr>
        <w:t xml:space="preserve">allows </w:t>
      </w:r>
      <w:r w:rsidR="005E1679" w:rsidRPr="00C0279A">
        <w:rPr>
          <w:rFonts w:asciiTheme="minorHAnsi" w:hAnsiTheme="minorHAnsi"/>
        </w:rPr>
        <w:t>you</w:t>
      </w:r>
      <w:r w:rsidRPr="00C0279A">
        <w:rPr>
          <w:rFonts w:asciiTheme="minorHAnsi" w:hAnsiTheme="minorHAnsi"/>
        </w:rPr>
        <w:t xml:space="preserve"> to search</w:t>
      </w:r>
      <w:r w:rsidR="006B6FF4">
        <w:rPr>
          <w:rFonts w:asciiTheme="minorHAnsi" w:hAnsiTheme="minorHAnsi"/>
        </w:rPr>
        <w:t xml:space="preserve"> the Metathesaurus by term, concept unique identifier (CUI) or c</w:t>
      </w:r>
      <w:r w:rsidRPr="00C0279A">
        <w:rPr>
          <w:rFonts w:asciiTheme="minorHAnsi" w:hAnsiTheme="minorHAnsi"/>
        </w:rPr>
        <w:t xml:space="preserve">ode. </w:t>
      </w:r>
      <w:r w:rsidR="005E1679" w:rsidRPr="00C0279A">
        <w:rPr>
          <w:rFonts w:asciiTheme="minorHAnsi" w:eastAsia="Times New Roman" w:hAnsiTheme="minorHAnsi"/>
        </w:rPr>
        <w:t>You</w:t>
      </w:r>
      <w:r w:rsidR="00091E5B" w:rsidRPr="00C0279A">
        <w:rPr>
          <w:rFonts w:asciiTheme="minorHAnsi" w:eastAsia="Times New Roman" w:hAnsiTheme="minorHAnsi"/>
        </w:rPr>
        <w:t xml:space="preserve"> can</w:t>
      </w:r>
      <w:r w:rsidR="003D306D" w:rsidRPr="00C0279A">
        <w:rPr>
          <w:rFonts w:asciiTheme="minorHAnsi" w:eastAsia="Times New Roman" w:hAnsiTheme="minorHAnsi"/>
        </w:rPr>
        <w:t xml:space="preserve"> </w:t>
      </w:r>
      <w:r w:rsidR="006B6FF4">
        <w:rPr>
          <w:rFonts w:asciiTheme="minorHAnsi" w:eastAsia="Times New Roman" w:hAnsiTheme="minorHAnsi"/>
        </w:rPr>
        <w:t>query data from</w:t>
      </w:r>
      <w:r w:rsidR="003D306D" w:rsidRPr="00C0279A">
        <w:rPr>
          <w:rFonts w:asciiTheme="minorHAnsi" w:eastAsia="Times New Roman" w:hAnsiTheme="minorHAnsi"/>
        </w:rPr>
        <w:t xml:space="preserve"> Metathesaurus concepts, </w:t>
      </w:r>
      <w:r w:rsidR="00D00EC4" w:rsidRPr="00C0279A">
        <w:rPr>
          <w:rFonts w:asciiTheme="minorHAnsi" w:eastAsia="Times New Roman" w:hAnsiTheme="minorHAnsi"/>
        </w:rPr>
        <w:t>such as</w:t>
      </w:r>
      <w:r w:rsidR="003D306D" w:rsidRPr="00C0279A">
        <w:rPr>
          <w:rFonts w:asciiTheme="minorHAnsi" w:eastAsia="Times New Roman" w:hAnsiTheme="minorHAnsi"/>
        </w:rPr>
        <w:t xml:space="preserve"> definition</w:t>
      </w:r>
      <w:r w:rsidR="00D00EC4" w:rsidRPr="00C0279A">
        <w:rPr>
          <w:rFonts w:asciiTheme="minorHAnsi" w:eastAsia="Times New Roman" w:hAnsiTheme="minorHAnsi"/>
        </w:rPr>
        <w:t xml:space="preserve">s, </w:t>
      </w:r>
      <w:r w:rsidR="003D306D" w:rsidRPr="00C0279A">
        <w:rPr>
          <w:rFonts w:asciiTheme="minorHAnsi" w:eastAsia="Times New Roman" w:hAnsiTheme="minorHAnsi"/>
        </w:rPr>
        <w:t xml:space="preserve">semantic types, </w:t>
      </w:r>
      <w:r w:rsidR="00D00EC4" w:rsidRPr="00C0279A">
        <w:rPr>
          <w:rFonts w:asciiTheme="minorHAnsi" w:eastAsia="Times New Roman" w:hAnsiTheme="minorHAnsi"/>
        </w:rPr>
        <w:t xml:space="preserve">related concepts, hierarchical </w:t>
      </w:r>
      <w:r w:rsidR="003D306D" w:rsidRPr="00C0279A">
        <w:rPr>
          <w:rFonts w:asciiTheme="minorHAnsi" w:eastAsia="Times New Roman" w:hAnsiTheme="minorHAnsi"/>
        </w:rPr>
        <w:t xml:space="preserve">details, </w:t>
      </w:r>
      <w:r w:rsidR="00091E5B" w:rsidRPr="00C0279A">
        <w:rPr>
          <w:rFonts w:asciiTheme="minorHAnsi" w:eastAsia="Times New Roman" w:hAnsiTheme="minorHAnsi"/>
        </w:rPr>
        <w:t xml:space="preserve">and </w:t>
      </w:r>
      <w:r w:rsidR="00D00EC4" w:rsidRPr="00C0279A">
        <w:rPr>
          <w:rFonts w:asciiTheme="minorHAnsi" w:eastAsia="Times New Roman" w:hAnsiTheme="minorHAnsi"/>
        </w:rPr>
        <w:t>co-occurrence information</w:t>
      </w:r>
      <w:r w:rsidR="003D306D" w:rsidRPr="00C0279A">
        <w:rPr>
          <w:rFonts w:asciiTheme="minorHAnsi" w:eastAsia="Times New Roman" w:hAnsiTheme="minorHAnsi"/>
        </w:rPr>
        <w:t xml:space="preserve">. </w:t>
      </w:r>
      <w:r w:rsidR="00091E5B" w:rsidRPr="00C0279A">
        <w:rPr>
          <w:rFonts w:asciiTheme="minorHAnsi" w:eastAsia="Times New Roman" w:hAnsiTheme="minorHAnsi"/>
        </w:rPr>
        <w:t xml:space="preserve"> </w:t>
      </w:r>
      <w:r w:rsidR="006B6FF4">
        <w:rPr>
          <w:rFonts w:asciiTheme="minorHAnsi" w:hAnsiTheme="minorHAnsi"/>
        </w:rPr>
        <w:t>You can restrict your search</w:t>
      </w:r>
      <w:r w:rsidR="003D306D" w:rsidRPr="00C0279A">
        <w:rPr>
          <w:rFonts w:asciiTheme="minorHAnsi" w:hAnsiTheme="minorHAnsi"/>
        </w:rPr>
        <w:t xml:space="preserve"> to a particular source vocabulary.</w:t>
      </w:r>
    </w:p>
    <w:p w:rsidR="000D21F8" w:rsidRPr="00C0279A" w:rsidRDefault="000D21F8" w:rsidP="0083382D">
      <w:pPr>
        <w:spacing w:before="100" w:beforeAutospacing="1" w:after="100" w:afterAutospacing="1"/>
        <w:rPr>
          <w:rFonts w:asciiTheme="minorHAnsi" w:eastAsia="Times New Roman" w:hAnsiTheme="minorHAnsi"/>
        </w:rPr>
      </w:pPr>
    </w:p>
    <w:p w:rsidR="009A0B55" w:rsidRPr="00C0279A" w:rsidRDefault="009A0B55" w:rsidP="009A0B55">
      <w:pPr>
        <w:spacing w:before="100" w:beforeAutospacing="1" w:after="100" w:afterAutospacing="1"/>
        <w:rPr>
          <w:rFonts w:asciiTheme="minorHAnsi" w:eastAsia="Times New Roman" w:hAnsiTheme="minorHAnsi"/>
        </w:rPr>
      </w:pPr>
      <w:r w:rsidRPr="00C0279A">
        <w:rPr>
          <w:rFonts w:asciiTheme="minorHAnsi" w:hAnsiTheme="minorHAnsi"/>
        </w:rPr>
        <w:t xml:space="preserve">The </w:t>
      </w:r>
      <w:r w:rsidR="00091E5B" w:rsidRPr="00C0279A">
        <w:rPr>
          <w:rFonts w:asciiTheme="minorHAnsi" w:hAnsiTheme="minorHAnsi"/>
        </w:rPr>
        <w:t xml:space="preserve">Metathesaurus </w:t>
      </w:r>
      <w:r w:rsidR="006B6FF4">
        <w:rPr>
          <w:rFonts w:asciiTheme="minorHAnsi" w:hAnsiTheme="minorHAnsi"/>
        </w:rPr>
        <w:t>T</w:t>
      </w:r>
      <w:r w:rsidRPr="00C0279A">
        <w:rPr>
          <w:rFonts w:asciiTheme="minorHAnsi" w:hAnsiTheme="minorHAnsi"/>
        </w:rPr>
        <w:t xml:space="preserve">ree </w:t>
      </w:r>
      <w:r w:rsidR="004F33A9" w:rsidRPr="00C0279A">
        <w:rPr>
          <w:rFonts w:asciiTheme="minorHAnsi" w:hAnsiTheme="minorHAnsi"/>
        </w:rPr>
        <w:t>tab</w:t>
      </w:r>
      <w:r w:rsidRPr="00C0279A">
        <w:rPr>
          <w:rFonts w:asciiTheme="minorHAnsi" w:hAnsiTheme="minorHAnsi"/>
        </w:rPr>
        <w:t xml:space="preserve"> allows </w:t>
      </w:r>
      <w:r w:rsidR="00D91578" w:rsidRPr="00C0279A">
        <w:rPr>
          <w:rFonts w:asciiTheme="minorHAnsi" w:hAnsiTheme="minorHAnsi"/>
        </w:rPr>
        <w:t>you</w:t>
      </w:r>
      <w:r w:rsidRPr="00C0279A">
        <w:rPr>
          <w:rFonts w:asciiTheme="minorHAnsi" w:hAnsiTheme="minorHAnsi"/>
        </w:rPr>
        <w:t xml:space="preserve"> to navigate the hierarchy of a selected source vocabulary </w:t>
      </w:r>
      <w:del w:id="29" w:author="nlm" w:date="2011-12-08T10:53:00Z">
        <w:r w:rsidRPr="00C0279A" w:rsidDel="00E23B4A">
          <w:rPr>
            <w:rFonts w:asciiTheme="minorHAnsi" w:hAnsiTheme="minorHAnsi"/>
          </w:rPr>
          <w:delText xml:space="preserve">in order </w:delText>
        </w:r>
      </w:del>
      <w:r w:rsidRPr="00C0279A">
        <w:rPr>
          <w:rFonts w:asciiTheme="minorHAnsi" w:hAnsiTheme="minorHAnsi"/>
        </w:rPr>
        <w:t xml:space="preserve">to browse both its content and structure.  </w:t>
      </w:r>
      <w:r w:rsidRPr="00C0279A">
        <w:rPr>
          <w:rStyle w:val="Emphasis"/>
          <w:rFonts w:asciiTheme="minorHAnsi" w:hAnsiTheme="minorHAnsi"/>
        </w:rPr>
        <w:t xml:space="preserve">Note: </w:t>
      </w:r>
      <w:r w:rsidR="00253A99">
        <w:rPr>
          <w:rStyle w:val="Emphasis"/>
          <w:rFonts w:asciiTheme="minorHAnsi" w:hAnsiTheme="minorHAnsi"/>
        </w:rPr>
        <w:t xml:space="preserve">The </w:t>
      </w:r>
      <w:r w:rsidR="00253A99" w:rsidRPr="00C0279A">
        <w:rPr>
          <w:rStyle w:val="Emphasis"/>
          <w:rFonts w:asciiTheme="minorHAnsi" w:hAnsiTheme="minorHAnsi"/>
        </w:rPr>
        <w:t xml:space="preserve">Metathesaurus Tree Browser </w:t>
      </w:r>
      <w:r w:rsidR="00253A99">
        <w:rPr>
          <w:rStyle w:val="Emphasis"/>
          <w:rFonts w:asciiTheme="minorHAnsi" w:hAnsiTheme="minorHAnsi"/>
        </w:rPr>
        <w:t>includes only those</w:t>
      </w:r>
      <w:r w:rsidRPr="00C0279A">
        <w:rPr>
          <w:rStyle w:val="Emphasis"/>
          <w:rFonts w:asciiTheme="minorHAnsi" w:hAnsiTheme="minorHAnsi"/>
        </w:rPr>
        <w:t xml:space="preserve"> source vocabularies </w:t>
      </w:r>
      <w:r w:rsidR="00D24E41">
        <w:rPr>
          <w:rStyle w:val="Emphasis"/>
          <w:rFonts w:asciiTheme="minorHAnsi" w:hAnsiTheme="minorHAnsi"/>
        </w:rPr>
        <w:t>that have a</w:t>
      </w:r>
      <w:r w:rsidR="00D00EC4" w:rsidRPr="00C0279A">
        <w:rPr>
          <w:rStyle w:val="Emphasis"/>
          <w:rFonts w:asciiTheme="minorHAnsi" w:hAnsiTheme="minorHAnsi"/>
        </w:rPr>
        <w:t xml:space="preserve"> hierarchical </w:t>
      </w:r>
      <w:r w:rsidR="00253A99">
        <w:rPr>
          <w:rStyle w:val="Emphasis"/>
          <w:rFonts w:asciiTheme="minorHAnsi" w:hAnsiTheme="minorHAnsi"/>
        </w:rPr>
        <w:t>structure.</w:t>
      </w:r>
    </w:p>
    <w:p w:rsidR="0083382D" w:rsidRPr="00C0279A" w:rsidRDefault="0083382D" w:rsidP="0083382D">
      <w:pPr>
        <w:spacing w:before="100" w:beforeAutospacing="1" w:after="100" w:afterAutospacing="1"/>
        <w:outlineLvl w:val="1"/>
        <w:rPr>
          <w:rFonts w:asciiTheme="minorHAnsi" w:eastAsia="Times New Roman" w:hAnsiTheme="minorHAnsi"/>
          <w:b/>
          <w:bCs/>
          <w:sz w:val="36"/>
          <w:szCs w:val="36"/>
        </w:rPr>
      </w:pPr>
      <w:r w:rsidRPr="00C0279A">
        <w:rPr>
          <w:rFonts w:asciiTheme="minorHAnsi" w:eastAsia="Times New Roman" w:hAnsiTheme="minorHAnsi"/>
          <w:b/>
          <w:bCs/>
          <w:sz w:val="36"/>
          <w:szCs w:val="36"/>
        </w:rPr>
        <w:t>Semantic Network</w:t>
      </w:r>
      <w:r w:rsidR="00401121" w:rsidRPr="00C0279A">
        <w:rPr>
          <w:rFonts w:asciiTheme="minorHAnsi" w:eastAsia="Times New Roman" w:hAnsiTheme="minorHAnsi"/>
          <w:b/>
          <w:bCs/>
          <w:sz w:val="36"/>
          <w:szCs w:val="36"/>
        </w:rPr>
        <w:t xml:space="preserve"> Browser</w:t>
      </w:r>
    </w:p>
    <w:p w:rsidR="0083382D" w:rsidRPr="00C0279A" w:rsidDel="00E23B4A" w:rsidRDefault="00601097" w:rsidP="00601097">
      <w:pPr>
        <w:rPr>
          <w:del w:id="30" w:author="nlm" w:date="2011-12-08T10:54:00Z"/>
          <w:rFonts w:asciiTheme="minorHAnsi" w:eastAsia="Times New Roman" w:hAnsiTheme="minorHAnsi"/>
        </w:rPr>
      </w:pPr>
      <w:r w:rsidRPr="00C0279A">
        <w:rPr>
          <w:rFonts w:asciiTheme="minorHAnsi" w:hAnsiTheme="minorHAnsi"/>
        </w:rPr>
        <w:t xml:space="preserve">The </w:t>
      </w:r>
      <w:hyperlink r:id="rId10" w:history="1">
        <w:r w:rsidR="003B5F53" w:rsidRPr="00C0279A">
          <w:rPr>
            <w:rFonts w:asciiTheme="minorHAnsi" w:eastAsia="Times New Roman" w:hAnsiTheme="minorHAnsi"/>
            <w:color w:val="0000FF"/>
            <w:u w:val="single"/>
          </w:rPr>
          <w:t>Semantic Network</w:t>
        </w:r>
      </w:hyperlink>
      <w:ins w:id="31" w:author="emricks" w:date="2011-12-07T16:47:00Z">
        <w:del w:id="32" w:author="nlm" w:date="2011-12-08T10:46:00Z">
          <w:r w:rsidR="000D21F8" w:rsidDel="000439A6">
            <w:delText xml:space="preserve"> (</w:delText>
          </w:r>
          <w:r w:rsidR="000D21F8" w:rsidDel="000439A6">
            <w:rPr>
              <w:rFonts w:asciiTheme="minorHAnsi" w:eastAsia="Times New Roman" w:hAnsiTheme="minorHAnsi"/>
            </w:rPr>
            <w:delText>– again, we should link to the SN fact sheet here.  )</w:delText>
          </w:r>
        </w:del>
      </w:ins>
      <w:del w:id="33" w:author="nlm" w:date="2011-12-08T10:46:00Z">
        <w:r w:rsidR="003B5F53" w:rsidRPr="00C0279A" w:rsidDel="000439A6">
          <w:rPr>
            <w:rFonts w:asciiTheme="minorHAnsi" w:eastAsia="Times New Roman" w:hAnsiTheme="minorHAnsi"/>
          </w:rPr>
          <w:delText xml:space="preserve"> </w:delText>
        </w:r>
      </w:del>
      <w:ins w:id="34" w:author="nlm" w:date="2011-12-08T10:46:00Z">
        <w:r w:rsidR="000439A6">
          <w:rPr>
            <w:rFonts w:asciiTheme="minorHAnsi" w:eastAsia="Times New Roman" w:hAnsiTheme="minorHAnsi"/>
          </w:rPr>
          <w:t xml:space="preserve"> </w:t>
        </w:r>
      </w:ins>
      <w:r w:rsidR="004F33A9" w:rsidRPr="00C0279A">
        <w:rPr>
          <w:rFonts w:asciiTheme="minorHAnsi" w:hAnsiTheme="minorHAnsi"/>
        </w:rPr>
        <w:t>List</w:t>
      </w:r>
      <w:r w:rsidRPr="00C0279A">
        <w:rPr>
          <w:rFonts w:asciiTheme="minorHAnsi" w:hAnsiTheme="minorHAnsi"/>
        </w:rPr>
        <w:t xml:space="preserve"> </w:t>
      </w:r>
      <w:r w:rsidR="004F33A9" w:rsidRPr="00C0279A">
        <w:rPr>
          <w:rFonts w:asciiTheme="minorHAnsi" w:hAnsiTheme="minorHAnsi"/>
        </w:rPr>
        <w:t xml:space="preserve">tab </w:t>
      </w:r>
      <w:r w:rsidRPr="00C0279A">
        <w:rPr>
          <w:rFonts w:asciiTheme="minorHAnsi" w:hAnsiTheme="minorHAnsi"/>
        </w:rPr>
        <w:t xml:space="preserve">allows </w:t>
      </w:r>
      <w:r w:rsidR="000E1714" w:rsidRPr="00C0279A">
        <w:rPr>
          <w:rFonts w:asciiTheme="minorHAnsi" w:hAnsiTheme="minorHAnsi"/>
        </w:rPr>
        <w:t>you</w:t>
      </w:r>
      <w:r w:rsidRPr="00C0279A">
        <w:rPr>
          <w:rFonts w:asciiTheme="minorHAnsi" w:hAnsiTheme="minorHAnsi"/>
        </w:rPr>
        <w:t xml:space="preserve"> to </w:t>
      </w:r>
      <w:r w:rsidR="000E1714" w:rsidRPr="00C0279A">
        <w:rPr>
          <w:rFonts w:asciiTheme="minorHAnsi" w:hAnsiTheme="minorHAnsi"/>
        </w:rPr>
        <w:t>browse</w:t>
      </w:r>
      <w:r w:rsidRPr="00C0279A">
        <w:rPr>
          <w:rFonts w:asciiTheme="minorHAnsi" w:hAnsiTheme="minorHAnsi"/>
        </w:rPr>
        <w:t xml:space="preserve"> the Semantic Network for </w:t>
      </w:r>
      <w:r w:rsidR="00D866B4" w:rsidRPr="00C0279A">
        <w:rPr>
          <w:rFonts w:asciiTheme="minorHAnsi" w:hAnsiTheme="minorHAnsi"/>
        </w:rPr>
        <w:t xml:space="preserve">specific </w:t>
      </w:r>
      <w:r w:rsidR="0045425F" w:rsidRPr="00C0279A">
        <w:rPr>
          <w:rFonts w:asciiTheme="minorHAnsi" w:hAnsiTheme="minorHAnsi"/>
        </w:rPr>
        <w:t>s</w:t>
      </w:r>
      <w:r w:rsidRPr="00C0279A">
        <w:rPr>
          <w:rFonts w:asciiTheme="minorHAnsi" w:hAnsiTheme="minorHAnsi"/>
        </w:rPr>
        <w:t xml:space="preserve">emantic </w:t>
      </w:r>
      <w:r w:rsidR="0045425F" w:rsidRPr="00C0279A">
        <w:rPr>
          <w:rFonts w:asciiTheme="minorHAnsi" w:hAnsiTheme="minorHAnsi"/>
        </w:rPr>
        <w:t>t</w:t>
      </w:r>
      <w:r w:rsidRPr="00C0279A">
        <w:rPr>
          <w:rFonts w:asciiTheme="minorHAnsi" w:hAnsiTheme="minorHAnsi"/>
        </w:rPr>
        <w:t xml:space="preserve">ypes </w:t>
      </w:r>
      <w:r w:rsidR="000E1714" w:rsidRPr="00C0279A">
        <w:rPr>
          <w:rFonts w:asciiTheme="minorHAnsi" w:hAnsiTheme="minorHAnsi"/>
        </w:rPr>
        <w:t>and</w:t>
      </w:r>
      <w:r w:rsidRPr="00C0279A">
        <w:rPr>
          <w:rFonts w:asciiTheme="minorHAnsi" w:hAnsiTheme="minorHAnsi"/>
        </w:rPr>
        <w:t xml:space="preserve"> </w:t>
      </w:r>
      <w:r w:rsidR="0045425F" w:rsidRPr="00C0279A">
        <w:rPr>
          <w:rFonts w:asciiTheme="minorHAnsi" w:hAnsiTheme="minorHAnsi"/>
        </w:rPr>
        <w:t>s</w:t>
      </w:r>
      <w:r w:rsidRPr="00C0279A">
        <w:rPr>
          <w:rFonts w:asciiTheme="minorHAnsi" w:hAnsiTheme="minorHAnsi"/>
        </w:rPr>
        <w:t xml:space="preserve">emantic </w:t>
      </w:r>
      <w:r w:rsidR="0045425F" w:rsidRPr="00C0279A">
        <w:rPr>
          <w:rFonts w:asciiTheme="minorHAnsi" w:hAnsiTheme="minorHAnsi"/>
        </w:rPr>
        <w:t>r</w:t>
      </w:r>
      <w:r w:rsidRPr="00C0279A">
        <w:rPr>
          <w:rFonts w:asciiTheme="minorHAnsi" w:hAnsiTheme="minorHAnsi"/>
        </w:rPr>
        <w:t xml:space="preserve">elations.  </w:t>
      </w:r>
      <w:r w:rsidR="0022373E">
        <w:rPr>
          <w:rFonts w:asciiTheme="minorHAnsi" w:eastAsia="Times New Roman" w:hAnsiTheme="minorHAnsi"/>
        </w:rPr>
        <w:t>You</w:t>
      </w:r>
      <w:r w:rsidR="00923FBB" w:rsidRPr="00C0279A">
        <w:rPr>
          <w:rFonts w:asciiTheme="minorHAnsi" w:eastAsia="Times New Roman" w:hAnsiTheme="minorHAnsi"/>
        </w:rPr>
        <w:t xml:space="preserve"> </w:t>
      </w:r>
      <w:r w:rsidR="0083382D" w:rsidRPr="00C0279A">
        <w:rPr>
          <w:rFonts w:asciiTheme="minorHAnsi" w:eastAsia="Times New Roman" w:hAnsiTheme="minorHAnsi"/>
        </w:rPr>
        <w:t xml:space="preserve">can </w:t>
      </w:r>
      <w:r w:rsidR="0022373E">
        <w:rPr>
          <w:rFonts w:asciiTheme="minorHAnsi" w:eastAsia="Times New Roman" w:hAnsiTheme="minorHAnsi"/>
        </w:rPr>
        <w:t>query the Semantic Network to learn the semantic relation existing between</w:t>
      </w:r>
      <w:r w:rsidR="0083382D" w:rsidRPr="00C0279A">
        <w:rPr>
          <w:rFonts w:asciiTheme="minorHAnsi" w:eastAsia="Times New Roman" w:hAnsiTheme="minorHAnsi"/>
        </w:rPr>
        <w:t xml:space="preserve"> </w:t>
      </w:r>
      <w:r w:rsidR="0045425F" w:rsidRPr="00C0279A">
        <w:rPr>
          <w:rFonts w:asciiTheme="minorHAnsi" w:eastAsia="Times New Roman" w:hAnsiTheme="minorHAnsi"/>
        </w:rPr>
        <w:t>s</w:t>
      </w:r>
      <w:r w:rsidR="0083382D" w:rsidRPr="00C0279A">
        <w:rPr>
          <w:rFonts w:asciiTheme="minorHAnsi" w:eastAsia="Times New Roman" w:hAnsiTheme="minorHAnsi"/>
        </w:rPr>
        <w:t xml:space="preserve">emantic </w:t>
      </w:r>
      <w:r w:rsidR="0045425F" w:rsidRPr="00C0279A">
        <w:rPr>
          <w:rFonts w:asciiTheme="minorHAnsi" w:eastAsia="Times New Roman" w:hAnsiTheme="minorHAnsi"/>
        </w:rPr>
        <w:t>t</w:t>
      </w:r>
      <w:r w:rsidR="0022373E">
        <w:rPr>
          <w:rFonts w:asciiTheme="minorHAnsi" w:eastAsia="Times New Roman" w:hAnsiTheme="minorHAnsi"/>
        </w:rPr>
        <w:t>ypes.</w:t>
      </w:r>
    </w:p>
    <w:p w:rsidR="00E23B4A" w:rsidRPr="00C0279A" w:rsidRDefault="00E23B4A" w:rsidP="00601097">
      <w:pPr>
        <w:rPr>
          <w:rFonts w:asciiTheme="minorHAnsi" w:eastAsia="Times New Roman" w:hAnsiTheme="minorHAnsi"/>
        </w:rPr>
      </w:pPr>
    </w:p>
    <w:p w:rsidR="006C12BD" w:rsidRPr="00C0279A" w:rsidRDefault="006C12BD" w:rsidP="00601097">
      <w:pPr>
        <w:rPr>
          <w:rFonts w:asciiTheme="minorHAnsi" w:eastAsia="Times New Roman" w:hAnsiTheme="minorHAnsi"/>
        </w:rPr>
      </w:pPr>
      <w:r w:rsidRPr="00C0279A">
        <w:rPr>
          <w:rFonts w:asciiTheme="minorHAnsi" w:eastAsia="Times New Roman" w:hAnsiTheme="minorHAnsi"/>
        </w:rPr>
        <w:t xml:space="preserve">The Semantic Network Tree </w:t>
      </w:r>
      <w:r w:rsidR="004F33A9" w:rsidRPr="00C0279A">
        <w:rPr>
          <w:rFonts w:asciiTheme="minorHAnsi" w:eastAsia="Times New Roman" w:hAnsiTheme="minorHAnsi"/>
        </w:rPr>
        <w:t>tab</w:t>
      </w:r>
      <w:r w:rsidRPr="00C0279A">
        <w:rPr>
          <w:rFonts w:asciiTheme="minorHAnsi" w:eastAsia="Times New Roman" w:hAnsiTheme="minorHAnsi"/>
        </w:rPr>
        <w:t xml:space="preserve"> shows the hierarchical representation of the </w:t>
      </w:r>
      <w:r w:rsidR="0045425F" w:rsidRPr="00C0279A">
        <w:rPr>
          <w:rFonts w:asciiTheme="minorHAnsi" w:eastAsia="Times New Roman" w:hAnsiTheme="minorHAnsi"/>
        </w:rPr>
        <w:t>s</w:t>
      </w:r>
      <w:r w:rsidRPr="00C0279A">
        <w:rPr>
          <w:rFonts w:asciiTheme="minorHAnsi" w:eastAsia="Times New Roman" w:hAnsiTheme="minorHAnsi"/>
        </w:rPr>
        <w:t xml:space="preserve">emantic </w:t>
      </w:r>
      <w:r w:rsidR="0045425F" w:rsidRPr="00C0279A">
        <w:rPr>
          <w:rFonts w:asciiTheme="minorHAnsi" w:eastAsia="Times New Roman" w:hAnsiTheme="minorHAnsi"/>
        </w:rPr>
        <w:t>t</w:t>
      </w:r>
      <w:r w:rsidRPr="00C0279A">
        <w:rPr>
          <w:rFonts w:asciiTheme="minorHAnsi" w:eastAsia="Times New Roman" w:hAnsiTheme="minorHAnsi"/>
        </w:rPr>
        <w:t xml:space="preserve">ypes and </w:t>
      </w:r>
      <w:r w:rsidR="0045425F" w:rsidRPr="00C0279A">
        <w:rPr>
          <w:rFonts w:asciiTheme="minorHAnsi" w:eastAsia="Times New Roman" w:hAnsiTheme="minorHAnsi"/>
        </w:rPr>
        <w:t>s</w:t>
      </w:r>
      <w:r w:rsidRPr="00C0279A">
        <w:rPr>
          <w:rFonts w:asciiTheme="minorHAnsi" w:eastAsia="Times New Roman" w:hAnsiTheme="minorHAnsi"/>
        </w:rPr>
        <w:t xml:space="preserve">emantic </w:t>
      </w:r>
      <w:r w:rsidR="0045425F" w:rsidRPr="00C0279A">
        <w:rPr>
          <w:rFonts w:asciiTheme="minorHAnsi" w:eastAsia="Times New Roman" w:hAnsiTheme="minorHAnsi"/>
        </w:rPr>
        <w:t>r</w:t>
      </w:r>
      <w:r w:rsidRPr="00C0279A">
        <w:rPr>
          <w:rFonts w:asciiTheme="minorHAnsi" w:eastAsia="Times New Roman" w:hAnsiTheme="minorHAnsi"/>
        </w:rPr>
        <w:t>elations that comprise the Semantic Network.</w:t>
      </w:r>
      <w:r w:rsidRPr="00C0279A">
        <w:rPr>
          <w:rFonts w:asciiTheme="minorHAnsi" w:hAnsiTheme="minorHAnsi"/>
        </w:rPr>
        <w:t xml:space="preserve"> </w:t>
      </w:r>
    </w:p>
    <w:p w:rsidR="00401121" w:rsidRPr="00C0279A" w:rsidRDefault="00401121" w:rsidP="0083382D">
      <w:pPr>
        <w:spacing w:before="100" w:beforeAutospacing="1" w:after="100" w:afterAutospacing="1"/>
        <w:outlineLvl w:val="1"/>
        <w:rPr>
          <w:rFonts w:asciiTheme="minorHAnsi" w:eastAsia="Times New Roman" w:hAnsiTheme="minorHAnsi"/>
          <w:b/>
          <w:bCs/>
          <w:sz w:val="36"/>
          <w:szCs w:val="36"/>
        </w:rPr>
      </w:pPr>
      <w:r w:rsidRPr="00C0279A">
        <w:rPr>
          <w:rFonts w:asciiTheme="minorHAnsi" w:eastAsia="Times New Roman" w:hAnsiTheme="minorHAnsi"/>
          <w:b/>
          <w:bCs/>
          <w:sz w:val="36"/>
          <w:szCs w:val="36"/>
        </w:rPr>
        <w:t>SNOMED CT</w:t>
      </w:r>
      <w:r w:rsidRPr="00C0279A">
        <w:rPr>
          <w:rFonts w:asciiTheme="minorHAnsi" w:eastAsia="Times New Roman" w:hAnsiTheme="minorHAnsi"/>
          <w:b/>
          <w:bCs/>
          <w:sz w:val="36"/>
          <w:szCs w:val="36"/>
          <w:vertAlign w:val="superscript"/>
        </w:rPr>
        <w:t>®</w:t>
      </w:r>
      <w:r w:rsidRPr="00C0279A">
        <w:rPr>
          <w:rFonts w:asciiTheme="minorHAnsi" w:eastAsia="Times New Roman" w:hAnsiTheme="minorHAnsi"/>
          <w:b/>
          <w:bCs/>
          <w:sz w:val="36"/>
          <w:szCs w:val="36"/>
        </w:rPr>
        <w:t xml:space="preserve"> Browser</w:t>
      </w:r>
    </w:p>
    <w:p w:rsidR="00D37FE8" w:rsidRPr="00C0279A" w:rsidRDefault="009662EA" w:rsidP="00D37FE8">
      <w:pPr>
        <w:spacing w:before="100" w:beforeAutospacing="1" w:after="100" w:afterAutospacing="1"/>
        <w:outlineLvl w:val="1"/>
        <w:rPr>
          <w:rFonts w:asciiTheme="minorHAnsi" w:hAnsiTheme="minorHAnsi"/>
        </w:rPr>
      </w:pPr>
      <w:r w:rsidRPr="00C0279A">
        <w:rPr>
          <w:rFonts w:asciiTheme="minorHAnsi" w:hAnsiTheme="minorHAnsi"/>
        </w:rPr>
        <w:t xml:space="preserve">The </w:t>
      </w:r>
      <w:hyperlink r:id="rId11" w:history="1">
        <w:r w:rsidRPr="00C0279A">
          <w:rPr>
            <w:rStyle w:val="Hyperlink"/>
            <w:rFonts w:asciiTheme="minorHAnsi" w:hAnsiTheme="minorHAnsi"/>
          </w:rPr>
          <w:t>SNOMED CT</w:t>
        </w:r>
      </w:hyperlink>
      <w:r w:rsidRPr="00C0279A">
        <w:rPr>
          <w:rFonts w:asciiTheme="minorHAnsi" w:hAnsiTheme="minorHAnsi"/>
        </w:rPr>
        <w:t xml:space="preserve"> </w:t>
      </w:r>
      <w:r w:rsidR="003F091E" w:rsidRPr="00C0279A">
        <w:rPr>
          <w:rFonts w:asciiTheme="minorHAnsi" w:hAnsiTheme="minorHAnsi"/>
        </w:rPr>
        <w:t>Search tab</w:t>
      </w:r>
      <w:r w:rsidRPr="00C0279A">
        <w:rPr>
          <w:rFonts w:asciiTheme="minorHAnsi" w:hAnsiTheme="minorHAnsi"/>
        </w:rPr>
        <w:t xml:space="preserve"> enable</w:t>
      </w:r>
      <w:r w:rsidR="000D7C11" w:rsidRPr="00C0279A">
        <w:rPr>
          <w:rFonts w:asciiTheme="minorHAnsi" w:hAnsiTheme="minorHAnsi"/>
        </w:rPr>
        <w:t>s</w:t>
      </w:r>
      <w:r w:rsidRPr="00C0279A">
        <w:rPr>
          <w:rFonts w:asciiTheme="minorHAnsi" w:hAnsiTheme="minorHAnsi"/>
        </w:rPr>
        <w:t xml:space="preserve"> </w:t>
      </w:r>
      <w:r w:rsidR="00BC2EF7" w:rsidRPr="00C0279A">
        <w:rPr>
          <w:rFonts w:asciiTheme="minorHAnsi" w:hAnsiTheme="minorHAnsi"/>
        </w:rPr>
        <w:t>you</w:t>
      </w:r>
      <w:r w:rsidRPr="00C0279A">
        <w:rPr>
          <w:rFonts w:asciiTheme="minorHAnsi" w:hAnsiTheme="minorHAnsi"/>
        </w:rPr>
        <w:t xml:space="preserve"> to </w:t>
      </w:r>
      <w:r w:rsidR="00E60038">
        <w:rPr>
          <w:rFonts w:asciiTheme="minorHAnsi" w:hAnsiTheme="minorHAnsi"/>
        </w:rPr>
        <w:t>browse</w:t>
      </w:r>
      <w:r w:rsidRPr="00C0279A">
        <w:rPr>
          <w:rFonts w:asciiTheme="minorHAnsi" w:hAnsiTheme="minorHAnsi"/>
        </w:rPr>
        <w:t xml:space="preserve"> SNOMED CT </w:t>
      </w:r>
      <w:r w:rsidR="00E60038">
        <w:rPr>
          <w:rFonts w:asciiTheme="minorHAnsi" w:hAnsiTheme="minorHAnsi"/>
        </w:rPr>
        <w:t xml:space="preserve">concepts </w:t>
      </w:r>
      <w:r w:rsidR="005C35C4" w:rsidRPr="005C35C4">
        <w:rPr>
          <w:rFonts w:asciiTheme="minorHAnsi" w:hAnsiTheme="minorHAnsi"/>
          <w:strike/>
          <w:rPrChange w:id="35" w:author="emricks" w:date="2011-12-07T16:49:00Z">
            <w:rPr>
              <w:rFonts w:asciiTheme="minorHAnsi" w:hAnsiTheme="minorHAnsi"/>
            </w:rPr>
          </w:rPrChange>
        </w:rPr>
        <w:t>within the context of the Metathesaurus</w:t>
      </w:r>
      <w:ins w:id="36" w:author="emricks" w:date="2011-12-07T16:50:00Z">
        <w:r w:rsidR="000D21F8">
          <w:rPr>
            <w:rFonts w:asciiTheme="minorHAnsi" w:hAnsiTheme="minorHAnsi"/>
          </w:rPr>
          <w:t xml:space="preserve"> that are present in the UMLS Metathesaurus.</w:t>
        </w:r>
      </w:ins>
      <w:del w:id="37" w:author="emricks" w:date="2011-12-07T16:50:00Z">
        <w:r w:rsidRPr="00C0279A" w:rsidDel="000D21F8">
          <w:rPr>
            <w:rFonts w:asciiTheme="minorHAnsi" w:hAnsiTheme="minorHAnsi"/>
          </w:rPr>
          <w:delText xml:space="preserve">. </w:delText>
        </w:r>
      </w:del>
      <w:r w:rsidR="00D37FE8" w:rsidRPr="00C0279A">
        <w:rPr>
          <w:rFonts w:asciiTheme="minorHAnsi" w:hAnsiTheme="minorHAnsi"/>
        </w:rPr>
        <w:t xml:space="preserve"> You may search by </w:t>
      </w:r>
      <w:del w:id="38" w:author="emricks" w:date="2011-12-07T16:56:00Z">
        <w:r w:rsidR="00D37FE8" w:rsidRPr="00C0279A" w:rsidDel="00FF38D9">
          <w:rPr>
            <w:rFonts w:asciiTheme="minorHAnsi" w:hAnsiTheme="minorHAnsi"/>
          </w:rPr>
          <w:delText xml:space="preserve">SNOMED CT </w:delText>
        </w:r>
      </w:del>
      <w:r w:rsidR="00727E74" w:rsidRPr="00C0279A">
        <w:rPr>
          <w:rFonts w:asciiTheme="minorHAnsi" w:hAnsiTheme="minorHAnsi"/>
        </w:rPr>
        <w:t>t</w:t>
      </w:r>
      <w:r w:rsidR="00D37FE8" w:rsidRPr="00C0279A">
        <w:rPr>
          <w:rFonts w:asciiTheme="minorHAnsi" w:hAnsiTheme="minorHAnsi"/>
        </w:rPr>
        <w:t xml:space="preserve">erm, </w:t>
      </w:r>
      <w:r w:rsidR="0022373E">
        <w:rPr>
          <w:rFonts w:asciiTheme="minorHAnsi" w:hAnsiTheme="minorHAnsi"/>
        </w:rPr>
        <w:t xml:space="preserve">SNOMED CT </w:t>
      </w:r>
      <w:ins w:id="39" w:author="emricks" w:date="2011-12-07T16:56:00Z">
        <w:r w:rsidR="000D21F8">
          <w:rPr>
            <w:rFonts w:asciiTheme="minorHAnsi" w:hAnsiTheme="minorHAnsi"/>
          </w:rPr>
          <w:t>C</w:t>
        </w:r>
      </w:ins>
      <w:del w:id="40" w:author="emricks" w:date="2011-12-07T16:56:00Z">
        <w:r w:rsidR="0022373E" w:rsidDel="000D21F8">
          <w:rPr>
            <w:rFonts w:asciiTheme="minorHAnsi" w:hAnsiTheme="minorHAnsi"/>
          </w:rPr>
          <w:delText>c</w:delText>
        </w:r>
      </w:del>
      <w:r w:rsidR="00D37FE8" w:rsidRPr="00C0279A">
        <w:rPr>
          <w:rFonts w:asciiTheme="minorHAnsi" w:hAnsiTheme="minorHAnsi"/>
        </w:rPr>
        <w:t>onceptID</w:t>
      </w:r>
      <w:r w:rsidR="00727E74" w:rsidRPr="00C0279A">
        <w:rPr>
          <w:rFonts w:asciiTheme="minorHAnsi" w:hAnsiTheme="minorHAnsi"/>
        </w:rPr>
        <w:t>,</w:t>
      </w:r>
      <w:r w:rsidR="0022373E">
        <w:rPr>
          <w:rFonts w:asciiTheme="minorHAnsi" w:hAnsiTheme="minorHAnsi"/>
        </w:rPr>
        <w:t xml:space="preserve"> or SNOMED CT </w:t>
      </w:r>
      <w:ins w:id="41" w:author="emricks" w:date="2011-12-07T16:56:00Z">
        <w:r w:rsidR="000D21F8">
          <w:rPr>
            <w:rFonts w:asciiTheme="minorHAnsi" w:hAnsiTheme="minorHAnsi"/>
          </w:rPr>
          <w:t>D</w:t>
        </w:r>
      </w:ins>
      <w:del w:id="42" w:author="emricks" w:date="2011-12-07T16:56:00Z">
        <w:r w:rsidR="0022373E" w:rsidDel="000D21F8">
          <w:rPr>
            <w:rFonts w:asciiTheme="minorHAnsi" w:hAnsiTheme="minorHAnsi"/>
          </w:rPr>
          <w:delText>d</w:delText>
        </w:r>
      </w:del>
      <w:r w:rsidR="00D37FE8" w:rsidRPr="00C0279A">
        <w:rPr>
          <w:rFonts w:asciiTheme="minorHAnsi" w:hAnsiTheme="minorHAnsi"/>
        </w:rPr>
        <w:t>escriptionID.</w:t>
      </w:r>
    </w:p>
    <w:p w:rsidR="007A796B" w:rsidRPr="00C0279A" w:rsidRDefault="009662EA" w:rsidP="007A796B">
      <w:pPr>
        <w:rPr>
          <w:rFonts w:asciiTheme="minorHAnsi" w:eastAsia="Times New Roman" w:hAnsiTheme="minorHAnsi"/>
        </w:rPr>
      </w:pPr>
      <w:r w:rsidRPr="00C0279A">
        <w:rPr>
          <w:rFonts w:asciiTheme="minorHAnsi" w:hAnsiTheme="minorHAnsi"/>
        </w:rPr>
        <w:t xml:space="preserve">The SNOMED CT Tree </w:t>
      </w:r>
      <w:r w:rsidR="004F33A9" w:rsidRPr="00C0279A">
        <w:rPr>
          <w:rFonts w:asciiTheme="minorHAnsi" w:hAnsiTheme="minorHAnsi"/>
        </w:rPr>
        <w:t>tab</w:t>
      </w:r>
      <w:r w:rsidRPr="00C0279A">
        <w:rPr>
          <w:rFonts w:asciiTheme="minorHAnsi" w:hAnsiTheme="minorHAnsi"/>
        </w:rPr>
        <w:t xml:space="preserve"> allows </w:t>
      </w:r>
      <w:r w:rsidR="00BC2EF7" w:rsidRPr="00C0279A">
        <w:rPr>
          <w:rFonts w:asciiTheme="minorHAnsi" w:hAnsiTheme="minorHAnsi"/>
        </w:rPr>
        <w:t>you</w:t>
      </w:r>
      <w:r w:rsidRPr="00C0279A">
        <w:rPr>
          <w:rFonts w:asciiTheme="minorHAnsi" w:hAnsiTheme="minorHAnsi"/>
        </w:rPr>
        <w:t xml:space="preserve"> to </w:t>
      </w:r>
      <w:r w:rsidR="0022373E">
        <w:rPr>
          <w:rFonts w:asciiTheme="minorHAnsi" w:hAnsiTheme="minorHAnsi"/>
        </w:rPr>
        <w:t>browse</w:t>
      </w:r>
      <w:r w:rsidRPr="00C0279A">
        <w:rPr>
          <w:rFonts w:asciiTheme="minorHAnsi" w:hAnsiTheme="minorHAnsi"/>
        </w:rPr>
        <w:t xml:space="preserve"> the SNOMED CT </w:t>
      </w:r>
      <w:del w:id="43" w:author="emricks" w:date="2011-12-07T17:06:00Z">
        <w:r w:rsidR="0022373E" w:rsidDel="00FF38D9">
          <w:rPr>
            <w:rFonts w:asciiTheme="minorHAnsi" w:hAnsiTheme="minorHAnsi"/>
          </w:rPr>
          <w:delText>categories</w:delText>
        </w:r>
        <w:r w:rsidRPr="00C0279A" w:rsidDel="00FF38D9">
          <w:rPr>
            <w:rFonts w:asciiTheme="minorHAnsi" w:hAnsiTheme="minorHAnsi"/>
          </w:rPr>
          <w:delText xml:space="preserve"> </w:delText>
        </w:r>
        <w:r w:rsidR="0022373E" w:rsidDel="00FF38D9">
          <w:rPr>
            <w:rFonts w:asciiTheme="minorHAnsi" w:hAnsiTheme="minorHAnsi"/>
          </w:rPr>
          <w:delText xml:space="preserve">and the hierarchical organization of the </w:delText>
        </w:r>
        <w:r w:rsidR="00E60038" w:rsidDel="00FF38D9">
          <w:rPr>
            <w:rFonts w:asciiTheme="minorHAnsi" w:hAnsiTheme="minorHAnsi"/>
          </w:rPr>
          <w:delText>concepts within each category</w:delText>
        </w:r>
      </w:del>
      <w:ins w:id="44" w:author="emricks" w:date="2011-12-07T17:06:00Z">
        <w:r w:rsidR="00FF38D9">
          <w:rPr>
            <w:rFonts w:asciiTheme="minorHAnsi" w:hAnsiTheme="minorHAnsi"/>
          </w:rPr>
          <w:t>Top Level Concept Codes and their children</w:t>
        </w:r>
      </w:ins>
      <w:r w:rsidR="00E60038">
        <w:rPr>
          <w:rFonts w:asciiTheme="minorHAnsi" w:hAnsiTheme="minorHAnsi"/>
        </w:rPr>
        <w:t>.</w:t>
      </w:r>
    </w:p>
    <w:p w:rsidR="00401121" w:rsidRPr="00C0279A" w:rsidRDefault="00401121" w:rsidP="00401121">
      <w:pPr>
        <w:spacing w:before="100" w:beforeAutospacing="1" w:after="100" w:afterAutospacing="1"/>
        <w:outlineLvl w:val="1"/>
        <w:rPr>
          <w:rFonts w:asciiTheme="minorHAnsi" w:eastAsia="Times New Roman" w:hAnsiTheme="minorHAnsi"/>
          <w:b/>
          <w:bCs/>
          <w:sz w:val="36"/>
          <w:szCs w:val="36"/>
        </w:rPr>
      </w:pPr>
      <w:r w:rsidRPr="00C0279A">
        <w:rPr>
          <w:rFonts w:asciiTheme="minorHAnsi" w:eastAsia="Times New Roman" w:hAnsiTheme="minorHAnsi"/>
          <w:b/>
          <w:bCs/>
          <w:sz w:val="36"/>
          <w:szCs w:val="36"/>
        </w:rPr>
        <w:t>SPECIALIST Lexicon</w:t>
      </w:r>
      <w:r w:rsidR="00736573" w:rsidRPr="00C0279A">
        <w:rPr>
          <w:rFonts w:asciiTheme="minorHAnsi" w:eastAsia="Times New Roman" w:hAnsiTheme="minorHAnsi"/>
          <w:b/>
          <w:bCs/>
          <w:sz w:val="36"/>
          <w:szCs w:val="36"/>
        </w:rPr>
        <w:t xml:space="preserve"> and Lexical Tools</w:t>
      </w:r>
    </w:p>
    <w:p w:rsidR="00401121" w:rsidRPr="00C0279A" w:rsidRDefault="00401121" w:rsidP="00401121">
      <w:pPr>
        <w:spacing w:before="100" w:beforeAutospacing="1" w:after="100" w:afterAutospacing="1"/>
        <w:rPr>
          <w:rFonts w:asciiTheme="minorHAnsi" w:eastAsia="Times New Roman" w:hAnsiTheme="minorHAnsi"/>
        </w:rPr>
      </w:pPr>
      <w:r w:rsidRPr="00C0279A">
        <w:rPr>
          <w:rFonts w:asciiTheme="minorHAnsi" w:eastAsia="Times New Roman" w:hAnsiTheme="minorHAnsi"/>
        </w:rPr>
        <w:t>The</w:t>
      </w:r>
      <w:r w:rsidRPr="00C0279A">
        <w:rPr>
          <w:rFonts w:asciiTheme="minorHAnsi" w:eastAsia="Times New Roman" w:hAnsiTheme="minorHAnsi"/>
          <w:color w:val="FF0000"/>
        </w:rPr>
        <w:t xml:space="preserve"> </w:t>
      </w:r>
      <w:r w:rsidR="005C35C4">
        <w:fldChar w:fldCharType="begin"/>
      </w:r>
      <w:ins w:id="45" w:author="nlm" w:date="2011-12-08T10:49:00Z">
        <w:r w:rsidR="004D053B">
          <w:instrText>HYPERLINK "http://www.nlm.nih.gov/pubs/factsheets/umlslex.html"</w:instrText>
        </w:r>
      </w:ins>
      <w:del w:id="46" w:author="nlm" w:date="2011-12-08T10:49:00Z">
        <w:r w:rsidR="005C35C4" w:rsidDel="004D053B">
          <w:delInstrText>HYPERLINK "http://lexsrv3.nlm.nih.gov/Specialist/Home/index.html"</w:delInstrText>
        </w:r>
      </w:del>
      <w:ins w:id="47" w:author="nlm" w:date="2011-12-08T10:49:00Z"/>
      <w:r w:rsidR="005C35C4">
        <w:fldChar w:fldCharType="separate"/>
      </w:r>
      <w:r w:rsidRPr="00C0279A">
        <w:rPr>
          <w:rStyle w:val="Hyperlink"/>
          <w:rFonts w:asciiTheme="minorHAnsi" w:eastAsia="Times New Roman" w:hAnsiTheme="minorHAnsi"/>
        </w:rPr>
        <w:t xml:space="preserve">SPECIALIST </w:t>
      </w:r>
      <w:del w:id="48" w:author="nlm" w:date="2011-12-08T10:48:00Z">
        <w:r w:rsidR="006210D7" w:rsidRPr="00C0279A" w:rsidDel="004D053B">
          <w:rPr>
            <w:rStyle w:val="Hyperlink"/>
            <w:rFonts w:asciiTheme="minorHAnsi" w:eastAsia="Times New Roman" w:hAnsiTheme="minorHAnsi"/>
          </w:rPr>
          <w:delText>NLP</w:delText>
        </w:r>
        <w:r w:rsidRPr="00C0279A" w:rsidDel="004D053B">
          <w:rPr>
            <w:rStyle w:val="Hyperlink"/>
            <w:rFonts w:asciiTheme="minorHAnsi" w:eastAsia="Times New Roman" w:hAnsiTheme="minorHAnsi"/>
          </w:rPr>
          <w:delText xml:space="preserve"> </w:delText>
        </w:r>
      </w:del>
      <w:ins w:id="49" w:author="nlm" w:date="2011-12-08T10:48:00Z">
        <w:r w:rsidR="004D053B">
          <w:rPr>
            <w:rStyle w:val="Hyperlink"/>
            <w:rFonts w:asciiTheme="minorHAnsi" w:eastAsia="Times New Roman" w:hAnsiTheme="minorHAnsi"/>
          </w:rPr>
          <w:t>Natur</w:t>
        </w:r>
      </w:ins>
      <w:ins w:id="50" w:author="nlm" w:date="2011-12-08T10:49:00Z">
        <w:r w:rsidR="004D053B">
          <w:rPr>
            <w:rStyle w:val="Hyperlink"/>
            <w:rFonts w:asciiTheme="minorHAnsi" w:eastAsia="Times New Roman" w:hAnsiTheme="minorHAnsi"/>
          </w:rPr>
          <w:t>al Language Processing</w:t>
        </w:r>
      </w:ins>
      <w:ins w:id="51" w:author="nlm" w:date="2011-12-08T10:48:00Z">
        <w:r w:rsidR="004D053B" w:rsidRPr="00C0279A">
          <w:rPr>
            <w:rStyle w:val="Hyperlink"/>
            <w:rFonts w:asciiTheme="minorHAnsi" w:eastAsia="Times New Roman" w:hAnsiTheme="minorHAnsi"/>
          </w:rPr>
          <w:t xml:space="preserve"> </w:t>
        </w:r>
      </w:ins>
      <w:ins w:id="52" w:author="nlm" w:date="2011-12-08T10:49:00Z">
        <w:r w:rsidR="004D053B">
          <w:rPr>
            <w:rStyle w:val="Hyperlink"/>
            <w:rFonts w:asciiTheme="minorHAnsi" w:eastAsia="Times New Roman" w:hAnsiTheme="minorHAnsi"/>
          </w:rPr>
          <w:t>(NLP</w:t>
        </w:r>
      </w:ins>
      <w:del w:id="53" w:author="nlm" w:date="2011-12-08T10:57:00Z">
        <w:r w:rsidRPr="00C0279A" w:rsidDel="00335543">
          <w:rPr>
            <w:rStyle w:val="Hyperlink"/>
            <w:rFonts w:asciiTheme="minorHAnsi" w:eastAsia="Times New Roman" w:hAnsiTheme="minorHAnsi"/>
          </w:rPr>
          <w:delText>Tools</w:delText>
        </w:r>
      </w:del>
      <w:ins w:id="54" w:author="nlm" w:date="2011-12-08T10:57:00Z">
        <w:r w:rsidR="00335543">
          <w:rPr>
            <w:rStyle w:val="Hyperlink"/>
            <w:rFonts w:asciiTheme="minorHAnsi" w:eastAsia="Times New Roman" w:hAnsiTheme="minorHAnsi"/>
          </w:rPr>
          <w:t>)</w:t>
        </w:r>
        <w:r w:rsidR="00335543" w:rsidRPr="00C0279A">
          <w:rPr>
            <w:rStyle w:val="Hyperlink"/>
            <w:rFonts w:asciiTheme="minorHAnsi" w:eastAsia="Times New Roman" w:hAnsiTheme="minorHAnsi"/>
          </w:rPr>
          <w:t xml:space="preserve"> Tools</w:t>
        </w:r>
      </w:ins>
      <w:r w:rsidR="005C35C4">
        <w:fldChar w:fldCharType="end"/>
      </w:r>
      <w:ins w:id="55" w:author="emricks" w:date="2011-12-07T17:18:00Z">
        <w:r w:rsidR="00E95670">
          <w:t xml:space="preserve"> </w:t>
        </w:r>
        <w:del w:id="56" w:author="nlm" w:date="2011-12-08T10:47:00Z">
          <w:r w:rsidR="00E95670" w:rsidDel="000439A6">
            <w:delText>(link to the SPECIALIST Fact Sheet here)</w:delText>
          </w:r>
        </w:del>
      </w:ins>
      <w:del w:id="57" w:author="nlm" w:date="2011-12-08T10:47:00Z">
        <w:r w:rsidRPr="00C0279A" w:rsidDel="000439A6">
          <w:rPr>
            <w:rFonts w:asciiTheme="minorHAnsi" w:eastAsia="Times New Roman" w:hAnsiTheme="minorHAnsi"/>
            <w:color w:val="FF0000"/>
          </w:rPr>
          <w:delText xml:space="preserve"> </w:delText>
        </w:r>
      </w:del>
      <w:r w:rsidRPr="00C0279A">
        <w:rPr>
          <w:rFonts w:asciiTheme="minorHAnsi" w:eastAsia="Times New Roman" w:hAnsiTheme="minorHAnsi"/>
        </w:rPr>
        <w:t xml:space="preserve">are accessible through the </w:t>
      </w:r>
      <w:r w:rsidRPr="00C0279A">
        <w:rPr>
          <w:rFonts w:asciiTheme="minorHAnsi" w:eastAsia="Times New Roman" w:hAnsiTheme="minorHAnsi"/>
          <w:i/>
        </w:rPr>
        <w:t>Resources</w:t>
      </w:r>
      <w:r w:rsidRPr="00C0279A">
        <w:rPr>
          <w:rFonts w:asciiTheme="minorHAnsi" w:eastAsia="Times New Roman" w:hAnsiTheme="minorHAnsi"/>
        </w:rPr>
        <w:t xml:space="preserve"> menu of the </w:t>
      </w:r>
      <w:del w:id="58" w:author="nlm" w:date="2011-12-08T10:56:00Z">
        <w:r w:rsidR="005C35C4" w:rsidDel="00E23B4A">
          <w:fldChar w:fldCharType="begin"/>
        </w:r>
        <w:r w:rsidR="005C35C4" w:rsidDel="00E23B4A">
          <w:delInstrText>HYPERLINK "https://uts.nlm.nih.gov/"</w:delInstrText>
        </w:r>
        <w:r w:rsidR="005C35C4" w:rsidDel="00E23B4A">
          <w:fldChar w:fldCharType="separate"/>
        </w:r>
        <w:r w:rsidR="00810AD9" w:rsidRPr="00E23B4A" w:rsidDel="00E23B4A">
          <w:rPr>
            <w:rFonts w:asciiTheme="minorHAnsi" w:eastAsia="Times New Roman" w:hAnsiTheme="minorHAnsi"/>
            <w:rPrChange w:id="59" w:author="nlm" w:date="2011-12-08T10:56:00Z">
              <w:rPr>
                <w:rStyle w:val="Hyperlink"/>
                <w:rFonts w:asciiTheme="minorHAnsi" w:eastAsia="Times New Roman" w:hAnsiTheme="minorHAnsi"/>
              </w:rPr>
            </w:rPrChange>
          </w:rPr>
          <w:delText>UTS</w:delText>
        </w:r>
        <w:r w:rsidR="005C35C4" w:rsidDel="00E23B4A">
          <w:fldChar w:fldCharType="end"/>
        </w:r>
      </w:del>
      <w:ins w:id="60" w:author="nlm" w:date="2011-12-08T10:56:00Z">
        <w:r w:rsidR="00E23B4A" w:rsidRPr="00E23B4A">
          <w:rPr>
            <w:rFonts w:asciiTheme="minorHAnsi" w:eastAsia="Times New Roman" w:hAnsiTheme="minorHAnsi"/>
            <w:rPrChange w:id="61" w:author="nlm" w:date="2011-12-08T10:56:00Z">
              <w:rPr>
                <w:rStyle w:val="Hyperlink"/>
                <w:rFonts w:asciiTheme="minorHAnsi" w:eastAsia="Times New Roman" w:hAnsiTheme="minorHAnsi"/>
              </w:rPr>
            </w:rPrChange>
          </w:rPr>
          <w:t>UTS</w:t>
        </w:r>
      </w:ins>
      <w:r w:rsidRPr="00C0279A">
        <w:rPr>
          <w:rFonts w:asciiTheme="minorHAnsi" w:eastAsia="Times New Roman" w:hAnsiTheme="minorHAnsi"/>
        </w:rPr>
        <w:t>.</w:t>
      </w:r>
    </w:p>
    <w:p w:rsidR="00F377D3" w:rsidRPr="00C0279A" w:rsidRDefault="00F377D3" w:rsidP="00F377D3">
      <w:pPr>
        <w:spacing w:before="100" w:beforeAutospacing="1" w:after="100" w:afterAutospacing="1"/>
        <w:outlineLvl w:val="1"/>
        <w:rPr>
          <w:rFonts w:asciiTheme="minorHAnsi" w:eastAsia="Times New Roman" w:hAnsiTheme="minorHAnsi"/>
          <w:b/>
          <w:bCs/>
          <w:sz w:val="36"/>
          <w:szCs w:val="36"/>
        </w:rPr>
      </w:pPr>
      <w:r w:rsidRPr="00C0279A">
        <w:rPr>
          <w:rFonts w:asciiTheme="minorHAnsi" w:eastAsia="Times New Roman" w:hAnsiTheme="minorHAnsi"/>
          <w:b/>
          <w:bCs/>
          <w:sz w:val="36"/>
          <w:szCs w:val="36"/>
        </w:rPr>
        <w:t>Downloads</w:t>
      </w:r>
    </w:p>
    <w:p w:rsidR="00727E74" w:rsidRPr="00C0279A" w:rsidRDefault="00E60038" w:rsidP="000928A7">
      <w:pPr>
        <w:spacing w:before="100" w:beforeAutospacing="1" w:after="100" w:afterAutospacing="1"/>
        <w:outlineLvl w:val="1"/>
        <w:rPr>
          <w:rFonts w:asciiTheme="minorHAnsi" w:eastAsia="Times New Roman" w:hAnsiTheme="minorHAnsi"/>
        </w:rPr>
      </w:pPr>
      <w:r>
        <w:rPr>
          <w:rFonts w:asciiTheme="minorHAnsi" w:eastAsia="Times New Roman" w:hAnsiTheme="minorHAnsi"/>
        </w:rPr>
        <w:t>T</w:t>
      </w:r>
      <w:r w:rsidRPr="00C0279A">
        <w:rPr>
          <w:rFonts w:asciiTheme="minorHAnsi" w:eastAsia="Times New Roman" w:hAnsiTheme="minorHAnsi"/>
        </w:rPr>
        <w:t xml:space="preserve">he </w:t>
      </w:r>
      <w:r w:rsidRPr="00C0279A">
        <w:rPr>
          <w:rFonts w:asciiTheme="minorHAnsi" w:eastAsia="Times New Roman" w:hAnsiTheme="minorHAnsi"/>
          <w:i/>
        </w:rPr>
        <w:t>Downloads</w:t>
      </w:r>
      <w:r w:rsidRPr="00C0279A">
        <w:rPr>
          <w:rFonts w:asciiTheme="minorHAnsi" w:eastAsia="Times New Roman" w:hAnsiTheme="minorHAnsi"/>
        </w:rPr>
        <w:t xml:space="preserve"> menu of the </w:t>
      </w:r>
      <w:del w:id="62" w:author="nlm" w:date="2011-12-08T10:56:00Z">
        <w:r w:rsidR="005C35C4" w:rsidDel="00E23B4A">
          <w:fldChar w:fldCharType="begin"/>
        </w:r>
        <w:r w:rsidR="005C35C4" w:rsidDel="00E23B4A">
          <w:delInstrText>HYPERLINK "https://uts.nlm.nih.gov/"</w:delInstrText>
        </w:r>
        <w:r w:rsidR="005C35C4" w:rsidDel="00E23B4A">
          <w:fldChar w:fldCharType="separate"/>
        </w:r>
        <w:r w:rsidRPr="00E23B4A" w:rsidDel="00E23B4A">
          <w:rPr>
            <w:rFonts w:asciiTheme="minorHAnsi" w:eastAsia="Times New Roman" w:hAnsiTheme="minorHAnsi"/>
            <w:rPrChange w:id="63" w:author="nlm" w:date="2011-12-08T10:56:00Z">
              <w:rPr>
                <w:rStyle w:val="Hyperlink"/>
                <w:rFonts w:asciiTheme="minorHAnsi" w:eastAsia="Times New Roman" w:hAnsiTheme="minorHAnsi"/>
              </w:rPr>
            </w:rPrChange>
          </w:rPr>
          <w:delText>UTS</w:delText>
        </w:r>
        <w:r w:rsidR="005C35C4" w:rsidDel="00E23B4A">
          <w:fldChar w:fldCharType="end"/>
        </w:r>
      </w:del>
      <w:ins w:id="64" w:author="nlm" w:date="2011-12-08T10:56:00Z">
        <w:r w:rsidR="00E23B4A" w:rsidRPr="00E23B4A">
          <w:rPr>
            <w:rFonts w:asciiTheme="minorHAnsi" w:eastAsia="Times New Roman" w:hAnsiTheme="minorHAnsi"/>
            <w:rPrChange w:id="65" w:author="nlm" w:date="2011-12-08T10:56:00Z">
              <w:rPr>
                <w:rStyle w:val="Hyperlink"/>
                <w:rFonts w:asciiTheme="minorHAnsi" w:eastAsia="Times New Roman" w:hAnsiTheme="minorHAnsi"/>
              </w:rPr>
            </w:rPrChange>
          </w:rPr>
          <w:t>UTS</w:t>
        </w:r>
      </w:ins>
      <w:r>
        <w:t xml:space="preserve"> provides access to </w:t>
      </w:r>
      <w:r>
        <w:rPr>
          <w:rFonts w:asciiTheme="minorHAnsi" w:eastAsia="Times New Roman" w:hAnsiTheme="minorHAnsi"/>
        </w:rPr>
        <w:t>s</w:t>
      </w:r>
      <w:r w:rsidR="00C03153" w:rsidRPr="00C0279A">
        <w:rPr>
          <w:rFonts w:asciiTheme="minorHAnsi" w:eastAsia="Times New Roman" w:hAnsiTheme="minorHAnsi"/>
        </w:rPr>
        <w:t>everal</w:t>
      </w:r>
      <w:r w:rsidR="001E6B8E" w:rsidRPr="00C0279A">
        <w:rPr>
          <w:rFonts w:asciiTheme="minorHAnsi" w:eastAsia="Times New Roman" w:hAnsiTheme="minorHAnsi"/>
        </w:rPr>
        <w:t xml:space="preserve"> NLM terminology resources</w:t>
      </w:r>
      <w:r w:rsidR="000166C4" w:rsidRPr="00C0279A">
        <w:rPr>
          <w:rFonts w:asciiTheme="minorHAnsi" w:eastAsia="Times New Roman" w:hAnsiTheme="minorHAnsi"/>
        </w:rPr>
        <w:t xml:space="preserve">, including the </w:t>
      </w:r>
      <w:r w:rsidR="00C266B9">
        <w:rPr>
          <w:rFonts w:asciiTheme="minorHAnsi" w:eastAsia="Times New Roman" w:hAnsiTheme="minorHAnsi"/>
        </w:rPr>
        <w:t>UMLS Knowledge Source files, RxNorm files, and SNOMED CT files.</w:t>
      </w:r>
    </w:p>
    <w:p w:rsidR="00727E74" w:rsidRPr="00C0279A" w:rsidRDefault="00727E74" w:rsidP="00727E74">
      <w:pPr>
        <w:spacing w:before="100" w:beforeAutospacing="1" w:after="100" w:afterAutospacing="1"/>
        <w:outlineLvl w:val="1"/>
        <w:rPr>
          <w:rFonts w:asciiTheme="minorHAnsi" w:eastAsia="Times New Roman" w:hAnsiTheme="minorHAnsi"/>
          <w:b/>
          <w:bCs/>
          <w:sz w:val="36"/>
          <w:szCs w:val="36"/>
        </w:rPr>
      </w:pPr>
      <w:r w:rsidRPr="00C0279A">
        <w:rPr>
          <w:rFonts w:asciiTheme="minorHAnsi" w:eastAsia="Times New Roman" w:hAnsiTheme="minorHAnsi"/>
          <w:b/>
          <w:bCs/>
          <w:sz w:val="36"/>
          <w:szCs w:val="36"/>
        </w:rPr>
        <w:t>Developer Resources</w:t>
      </w:r>
    </w:p>
    <w:p w:rsidR="00727E74" w:rsidRPr="00C0279A" w:rsidRDefault="000A088F" w:rsidP="00727E74">
      <w:pPr>
        <w:spacing w:before="100" w:beforeAutospacing="1" w:after="100" w:afterAutospacing="1"/>
        <w:rPr>
          <w:rFonts w:asciiTheme="minorHAnsi" w:eastAsia="Times New Roman" w:hAnsiTheme="minorHAnsi"/>
        </w:rPr>
      </w:pPr>
      <w:r w:rsidRPr="00C0279A">
        <w:rPr>
          <w:rFonts w:asciiTheme="minorHAnsi" w:eastAsia="Times New Roman" w:hAnsiTheme="minorHAnsi"/>
        </w:rPr>
        <w:lastRenderedPageBreak/>
        <w:t xml:space="preserve">The UTS </w:t>
      </w:r>
      <w:r w:rsidR="00B16BE1">
        <w:rPr>
          <w:rFonts w:asciiTheme="minorHAnsi" w:eastAsia="Times New Roman" w:hAnsiTheme="minorHAnsi"/>
        </w:rPr>
        <w:t xml:space="preserve">provides </w:t>
      </w:r>
      <w:r w:rsidR="00B16BE1" w:rsidRPr="00B16BE1">
        <w:rPr>
          <w:rFonts w:asciiTheme="minorHAnsi" w:hAnsiTheme="minorHAnsi" w:cstheme="minorHAnsi"/>
        </w:rPr>
        <w:t>Application Programmer Interfaces (APIs)</w:t>
      </w:r>
      <w:r w:rsidR="008F1571">
        <w:rPr>
          <w:rFonts w:asciiTheme="minorHAnsi" w:hAnsiTheme="minorHAnsi" w:cstheme="minorHAnsi"/>
        </w:rPr>
        <w:t>. These are for users who wish</w:t>
      </w:r>
      <w:r w:rsidR="00727E74" w:rsidRPr="00C0279A">
        <w:rPr>
          <w:rFonts w:asciiTheme="minorHAnsi" w:eastAsia="Times New Roman" w:hAnsiTheme="minorHAnsi"/>
        </w:rPr>
        <w:t xml:space="preserve"> </w:t>
      </w:r>
      <w:r w:rsidR="00DC6951" w:rsidRPr="00C0279A">
        <w:rPr>
          <w:rFonts w:asciiTheme="minorHAnsi" w:eastAsia="Times New Roman" w:hAnsiTheme="minorHAnsi"/>
        </w:rPr>
        <w:t xml:space="preserve">to </w:t>
      </w:r>
      <w:r w:rsidR="00727E74" w:rsidRPr="00C0279A">
        <w:rPr>
          <w:rFonts w:asciiTheme="minorHAnsi" w:eastAsia="Times New Roman" w:hAnsiTheme="minorHAnsi"/>
        </w:rPr>
        <w:t>remotely query</w:t>
      </w:r>
      <w:r w:rsidRPr="00C0279A">
        <w:rPr>
          <w:rFonts w:asciiTheme="minorHAnsi" w:eastAsia="Times New Roman" w:hAnsiTheme="minorHAnsi"/>
        </w:rPr>
        <w:t xml:space="preserve"> and retrieve data from the </w:t>
      </w:r>
      <w:r w:rsidR="008F1571">
        <w:rPr>
          <w:rFonts w:asciiTheme="minorHAnsi" w:eastAsia="Times New Roman" w:hAnsiTheme="minorHAnsi"/>
        </w:rPr>
        <w:t xml:space="preserve">UMLS within their own applications. You can find API documentation under the </w:t>
      </w:r>
      <w:r w:rsidR="008F1571" w:rsidRPr="008F1571">
        <w:rPr>
          <w:rFonts w:asciiTheme="minorHAnsi" w:eastAsia="Times New Roman" w:hAnsiTheme="minorHAnsi"/>
          <w:i/>
        </w:rPr>
        <w:t>Documentation</w:t>
      </w:r>
      <w:r w:rsidR="008F1571">
        <w:rPr>
          <w:rFonts w:asciiTheme="minorHAnsi" w:eastAsia="Times New Roman" w:hAnsiTheme="minorHAnsi"/>
        </w:rPr>
        <w:t xml:space="preserve"> menu of the UTS.</w:t>
      </w:r>
      <w:r w:rsidR="00B16BE1">
        <w:rPr>
          <w:rFonts w:asciiTheme="minorHAnsi" w:eastAsia="Times New Roman" w:hAnsiTheme="minorHAnsi"/>
        </w:rPr>
        <w:t xml:space="preserve"> </w:t>
      </w:r>
    </w:p>
    <w:p w:rsidR="00727E74" w:rsidRPr="00C0279A" w:rsidRDefault="00727E74" w:rsidP="00727E74">
      <w:pPr>
        <w:spacing w:before="100" w:beforeAutospacing="1" w:after="100" w:afterAutospacing="1"/>
        <w:rPr>
          <w:rFonts w:asciiTheme="minorHAnsi" w:eastAsia="Times New Roman" w:hAnsiTheme="minorHAnsi"/>
        </w:rPr>
      </w:pPr>
      <w:r w:rsidRPr="00C0279A">
        <w:rPr>
          <w:rFonts w:asciiTheme="minorHAnsi" w:eastAsia="Times New Roman" w:hAnsiTheme="minorHAnsi"/>
        </w:rPr>
        <w:t>The UTS include</w:t>
      </w:r>
      <w:r w:rsidR="00DC6951" w:rsidRPr="00C0279A">
        <w:rPr>
          <w:rFonts w:asciiTheme="minorHAnsi" w:eastAsia="Times New Roman" w:hAnsiTheme="minorHAnsi"/>
        </w:rPr>
        <w:t>s</w:t>
      </w:r>
      <w:r w:rsidRPr="00C0279A">
        <w:rPr>
          <w:rFonts w:asciiTheme="minorHAnsi" w:eastAsia="Times New Roman" w:hAnsiTheme="minorHAnsi"/>
        </w:rPr>
        <w:t xml:space="preserve"> a RESTful </w:t>
      </w:r>
      <w:r w:rsidR="008F1571">
        <w:rPr>
          <w:rFonts w:asciiTheme="minorHAnsi" w:eastAsia="Times New Roman" w:hAnsiTheme="minorHAnsi"/>
        </w:rPr>
        <w:t>API</w:t>
      </w:r>
      <w:r w:rsidRPr="00C0279A">
        <w:rPr>
          <w:rFonts w:asciiTheme="minorHAnsi" w:eastAsia="Times New Roman" w:hAnsiTheme="minorHAnsi"/>
        </w:rPr>
        <w:t xml:space="preserve"> that allows application developers to verify that </w:t>
      </w:r>
      <w:r w:rsidR="008B6A34">
        <w:rPr>
          <w:rFonts w:asciiTheme="minorHAnsi" w:eastAsia="Times New Roman" w:hAnsiTheme="minorHAnsi"/>
        </w:rPr>
        <w:t xml:space="preserve">their </w:t>
      </w:r>
      <w:r w:rsidR="008F1571">
        <w:rPr>
          <w:rFonts w:asciiTheme="minorHAnsi" w:eastAsia="Times New Roman" w:hAnsiTheme="minorHAnsi"/>
        </w:rPr>
        <w:t xml:space="preserve">third-party </w:t>
      </w:r>
      <w:r w:rsidRPr="00C0279A">
        <w:rPr>
          <w:rFonts w:asciiTheme="minorHAnsi" w:eastAsia="Times New Roman" w:hAnsiTheme="minorHAnsi"/>
        </w:rPr>
        <w:t xml:space="preserve">users have an active </w:t>
      </w:r>
      <w:r w:rsidR="008B6A34">
        <w:rPr>
          <w:rFonts w:asciiTheme="minorHAnsi" w:eastAsia="Times New Roman" w:hAnsiTheme="minorHAnsi"/>
        </w:rPr>
        <w:t xml:space="preserve">UMLS </w:t>
      </w:r>
      <w:r w:rsidRPr="00C0279A">
        <w:rPr>
          <w:rFonts w:asciiTheme="minorHAnsi" w:eastAsia="Times New Roman" w:hAnsiTheme="minorHAnsi"/>
        </w:rPr>
        <w:t xml:space="preserve">license code.  Application developers must be authorized distributors of UMLS data to use this service.  </w:t>
      </w:r>
      <w:r w:rsidR="008F1571">
        <w:rPr>
          <w:rFonts w:asciiTheme="minorHAnsi" w:eastAsia="Times New Roman" w:hAnsiTheme="minorHAnsi"/>
        </w:rPr>
        <w:t>You can find documentation for Validating UMLS Licensees</w:t>
      </w:r>
      <w:r w:rsidR="008B6A34">
        <w:rPr>
          <w:rFonts w:asciiTheme="minorHAnsi" w:eastAsia="Times New Roman" w:hAnsiTheme="minorHAnsi"/>
        </w:rPr>
        <w:t xml:space="preserve"> </w:t>
      </w:r>
      <w:r w:rsidR="008F1571">
        <w:rPr>
          <w:rFonts w:asciiTheme="minorHAnsi" w:eastAsia="Times New Roman" w:hAnsiTheme="minorHAnsi"/>
        </w:rPr>
        <w:t xml:space="preserve">under the </w:t>
      </w:r>
      <w:r w:rsidR="008F1571" w:rsidRPr="008F1571">
        <w:rPr>
          <w:rFonts w:asciiTheme="minorHAnsi" w:eastAsia="Times New Roman" w:hAnsiTheme="minorHAnsi"/>
          <w:i/>
        </w:rPr>
        <w:t>Documentation</w:t>
      </w:r>
      <w:r w:rsidR="008F1571">
        <w:rPr>
          <w:rFonts w:asciiTheme="minorHAnsi" w:eastAsia="Times New Roman" w:hAnsiTheme="minorHAnsi"/>
        </w:rPr>
        <w:t xml:space="preserve"> menu of the UTS.  </w:t>
      </w:r>
    </w:p>
    <w:p w:rsidR="00964071" w:rsidRPr="00C0279A" w:rsidDel="004D053B" w:rsidRDefault="00964071" w:rsidP="00964071">
      <w:pPr>
        <w:spacing w:before="100" w:beforeAutospacing="1" w:after="100" w:afterAutospacing="1"/>
        <w:outlineLvl w:val="1"/>
        <w:rPr>
          <w:del w:id="66" w:author="nlm" w:date="2011-12-08T10:50:00Z"/>
          <w:rFonts w:asciiTheme="minorHAnsi" w:eastAsia="Times New Roman" w:hAnsiTheme="minorHAnsi"/>
          <w:b/>
          <w:bCs/>
          <w:sz w:val="36"/>
          <w:szCs w:val="36"/>
        </w:rPr>
      </w:pPr>
      <w:del w:id="67" w:author="nlm" w:date="2011-12-08T10:50:00Z">
        <w:r w:rsidRPr="00C0279A" w:rsidDel="004D053B">
          <w:rPr>
            <w:rFonts w:asciiTheme="minorHAnsi" w:eastAsia="Times New Roman" w:hAnsiTheme="minorHAnsi"/>
            <w:b/>
            <w:bCs/>
            <w:sz w:val="36"/>
            <w:szCs w:val="36"/>
          </w:rPr>
          <w:delText>Other Resources</w:delText>
        </w:r>
      </w:del>
    </w:p>
    <w:p w:rsidR="00964071" w:rsidRPr="00C0279A" w:rsidDel="004D053B" w:rsidRDefault="00964071" w:rsidP="00964071">
      <w:pPr>
        <w:spacing w:before="100" w:beforeAutospacing="1" w:after="100" w:afterAutospacing="1"/>
        <w:outlineLvl w:val="1"/>
        <w:rPr>
          <w:del w:id="68" w:author="nlm" w:date="2011-12-08T10:50:00Z"/>
          <w:rFonts w:asciiTheme="minorHAnsi" w:eastAsia="Times New Roman" w:hAnsiTheme="minorHAnsi"/>
          <w:bCs/>
        </w:rPr>
      </w:pPr>
      <w:del w:id="69" w:author="nlm" w:date="2011-12-08T10:50:00Z">
        <w:r w:rsidRPr="00C0279A" w:rsidDel="004D053B">
          <w:rPr>
            <w:rFonts w:asciiTheme="minorHAnsi" w:eastAsia="Times New Roman" w:hAnsiTheme="minorHAnsi"/>
            <w:bCs/>
          </w:rPr>
          <w:delText xml:space="preserve">The </w:delText>
        </w:r>
        <w:r w:rsidRPr="00C0279A" w:rsidDel="004D053B">
          <w:rPr>
            <w:rFonts w:asciiTheme="minorHAnsi" w:eastAsia="Times New Roman" w:hAnsiTheme="minorHAnsi"/>
            <w:bCs/>
            <w:i/>
          </w:rPr>
          <w:delText>Resources</w:delText>
        </w:r>
        <w:r w:rsidRPr="00C0279A" w:rsidDel="004D053B">
          <w:rPr>
            <w:rFonts w:asciiTheme="minorHAnsi" w:eastAsia="Times New Roman" w:hAnsiTheme="minorHAnsi"/>
            <w:bCs/>
          </w:rPr>
          <w:delText xml:space="preserve"> menu of the UTS provides links to</w:delText>
        </w:r>
        <w:r w:rsidR="00626FC0" w:rsidRPr="00C0279A" w:rsidDel="004D053B">
          <w:rPr>
            <w:rFonts w:asciiTheme="minorHAnsi" w:eastAsia="Times New Roman" w:hAnsiTheme="minorHAnsi"/>
            <w:bCs/>
          </w:rPr>
          <w:delText xml:space="preserve"> additional NLM terminology resources, including </w:delText>
        </w:r>
        <w:r w:rsidR="00072343" w:rsidDel="004D053B">
          <w:delText xml:space="preserve">Newborn Screening Coding, Semantic Knowledge Representation, SPECIALIST Natural Language Processing </w:delText>
        </w:r>
        <w:r w:rsidR="002C55F9" w:rsidDel="004D053B">
          <w:delText xml:space="preserve">(NLP) </w:delText>
        </w:r>
        <w:r w:rsidR="00072343" w:rsidDel="004D053B">
          <w:delText>Tools</w:delText>
        </w:r>
        <w:r w:rsidR="00C266B9" w:rsidDel="004D053B">
          <w:delText>, applications submitted by the UMLS community, and the Word Sense Disambiguation (WSD) Test Collection.</w:delText>
        </w:r>
      </w:del>
      <w:ins w:id="70" w:author="emricks" w:date="2011-12-07T17:16:00Z">
        <w:del w:id="71" w:author="nlm" w:date="2011-12-08T10:50:00Z">
          <w:r w:rsidR="00E95670" w:rsidDel="004D053B">
            <w:delText xml:space="preserve">  I am not crazy about this section</w:delText>
          </w:r>
        </w:del>
      </w:ins>
      <w:ins w:id="72" w:author="emricks" w:date="2011-12-07T17:17:00Z">
        <w:del w:id="73" w:author="nlm" w:date="2011-12-08T10:50:00Z">
          <w:r w:rsidR="00E95670" w:rsidDel="004D053B">
            <w:delText xml:space="preserve"> and the next one</w:delText>
          </w:r>
        </w:del>
      </w:ins>
      <w:ins w:id="74" w:author="emricks" w:date="2011-12-07T17:16:00Z">
        <w:del w:id="75" w:author="nlm" w:date="2011-12-08T10:50:00Z">
          <w:r w:rsidR="00E95670" w:rsidDel="004D053B">
            <w:delText xml:space="preserve">, because these links could change at any time.   I think </w:delText>
          </w:r>
        </w:del>
      </w:ins>
      <w:ins w:id="76" w:author="emricks" w:date="2011-12-07T17:17:00Z">
        <w:del w:id="77" w:author="nlm" w:date="2011-12-08T10:50:00Z">
          <w:r w:rsidR="00E95670" w:rsidDel="004D053B">
            <w:delText xml:space="preserve">the ‘Other Resources’ and ‘Documentation’ in UTS are self-explanatory and don’t really need their own write-ups.  </w:delText>
          </w:r>
        </w:del>
      </w:ins>
    </w:p>
    <w:p w:rsidR="00973B72" w:rsidRPr="00C0279A" w:rsidDel="004D053B" w:rsidRDefault="00973B72" w:rsidP="00973B72">
      <w:pPr>
        <w:spacing w:before="100" w:beforeAutospacing="1" w:after="100" w:afterAutospacing="1"/>
        <w:outlineLvl w:val="1"/>
        <w:rPr>
          <w:del w:id="78" w:author="nlm" w:date="2011-12-08T10:50:00Z"/>
          <w:rFonts w:asciiTheme="minorHAnsi" w:eastAsia="Times New Roman" w:hAnsiTheme="minorHAnsi"/>
          <w:b/>
          <w:bCs/>
          <w:sz w:val="36"/>
          <w:szCs w:val="36"/>
        </w:rPr>
      </w:pPr>
      <w:del w:id="79" w:author="nlm" w:date="2011-12-08T10:50:00Z">
        <w:r w:rsidRPr="00C0279A" w:rsidDel="004D053B">
          <w:rPr>
            <w:rFonts w:asciiTheme="minorHAnsi" w:eastAsia="Times New Roman" w:hAnsiTheme="minorHAnsi"/>
            <w:b/>
            <w:bCs/>
            <w:sz w:val="36"/>
            <w:szCs w:val="36"/>
          </w:rPr>
          <w:delText>Documentation</w:delText>
        </w:r>
      </w:del>
    </w:p>
    <w:p w:rsidR="00973B72" w:rsidRPr="00C0279A" w:rsidDel="004D053B" w:rsidRDefault="00973B72" w:rsidP="00964071">
      <w:pPr>
        <w:spacing w:before="100" w:beforeAutospacing="1" w:after="100" w:afterAutospacing="1"/>
        <w:outlineLvl w:val="1"/>
        <w:rPr>
          <w:del w:id="80" w:author="nlm" w:date="2011-12-08T10:50:00Z"/>
          <w:rFonts w:asciiTheme="minorHAnsi" w:eastAsia="Times New Roman" w:hAnsiTheme="minorHAnsi"/>
          <w:bCs/>
        </w:rPr>
      </w:pPr>
      <w:del w:id="81" w:author="nlm" w:date="2011-12-08T10:50:00Z">
        <w:r w:rsidRPr="00C0279A" w:rsidDel="004D053B">
          <w:rPr>
            <w:rFonts w:asciiTheme="minorHAnsi" w:eastAsia="Times New Roman" w:hAnsiTheme="minorHAnsi"/>
            <w:bCs/>
          </w:rPr>
          <w:delText xml:space="preserve">The </w:delText>
        </w:r>
        <w:r w:rsidRPr="00C0279A" w:rsidDel="004D053B">
          <w:rPr>
            <w:rFonts w:asciiTheme="minorHAnsi" w:eastAsia="Times New Roman" w:hAnsiTheme="minorHAnsi"/>
            <w:bCs/>
            <w:i/>
          </w:rPr>
          <w:delText>Documentation</w:delText>
        </w:r>
        <w:r w:rsidRPr="00C0279A" w:rsidDel="004D053B">
          <w:rPr>
            <w:rFonts w:asciiTheme="minorHAnsi" w:eastAsia="Times New Roman" w:hAnsiTheme="minorHAnsi"/>
            <w:bCs/>
          </w:rPr>
          <w:delText xml:space="preserve"> menu of the UTS provides links for </w:delText>
        </w:r>
        <w:r w:rsidRPr="00C0279A" w:rsidDel="004D053B">
          <w:rPr>
            <w:rFonts w:asciiTheme="minorHAnsi" w:eastAsia="Times New Roman" w:hAnsiTheme="minorHAnsi"/>
            <w:bCs/>
            <w:i/>
          </w:rPr>
          <w:delText>General</w:delText>
        </w:r>
        <w:r w:rsidRPr="00C0279A" w:rsidDel="004D053B">
          <w:rPr>
            <w:rFonts w:asciiTheme="minorHAnsi" w:eastAsia="Times New Roman" w:hAnsiTheme="minorHAnsi"/>
            <w:bCs/>
          </w:rPr>
          <w:delText xml:space="preserve"> and </w:delText>
        </w:r>
        <w:r w:rsidRPr="00C0279A" w:rsidDel="004D053B">
          <w:rPr>
            <w:rFonts w:asciiTheme="minorHAnsi" w:eastAsia="Times New Roman" w:hAnsiTheme="minorHAnsi"/>
            <w:bCs/>
            <w:i/>
          </w:rPr>
          <w:delText>Technical</w:delText>
        </w:r>
        <w:r w:rsidRPr="00C0279A" w:rsidDel="004D053B">
          <w:rPr>
            <w:rFonts w:asciiTheme="minorHAnsi" w:eastAsia="Times New Roman" w:hAnsiTheme="minorHAnsi"/>
            <w:bCs/>
          </w:rPr>
          <w:delText xml:space="preserve"> documentation.  </w:delText>
        </w:r>
        <w:r w:rsidR="00792D54" w:rsidRPr="00C0279A" w:rsidDel="004D053B">
          <w:rPr>
            <w:rFonts w:asciiTheme="minorHAnsi" w:eastAsia="Times New Roman" w:hAnsiTheme="minorHAnsi"/>
            <w:bCs/>
          </w:rPr>
          <w:delText xml:space="preserve">Use </w:delText>
        </w:r>
        <w:r w:rsidRPr="00C0279A" w:rsidDel="004D053B">
          <w:rPr>
            <w:rFonts w:asciiTheme="minorHAnsi" w:eastAsia="Times New Roman" w:hAnsiTheme="minorHAnsi"/>
            <w:bCs/>
            <w:i/>
          </w:rPr>
          <w:delText>General</w:delText>
        </w:r>
        <w:r w:rsidR="004827D1" w:rsidRPr="00C0279A" w:rsidDel="004D053B">
          <w:rPr>
            <w:rFonts w:asciiTheme="minorHAnsi" w:eastAsia="Times New Roman" w:hAnsiTheme="minorHAnsi"/>
            <w:bCs/>
            <w:i/>
          </w:rPr>
          <w:delText xml:space="preserve"> Documentation</w:delText>
        </w:r>
        <w:r w:rsidR="004827D1" w:rsidRPr="00C0279A" w:rsidDel="004D053B">
          <w:rPr>
            <w:rFonts w:asciiTheme="minorHAnsi" w:eastAsia="Times New Roman" w:hAnsiTheme="minorHAnsi"/>
            <w:bCs/>
          </w:rPr>
          <w:delText xml:space="preserve"> </w:delText>
        </w:r>
        <w:r w:rsidR="00792D54" w:rsidRPr="00C0279A" w:rsidDel="004D053B">
          <w:rPr>
            <w:rFonts w:asciiTheme="minorHAnsi" w:eastAsia="Times New Roman" w:hAnsiTheme="minorHAnsi"/>
            <w:bCs/>
          </w:rPr>
          <w:delText>to le</w:delText>
        </w:r>
        <w:r w:rsidR="00636BAD" w:rsidDel="004D053B">
          <w:rPr>
            <w:rFonts w:asciiTheme="minorHAnsi" w:eastAsia="Times New Roman" w:hAnsiTheme="minorHAnsi"/>
            <w:bCs/>
          </w:rPr>
          <w:delText>arn more about the UMLS, RxNorm</w:delText>
        </w:r>
        <w:r w:rsidR="00792D54" w:rsidRPr="00C0279A" w:rsidDel="004D053B">
          <w:rPr>
            <w:rFonts w:asciiTheme="minorHAnsi" w:eastAsia="Times New Roman" w:hAnsiTheme="minorHAnsi"/>
            <w:bCs/>
          </w:rPr>
          <w:delText xml:space="preserve"> and SNOMED CT</w:delText>
        </w:r>
        <w:r w:rsidR="004827D1" w:rsidRPr="00C0279A" w:rsidDel="004D053B">
          <w:rPr>
            <w:rFonts w:asciiTheme="minorHAnsi" w:eastAsia="Times New Roman" w:hAnsiTheme="minorHAnsi"/>
            <w:bCs/>
          </w:rPr>
          <w:delText xml:space="preserve">.  </w:delText>
        </w:r>
        <w:r w:rsidR="00792D54" w:rsidRPr="00C0279A" w:rsidDel="004D053B">
          <w:rPr>
            <w:rFonts w:asciiTheme="minorHAnsi" w:eastAsia="Times New Roman" w:hAnsiTheme="minorHAnsi"/>
            <w:bCs/>
          </w:rPr>
          <w:delText xml:space="preserve">Use </w:delText>
        </w:r>
        <w:r w:rsidR="004827D1" w:rsidRPr="00C0279A" w:rsidDel="004D053B">
          <w:rPr>
            <w:rFonts w:asciiTheme="minorHAnsi" w:eastAsia="Times New Roman" w:hAnsiTheme="minorHAnsi"/>
            <w:bCs/>
            <w:i/>
          </w:rPr>
          <w:delText>Technical Documentation</w:delText>
        </w:r>
        <w:r w:rsidR="004827D1" w:rsidRPr="00C0279A" w:rsidDel="004D053B">
          <w:rPr>
            <w:rFonts w:asciiTheme="minorHAnsi" w:eastAsia="Times New Roman" w:hAnsiTheme="minorHAnsi"/>
            <w:bCs/>
          </w:rPr>
          <w:delText xml:space="preserve"> </w:delText>
        </w:r>
        <w:r w:rsidR="00792D54" w:rsidRPr="00C0279A" w:rsidDel="004D053B">
          <w:rPr>
            <w:rFonts w:asciiTheme="minorHAnsi" w:eastAsia="Times New Roman" w:hAnsiTheme="minorHAnsi"/>
            <w:bCs/>
          </w:rPr>
          <w:delText xml:space="preserve">to learn </w:delText>
        </w:r>
        <w:r w:rsidR="00C266B9" w:rsidDel="004D053B">
          <w:rPr>
            <w:rFonts w:asciiTheme="minorHAnsi" w:eastAsia="Times New Roman" w:hAnsiTheme="minorHAnsi"/>
            <w:bCs/>
          </w:rPr>
          <w:delText xml:space="preserve">more about UMLS developer resources </w:delText>
        </w:r>
        <w:r w:rsidR="00792D54" w:rsidRPr="00C0279A" w:rsidDel="004D053B">
          <w:rPr>
            <w:rFonts w:asciiTheme="minorHAnsi" w:eastAsia="Times New Roman" w:hAnsiTheme="minorHAnsi"/>
            <w:bCs/>
          </w:rPr>
          <w:delText xml:space="preserve">and </w:delText>
        </w:r>
        <w:r w:rsidR="00C266B9" w:rsidDel="004D053B">
          <w:rPr>
            <w:rFonts w:asciiTheme="minorHAnsi" w:eastAsia="Times New Roman" w:hAnsiTheme="minorHAnsi"/>
            <w:bCs/>
          </w:rPr>
          <w:delText xml:space="preserve">UMLS </w:delText>
        </w:r>
        <w:r w:rsidR="00792D54" w:rsidRPr="00C0279A" w:rsidDel="004D053B">
          <w:rPr>
            <w:rFonts w:asciiTheme="minorHAnsi" w:eastAsia="Times New Roman" w:hAnsiTheme="minorHAnsi"/>
            <w:bCs/>
          </w:rPr>
          <w:delText>database queries.</w:delText>
        </w:r>
        <w:r w:rsidR="004827D1" w:rsidRPr="00C0279A" w:rsidDel="004D053B">
          <w:rPr>
            <w:rFonts w:asciiTheme="minorHAnsi" w:eastAsia="Times New Roman" w:hAnsiTheme="minorHAnsi"/>
            <w:bCs/>
          </w:rPr>
          <w:delText xml:space="preserve"> </w:delText>
        </w:r>
      </w:del>
    </w:p>
    <w:p w:rsidR="000B1E99" w:rsidRPr="00C0279A" w:rsidRDefault="005C35C4" w:rsidP="00EE21D3">
      <w:pPr>
        <w:spacing w:before="100" w:beforeAutospacing="1" w:after="100" w:afterAutospacing="1"/>
        <w:rPr>
          <w:rFonts w:asciiTheme="minorHAnsi" w:eastAsia="Times New Roman" w:hAnsiTheme="minorHAnsi"/>
        </w:rPr>
      </w:pPr>
      <w:r w:rsidRPr="005C35C4">
        <w:rPr>
          <w:rFonts w:asciiTheme="minorHAnsi" w:eastAsia="Times New Roman" w:hAnsiTheme="minorHAnsi"/>
        </w:rPr>
        <w:pict>
          <v:rect id="_x0000_i1026" style="width:0;height:1.5pt" o:hralign="center" o:hrstd="t" o:hr="t" fillcolor="#aca899" stroked="f"/>
        </w:pict>
      </w:r>
    </w:p>
    <w:p w:rsidR="0098054D" w:rsidRDefault="0098054D" w:rsidP="0098054D">
      <w:pPr>
        <w:pStyle w:val="NormalWeb"/>
      </w:pPr>
      <w:r>
        <w:rPr>
          <w:rStyle w:val="Strong"/>
        </w:rPr>
        <w:t>A complete list of NLM Factsheets is available at:</w:t>
      </w:r>
      <w:r>
        <w:br/>
        <w:t xml:space="preserve">(alphabetical list): </w:t>
      </w:r>
      <w:hyperlink r:id="rId12" w:history="1">
        <w:r>
          <w:rPr>
            <w:rStyle w:val="Hyperlink"/>
          </w:rPr>
          <w:t>http://www.nlm.nih.gov/pubs/factsheets/factsheets.html</w:t>
        </w:r>
      </w:hyperlink>
      <w:r>
        <w:br/>
        <w:t xml:space="preserve">(subject list): </w:t>
      </w:r>
      <w:hyperlink r:id="rId13" w:history="1">
        <w:r>
          <w:rPr>
            <w:rStyle w:val="Hyperlink"/>
          </w:rPr>
          <w:t>http://www.nlm.nih.gov/pubs/factsheets/factsubj.html</w:t>
        </w:r>
      </w:hyperlink>
    </w:p>
    <w:p w:rsidR="0098054D" w:rsidRDefault="0098054D" w:rsidP="0098054D">
      <w:pPr>
        <w:pStyle w:val="NormalWeb"/>
      </w:pPr>
      <w:r>
        <w:rPr>
          <w:rStyle w:val="Strong"/>
        </w:rPr>
        <w:t>Or write to:</w:t>
      </w:r>
    </w:p>
    <w:p w:rsidR="0098054D" w:rsidRDefault="0098054D" w:rsidP="0098054D">
      <w:pPr>
        <w:pStyle w:val="NormalWeb"/>
      </w:pPr>
      <w:r>
        <w:t>FACT SHEETS</w:t>
      </w:r>
      <w:r>
        <w:br/>
        <w:t>Office of Communications and Public Liaison</w:t>
      </w:r>
      <w:r>
        <w:br/>
        <w:t>National Library of Medicine</w:t>
      </w:r>
      <w:r>
        <w:br/>
        <w:t>8600 Rockville Pike</w:t>
      </w:r>
      <w:r>
        <w:br/>
        <w:t>Bethesda, MD 20894</w:t>
      </w:r>
    </w:p>
    <w:p w:rsidR="0098054D" w:rsidRDefault="0098054D" w:rsidP="0098054D">
      <w:pPr>
        <w:pStyle w:val="NormalWeb"/>
      </w:pPr>
      <w:r>
        <w:t>Phone: (301) 496-6308</w:t>
      </w:r>
      <w:r>
        <w:br/>
        <w:t>Fax: (301) 496-4450</w:t>
      </w:r>
      <w:r>
        <w:br/>
        <w:t xml:space="preserve">email: </w:t>
      </w:r>
      <w:hyperlink r:id="rId14" w:history="1">
        <w:r>
          <w:rPr>
            <w:rStyle w:val="Hyperlink"/>
          </w:rPr>
          <w:t>publicinfo@nlm.nih.gov</w:t>
        </w:r>
      </w:hyperlink>
    </w:p>
    <w:p w:rsidR="00242093" w:rsidRPr="00C0279A" w:rsidRDefault="00242093" w:rsidP="00EE21D3">
      <w:pPr>
        <w:spacing w:before="100" w:beforeAutospacing="1" w:after="100" w:afterAutospacing="1"/>
        <w:rPr>
          <w:rFonts w:asciiTheme="minorHAnsi" w:hAnsiTheme="minorHAnsi"/>
        </w:rPr>
      </w:pPr>
    </w:p>
    <w:sectPr w:rsidR="00242093" w:rsidRPr="00C0279A" w:rsidSect="00462644">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1F8" w:rsidRDefault="000D21F8" w:rsidP="00AA5B5A">
      <w:r>
        <w:separator/>
      </w:r>
    </w:p>
  </w:endnote>
  <w:endnote w:type="continuationSeparator" w:id="0">
    <w:p w:rsidR="000D21F8" w:rsidRDefault="000D21F8" w:rsidP="00AA5B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1F8" w:rsidRDefault="000D21F8" w:rsidP="00AA5B5A">
      <w:r>
        <w:separator/>
      </w:r>
    </w:p>
  </w:footnote>
  <w:footnote w:type="continuationSeparator" w:id="0">
    <w:p w:rsidR="000D21F8" w:rsidRDefault="000D21F8" w:rsidP="00AA5B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1F8" w:rsidRPr="00AA5B5A" w:rsidRDefault="000D21F8">
    <w:pPr>
      <w:pStyle w:val="Header"/>
      <w:rPr>
        <w:i/>
        <w:sz w:val="20"/>
        <w:szCs w:val="20"/>
      </w:rPr>
    </w:pPr>
    <w:r w:rsidRPr="00AA5B5A">
      <w:rPr>
        <w:i/>
        <w:sz w:val="20"/>
        <w:szCs w:val="20"/>
      </w:rPr>
      <w:ptab w:relativeTo="margin" w:alignment="center" w:leader="none"/>
    </w:r>
    <w:r w:rsidRPr="00AA5B5A">
      <w:rPr>
        <w:i/>
        <w:sz w:val="20"/>
        <w:szCs w:val="20"/>
      </w:rPr>
      <w:ptab w:relativeTo="margin" w:alignment="right" w:leader="none"/>
    </w:r>
    <w:r>
      <w:rPr>
        <w:i/>
        <w:sz w:val="20"/>
        <w:szCs w:val="20"/>
      </w:rPr>
      <w:t>Updated 11/30/2011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B36B3"/>
    <w:multiLevelType w:val="hybridMultilevel"/>
    <w:tmpl w:val="4B9A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3382D"/>
    <w:rsid w:val="00007E17"/>
    <w:rsid w:val="00012DF9"/>
    <w:rsid w:val="000166C4"/>
    <w:rsid w:val="0003783B"/>
    <w:rsid w:val="000439A6"/>
    <w:rsid w:val="00072343"/>
    <w:rsid w:val="00091E5B"/>
    <w:rsid w:val="000928A7"/>
    <w:rsid w:val="000A088F"/>
    <w:rsid w:val="000B1E99"/>
    <w:rsid w:val="000B30E7"/>
    <w:rsid w:val="000B5C5F"/>
    <w:rsid w:val="000D03A9"/>
    <w:rsid w:val="000D21F8"/>
    <w:rsid w:val="000D7C11"/>
    <w:rsid w:val="000E1714"/>
    <w:rsid w:val="000F7CAD"/>
    <w:rsid w:val="00124D04"/>
    <w:rsid w:val="00132AE2"/>
    <w:rsid w:val="001C34AA"/>
    <w:rsid w:val="001E6B8E"/>
    <w:rsid w:val="001F0DC7"/>
    <w:rsid w:val="0022373E"/>
    <w:rsid w:val="00232937"/>
    <w:rsid w:val="00237283"/>
    <w:rsid w:val="00242093"/>
    <w:rsid w:val="002454A5"/>
    <w:rsid w:val="00253A99"/>
    <w:rsid w:val="0027733C"/>
    <w:rsid w:val="002B2FED"/>
    <w:rsid w:val="002C233C"/>
    <w:rsid w:val="002C55F9"/>
    <w:rsid w:val="002D0C46"/>
    <w:rsid w:val="002D4111"/>
    <w:rsid w:val="003063EA"/>
    <w:rsid w:val="00332B29"/>
    <w:rsid w:val="00334E34"/>
    <w:rsid w:val="00335543"/>
    <w:rsid w:val="00350699"/>
    <w:rsid w:val="00351D0D"/>
    <w:rsid w:val="00397850"/>
    <w:rsid w:val="003B49B5"/>
    <w:rsid w:val="003B5F53"/>
    <w:rsid w:val="003D306D"/>
    <w:rsid w:val="003F091E"/>
    <w:rsid w:val="003F76C5"/>
    <w:rsid w:val="00401121"/>
    <w:rsid w:val="00424C3B"/>
    <w:rsid w:val="0045425F"/>
    <w:rsid w:val="00462644"/>
    <w:rsid w:val="004827D1"/>
    <w:rsid w:val="004934B8"/>
    <w:rsid w:val="004B22B5"/>
    <w:rsid w:val="004D053B"/>
    <w:rsid w:val="004D0EA5"/>
    <w:rsid w:val="004D3E8B"/>
    <w:rsid w:val="004F1B6D"/>
    <w:rsid w:val="004F33A9"/>
    <w:rsid w:val="00506875"/>
    <w:rsid w:val="0054747E"/>
    <w:rsid w:val="00577F72"/>
    <w:rsid w:val="0059643B"/>
    <w:rsid w:val="005B1F30"/>
    <w:rsid w:val="005B71FA"/>
    <w:rsid w:val="005C35C4"/>
    <w:rsid w:val="005E1679"/>
    <w:rsid w:val="005F3369"/>
    <w:rsid w:val="005F54B4"/>
    <w:rsid w:val="00601097"/>
    <w:rsid w:val="00604915"/>
    <w:rsid w:val="006210D7"/>
    <w:rsid w:val="00626FC0"/>
    <w:rsid w:val="00636BAD"/>
    <w:rsid w:val="00642EBF"/>
    <w:rsid w:val="00643374"/>
    <w:rsid w:val="00660D76"/>
    <w:rsid w:val="006918A9"/>
    <w:rsid w:val="006A2373"/>
    <w:rsid w:val="006B6FF4"/>
    <w:rsid w:val="006C12BD"/>
    <w:rsid w:val="006F1569"/>
    <w:rsid w:val="00703352"/>
    <w:rsid w:val="007034C5"/>
    <w:rsid w:val="007273F4"/>
    <w:rsid w:val="00727E74"/>
    <w:rsid w:val="00736573"/>
    <w:rsid w:val="00792D54"/>
    <w:rsid w:val="007A796B"/>
    <w:rsid w:val="007C0AA7"/>
    <w:rsid w:val="007E5487"/>
    <w:rsid w:val="00810AD9"/>
    <w:rsid w:val="00813991"/>
    <w:rsid w:val="0083382D"/>
    <w:rsid w:val="00845B2B"/>
    <w:rsid w:val="0085106D"/>
    <w:rsid w:val="00873EC8"/>
    <w:rsid w:val="0087514E"/>
    <w:rsid w:val="00894E65"/>
    <w:rsid w:val="00897E4B"/>
    <w:rsid w:val="008B6A34"/>
    <w:rsid w:val="008F1571"/>
    <w:rsid w:val="00902624"/>
    <w:rsid w:val="009107FE"/>
    <w:rsid w:val="00923FBB"/>
    <w:rsid w:val="00950AD2"/>
    <w:rsid w:val="009555F0"/>
    <w:rsid w:val="00956219"/>
    <w:rsid w:val="00964071"/>
    <w:rsid w:val="009662EA"/>
    <w:rsid w:val="00973B72"/>
    <w:rsid w:val="0098054D"/>
    <w:rsid w:val="009A0B55"/>
    <w:rsid w:val="009B648A"/>
    <w:rsid w:val="009D57FB"/>
    <w:rsid w:val="009E33D0"/>
    <w:rsid w:val="00A00B1F"/>
    <w:rsid w:val="00A11904"/>
    <w:rsid w:val="00A43FB9"/>
    <w:rsid w:val="00AA5B5A"/>
    <w:rsid w:val="00AC0663"/>
    <w:rsid w:val="00AD778B"/>
    <w:rsid w:val="00B16BE1"/>
    <w:rsid w:val="00B2761E"/>
    <w:rsid w:val="00B32B87"/>
    <w:rsid w:val="00B40A87"/>
    <w:rsid w:val="00B62DB8"/>
    <w:rsid w:val="00B64B03"/>
    <w:rsid w:val="00B952CC"/>
    <w:rsid w:val="00BC2EF7"/>
    <w:rsid w:val="00BD6917"/>
    <w:rsid w:val="00C0279A"/>
    <w:rsid w:val="00C03153"/>
    <w:rsid w:val="00C10BE5"/>
    <w:rsid w:val="00C266B9"/>
    <w:rsid w:val="00C340CA"/>
    <w:rsid w:val="00C368BB"/>
    <w:rsid w:val="00C37D79"/>
    <w:rsid w:val="00CA1361"/>
    <w:rsid w:val="00CA19E7"/>
    <w:rsid w:val="00CC369D"/>
    <w:rsid w:val="00CF75A0"/>
    <w:rsid w:val="00D00EC4"/>
    <w:rsid w:val="00D051BA"/>
    <w:rsid w:val="00D07B87"/>
    <w:rsid w:val="00D13A6E"/>
    <w:rsid w:val="00D20C73"/>
    <w:rsid w:val="00D24E41"/>
    <w:rsid w:val="00D37FE8"/>
    <w:rsid w:val="00D41AF3"/>
    <w:rsid w:val="00D74638"/>
    <w:rsid w:val="00D866B4"/>
    <w:rsid w:val="00D91578"/>
    <w:rsid w:val="00DC6951"/>
    <w:rsid w:val="00DD0E31"/>
    <w:rsid w:val="00DF75B8"/>
    <w:rsid w:val="00E23B4A"/>
    <w:rsid w:val="00E26AD5"/>
    <w:rsid w:val="00E46736"/>
    <w:rsid w:val="00E60038"/>
    <w:rsid w:val="00E6583B"/>
    <w:rsid w:val="00E95670"/>
    <w:rsid w:val="00E95B3B"/>
    <w:rsid w:val="00EB150A"/>
    <w:rsid w:val="00ED0040"/>
    <w:rsid w:val="00EE21D3"/>
    <w:rsid w:val="00EF65CD"/>
    <w:rsid w:val="00F25D9F"/>
    <w:rsid w:val="00F377D3"/>
    <w:rsid w:val="00F406B1"/>
    <w:rsid w:val="00F51B4F"/>
    <w:rsid w:val="00FF38D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E99"/>
  </w:style>
  <w:style w:type="paragraph" w:styleId="Heading1">
    <w:name w:val="heading 1"/>
    <w:basedOn w:val="Normal"/>
    <w:link w:val="Heading1Char"/>
    <w:uiPriority w:val="9"/>
    <w:qFormat/>
    <w:rsid w:val="0083382D"/>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3382D"/>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2D"/>
    <w:rPr>
      <w:rFonts w:eastAsia="Times New Roman"/>
      <w:b/>
      <w:bCs/>
      <w:kern w:val="36"/>
      <w:sz w:val="48"/>
      <w:szCs w:val="48"/>
    </w:rPr>
  </w:style>
  <w:style w:type="character" w:customStyle="1" w:styleId="Heading2Char">
    <w:name w:val="Heading 2 Char"/>
    <w:basedOn w:val="DefaultParagraphFont"/>
    <w:link w:val="Heading2"/>
    <w:uiPriority w:val="9"/>
    <w:rsid w:val="0083382D"/>
    <w:rPr>
      <w:rFonts w:eastAsia="Times New Roman"/>
      <w:b/>
      <w:bCs/>
      <w:sz w:val="36"/>
      <w:szCs w:val="36"/>
    </w:rPr>
  </w:style>
  <w:style w:type="character" w:styleId="Emphasis">
    <w:name w:val="Emphasis"/>
    <w:basedOn w:val="DefaultParagraphFont"/>
    <w:uiPriority w:val="20"/>
    <w:qFormat/>
    <w:rsid w:val="0083382D"/>
    <w:rPr>
      <w:i/>
      <w:iCs/>
    </w:rPr>
  </w:style>
  <w:style w:type="character" w:styleId="Hyperlink">
    <w:name w:val="Hyperlink"/>
    <w:basedOn w:val="DefaultParagraphFont"/>
    <w:uiPriority w:val="99"/>
    <w:unhideWhenUsed/>
    <w:rsid w:val="0083382D"/>
    <w:rPr>
      <w:color w:val="0000FF"/>
      <w:u w:val="single"/>
    </w:rPr>
  </w:style>
  <w:style w:type="paragraph" w:styleId="NormalWeb">
    <w:name w:val="Normal (Web)"/>
    <w:basedOn w:val="Normal"/>
    <w:uiPriority w:val="99"/>
    <w:semiHidden/>
    <w:unhideWhenUsed/>
    <w:rsid w:val="0083382D"/>
    <w:pPr>
      <w:spacing w:before="100" w:beforeAutospacing="1" w:after="100" w:afterAutospacing="1"/>
    </w:pPr>
    <w:rPr>
      <w:rFonts w:eastAsia="Times New Roman"/>
    </w:rPr>
  </w:style>
  <w:style w:type="character" w:styleId="Strong">
    <w:name w:val="Strong"/>
    <w:basedOn w:val="DefaultParagraphFont"/>
    <w:uiPriority w:val="22"/>
    <w:qFormat/>
    <w:rsid w:val="0083382D"/>
    <w:rPr>
      <w:b/>
      <w:bCs/>
    </w:rPr>
  </w:style>
  <w:style w:type="paragraph" w:styleId="BalloonText">
    <w:name w:val="Balloon Text"/>
    <w:basedOn w:val="Normal"/>
    <w:link w:val="BalloonTextChar"/>
    <w:uiPriority w:val="99"/>
    <w:semiHidden/>
    <w:unhideWhenUsed/>
    <w:rsid w:val="0083382D"/>
    <w:rPr>
      <w:rFonts w:ascii="Tahoma" w:hAnsi="Tahoma" w:cs="Tahoma"/>
      <w:sz w:val="16"/>
      <w:szCs w:val="16"/>
    </w:rPr>
  </w:style>
  <w:style w:type="character" w:customStyle="1" w:styleId="BalloonTextChar">
    <w:name w:val="Balloon Text Char"/>
    <w:basedOn w:val="DefaultParagraphFont"/>
    <w:link w:val="BalloonText"/>
    <w:uiPriority w:val="99"/>
    <w:semiHidden/>
    <w:rsid w:val="0083382D"/>
    <w:rPr>
      <w:rFonts w:ascii="Tahoma" w:hAnsi="Tahoma" w:cs="Tahoma"/>
      <w:sz w:val="16"/>
      <w:szCs w:val="16"/>
    </w:rPr>
  </w:style>
  <w:style w:type="character" w:styleId="FollowedHyperlink">
    <w:name w:val="FollowedHyperlink"/>
    <w:basedOn w:val="DefaultParagraphFont"/>
    <w:uiPriority w:val="99"/>
    <w:semiHidden/>
    <w:unhideWhenUsed/>
    <w:rsid w:val="001C34AA"/>
    <w:rPr>
      <w:color w:val="800080" w:themeColor="followedHyperlink"/>
      <w:u w:val="single"/>
    </w:rPr>
  </w:style>
  <w:style w:type="paragraph" w:styleId="Header">
    <w:name w:val="header"/>
    <w:basedOn w:val="Normal"/>
    <w:link w:val="HeaderChar"/>
    <w:uiPriority w:val="99"/>
    <w:semiHidden/>
    <w:unhideWhenUsed/>
    <w:rsid w:val="00AA5B5A"/>
    <w:pPr>
      <w:tabs>
        <w:tab w:val="center" w:pos="4680"/>
        <w:tab w:val="right" w:pos="9360"/>
      </w:tabs>
    </w:pPr>
  </w:style>
  <w:style w:type="character" w:customStyle="1" w:styleId="HeaderChar">
    <w:name w:val="Header Char"/>
    <w:basedOn w:val="DefaultParagraphFont"/>
    <w:link w:val="Header"/>
    <w:uiPriority w:val="99"/>
    <w:semiHidden/>
    <w:rsid w:val="00AA5B5A"/>
  </w:style>
  <w:style w:type="paragraph" w:styleId="Footer">
    <w:name w:val="footer"/>
    <w:basedOn w:val="Normal"/>
    <w:link w:val="FooterChar"/>
    <w:uiPriority w:val="99"/>
    <w:semiHidden/>
    <w:unhideWhenUsed/>
    <w:rsid w:val="00AA5B5A"/>
    <w:pPr>
      <w:tabs>
        <w:tab w:val="center" w:pos="4680"/>
        <w:tab w:val="right" w:pos="9360"/>
      </w:tabs>
    </w:pPr>
  </w:style>
  <w:style w:type="character" w:customStyle="1" w:styleId="FooterChar">
    <w:name w:val="Footer Char"/>
    <w:basedOn w:val="DefaultParagraphFont"/>
    <w:link w:val="Footer"/>
    <w:uiPriority w:val="99"/>
    <w:semiHidden/>
    <w:rsid w:val="00AA5B5A"/>
  </w:style>
  <w:style w:type="character" w:styleId="CommentReference">
    <w:name w:val="annotation reference"/>
    <w:basedOn w:val="DefaultParagraphFont"/>
    <w:uiPriority w:val="99"/>
    <w:semiHidden/>
    <w:unhideWhenUsed/>
    <w:rsid w:val="00237283"/>
    <w:rPr>
      <w:sz w:val="16"/>
      <w:szCs w:val="16"/>
    </w:rPr>
  </w:style>
  <w:style w:type="paragraph" w:styleId="CommentText">
    <w:name w:val="annotation text"/>
    <w:basedOn w:val="Normal"/>
    <w:link w:val="CommentTextChar"/>
    <w:uiPriority w:val="99"/>
    <w:semiHidden/>
    <w:unhideWhenUsed/>
    <w:rsid w:val="00237283"/>
    <w:rPr>
      <w:sz w:val="20"/>
      <w:szCs w:val="20"/>
    </w:rPr>
  </w:style>
  <w:style w:type="character" w:customStyle="1" w:styleId="CommentTextChar">
    <w:name w:val="Comment Text Char"/>
    <w:basedOn w:val="DefaultParagraphFont"/>
    <w:link w:val="CommentText"/>
    <w:uiPriority w:val="99"/>
    <w:semiHidden/>
    <w:rsid w:val="00237283"/>
    <w:rPr>
      <w:sz w:val="20"/>
      <w:szCs w:val="20"/>
    </w:rPr>
  </w:style>
  <w:style w:type="paragraph" w:styleId="CommentSubject">
    <w:name w:val="annotation subject"/>
    <w:basedOn w:val="CommentText"/>
    <w:next w:val="CommentText"/>
    <w:link w:val="CommentSubjectChar"/>
    <w:uiPriority w:val="99"/>
    <w:semiHidden/>
    <w:unhideWhenUsed/>
    <w:rsid w:val="00237283"/>
    <w:rPr>
      <w:b/>
      <w:bCs/>
    </w:rPr>
  </w:style>
  <w:style w:type="character" w:customStyle="1" w:styleId="CommentSubjectChar">
    <w:name w:val="Comment Subject Char"/>
    <w:basedOn w:val="CommentTextChar"/>
    <w:link w:val="CommentSubject"/>
    <w:uiPriority w:val="99"/>
    <w:semiHidden/>
    <w:rsid w:val="00237283"/>
    <w:rPr>
      <w:b/>
      <w:bCs/>
    </w:rPr>
  </w:style>
  <w:style w:type="paragraph" w:styleId="ListParagraph">
    <w:name w:val="List Paragraph"/>
    <w:basedOn w:val="Normal"/>
    <w:uiPriority w:val="34"/>
    <w:qFormat/>
    <w:rsid w:val="00964071"/>
    <w:pPr>
      <w:ind w:left="720"/>
      <w:contextualSpacing/>
    </w:pPr>
  </w:style>
  <w:style w:type="paragraph" w:styleId="Revision">
    <w:name w:val="Revision"/>
    <w:hidden/>
    <w:uiPriority w:val="99"/>
    <w:semiHidden/>
    <w:rsid w:val="00642EBF"/>
  </w:style>
</w:styles>
</file>

<file path=word/webSettings.xml><?xml version="1.0" encoding="utf-8"?>
<w:webSettings xmlns:r="http://schemas.openxmlformats.org/officeDocument/2006/relationships" xmlns:w="http://schemas.openxmlformats.org/wordprocessingml/2006/main">
  <w:divs>
    <w:div w:id="540481699">
      <w:bodyDiv w:val="1"/>
      <w:marLeft w:val="0"/>
      <w:marRight w:val="0"/>
      <w:marTop w:val="0"/>
      <w:marBottom w:val="0"/>
      <w:divBdr>
        <w:top w:val="none" w:sz="0" w:space="0" w:color="auto"/>
        <w:left w:val="none" w:sz="0" w:space="0" w:color="auto"/>
        <w:bottom w:val="none" w:sz="0" w:space="0" w:color="auto"/>
        <w:right w:val="none" w:sz="0" w:space="0" w:color="auto"/>
      </w:divBdr>
      <w:divsChild>
        <w:div w:id="1981692893">
          <w:marLeft w:val="0"/>
          <w:marRight w:val="0"/>
          <w:marTop w:val="0"/>
          <w:marBottom w:val="0"/>
          <w:divBdr>
            <w:top w:val="none" w:sz="0" w:space="0" w:color="auto"/>
            <w:left w:val="none" w:sz="0" w:space="0" w:color="auto"/>
            <w:bottom w:val="none" w:sz="0" w:space="0" w:color="auto"/>
            <w:right w:val="none" w:sz="0" w:space="0" w:color="auto"/>
          </w:divBdr>
          <w:divsChild>
            <w:div w:id="8774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635">
      <w:bodyDiv w:val="1"/>
      <w:marLeft w:val="0"/>
      <w:marRight w:val="0"/>
      <w:marTop w:val="0"/>
      <w:marBottom w:val="0"/>
      <w:divBdr>
        <w:top w:val="none" w:sz="0" w:space="0" w:color="auto"/>
        <w:left w:val="none" w:sz="0" w:space="0" w:color="auto"/>
        <w:bottom w:val="none" w:sz="0" w:space="0" w:color="auto"/>
        <w:right w:val="none" w:sz="0" w:space="0" w:color="auto"/>
      </w:divBdr>
    </w:div>
    <w:div w:id="137719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lm.nih.gov/databases/umls.html" TargetMode="External"/><Relationship Id="rId13" Type="http://schemas.openxmlformats.org/officeDocument/2006/relationships/hyperlink" Target="file:///S:\pubs\factsheets\factsubj.html" TargetMode="External"/><Relationship Id="rId3" Type="http://schemas.openxmlformats.org/officeDocument/2006/relationships/settings" Target="settings.xml"/><Relationship Id="rId7" Type="http://schemas.openxmlformats.org/officeDocument/2006/relationships/hyperlink" Target="https://uts.nlm.nih.gov/" TargetMode="External"/><Relationship Id="rId12" Type="http://schemas.openxmlformats.org/officeDocument/2006/relationships/hyperlink" Target="file:///S:\pubs\factsheets\factshee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lm.nih.gov/research/umls/Snomed/snomed_mai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lm.nih.gov/pubs/factsheets/umlssemn.html" TargetMode="External"/><Relationship Id="rId4" Type="http://schemas.openxmlformats.org/officeDocument/2006/relationships/webSettings" Target="webSettings.xml"/><Relationship Id="rId9" Type="http://schemas.openxmlformats.org/officeDocument/2006/relationships/hyperlink" Target="http://www.nlm.nih.gov/pubs/factsheets/umlsmeta.html" TargetMode="External"/><Relationship Id="rId14" Type="http://schemas.openxmlformats.org/officeDocument/2006/relationships/hyperlink" Target="MAILTO:publicinfo@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nlm</cp:lastModifiedBy>
  <cp:revision>19</cp:revision>
  <cp:lastPrinted>2010-11-29T21:47:00Z</cp:lastPrinted>
  <dcterms:created xsi:type="dcterms:W3CDTF">2011-11-29T13:47:00Z</dcterms:created>
  <dcterms:modified xsi:type="dcterms:W3CDTF">2011-12-08T15:57:00Z</dcterms:modified>
</cp:coreProperties>
</file>
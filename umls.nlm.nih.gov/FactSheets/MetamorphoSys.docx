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D2" w:rsidRPr="00511D91" w:rsidRDefault="00E623D2" w:rsidP="005C2A7F">
      <w:pPr>
        <w:spacing w:after="100" w:afterAutospacing="1"/>
        <w:outlineLvl w:val="0"/>
        <w:rPr>
          <w:rFonts w:asciiTheme="minorHAnsi" w:eastAsia="Times New Roman" w:hAnsiTheme="minorHAnsi"/>
        </w:rPr>
      </w:pPr>
      <w:r w:rsidRPr="00511D91">
        <w:rPr>
          <w:rFonts w:asciiTheme="minorHAnsi" w:eastAsia="Times New Roman" w:hAnsiTheme="minorHAnsi"/>
          <w:b/>
          <w:bCs/>
          <w:kern w:val="36"/>
          <w:sz w:val="48"/>
          <w:szCs w:val="48"/>
        </w:rPr>
        <w:t>Fact Sheet</w:t>
      </w:r>
      <w:r w:rsidRPr="00511D91">
        <w:rPr>
          <w:rFonts w:asciiTheme="minorHAnsi" w:eastAsia="Times New Roman" w:hAnsiTheme="minorHAnsi"/>
          <w:b/>
          <w:bCs/>
          <w:kern w:val="36"/>
          <w:sz w:val="48"/>
          <w:szCs w:val="48"/>
        </w:rPr>
        <w:br/>
        <w:t>UMLS® MetamorphoSys</w:t>
      </w:r>
      <w:r w:rsidR="007D414A" w:rsidRPr="007D414A">
        <w:rPr>
          <w:rFonts w:asciiTheme="minorHAnsi" w:eastAsia="Times New Roman" w:hAnsiTheme="minorHAnsi"/>
        </w:rPr>
        <w:pict>
          <v:rect id="_x0000_i1029" style="width:0;height:1.5pt" o:hralign="center" o:hrstd="t" o:hr="t" fillcolor="#aca899" stroked="f"/>
        </w:pict>
      </w:r>
    </w:p>
    <w:p w:rsidR="008D62F3" w:rsidRDefault="00697482" w:rsidP="008D62F3">
      <w:pPr>
        <w:outlineLvl w:val="0"/>
        <w:rPr>
          <w:rFonts w:asciiTheme="minorHAnsi" w:eastAsia="Times New Roman" w:hAnsiTheme="minorHAnsi"/>
          <w:b/>
          <w:sz w:val="36"/>
          <w:szCs w:val="36"/>
        </w:rPr>
      </w:pPr>
      <w:r w:rsidRPr="00511D91">
        <w:rPr>
          <w:rFonts w:asciiTheme="minorHAnsi" w:eastAsia="Times New Roman" w:hAnsiTheme="minorHAnsi"/>
          <w:b/>
          <w:sz w:val="36"/>
          <w:szCs w:val="36"/>
        </w:rPr>
        <w:t>Introduction</w:t>
      </w:r>
    </w:p>
    <w:p w:rsidR="008D62F3" w:rsidRDefault="008D62F3" w:rsidP="008D62F3">
      <w:pPr>
        <w:outlineLvl w:val="0"/>
        <w:rPr>
          <w:rFonts w:asciiTheme="minorHAnsi" w:eastAsia="Times New Roman" w:hAnsiTheme="minorHAnsi"/>
          <w:b/>
          <w:sz w:val="36"/>
          <w:szCs w:val="36"/>
        </w:rPr>
      </w:pPr>
    </w:p>
    <w:p w:rsidR="00F13884" w:rsidRPr="00C5055D" w:rsidRDefault="00D67B14" w:rsidP="008D62F3">
      <w:pPr>
        <w:outlineLvl w:val="0"/>
        <w:rPr>
          <w:rFonts w:asciiTheme="minorHAnsi" w:hAnsiTheme="minorHAnsi" w:cstheme="minorHAnsi"/>
        </w:rPr>
      </w:pPr>
      <w:r w:rsidRPr="00C5055D">
        <w:rPr>
          <w:rFonts w:asciiTheme="minorHAnsi" w:hAnsiTheme="minorHAnsi" w:cstheme="minorHAnsi"/>
        </w:rPr>
        <w:t xml:space="preserve">MetamorphoSys is the Unified Medical Language System® </w:t>
      </w:r>
      <w:r w:rsidR="00511E4E" w:rsidRPr="00C5055D">
        <w:rPr>
          <w:rFonts w:asciiTheme="minorHAnsi" w:hAnsiTheme="minorHAnsi" w:cstheme="minorHAnsi"/>
        </w:rPr>
        <w:t xml:space="preserve">(UMLS®) </w:t>
      </w:r>
      <w:r w:rsidRPr="00C5055D">
        <w:rPr>
          <w:rFonts w:asciiTheme="minorHAnsi" w:hAnsiTheme="minorHAnsi" w:cstheme="minorHAnsi"/>
        </w:rPr>
        <w:t xml:space="preserve">installation wizard and Metathesaurus® customization tool </w:t>
      </w:r>
      <w:r w:rsidR="00C5055D" w:rsidRPr="00C5055D">
        <w:rPr>
          <w:rFonts w:asciiTheme="minorHAnsi" w:hAnsiTheme="minorHAnsi" w:cstheme="minorHAnsi"/>
        </w:rPr>
        <w:t xml:space="preserve">that </w:t>
      </w:r>
      <w:r w:rsidR="00C5055D">
        <w:rPr>
          <w:rFonts w:asciiTheme="minorHAnsi" w:hAnsiTheme="minorHAnsi" w:cstheme="minorHAnsi"/>
        </w:rPr>
        <w:t>NLM updates</w:t>
      </w:r>
      <w:r w:rsidRPr="00C5055D">
        <w:rPr>
          <w:rFonts w:asciiTheme="minorHAnsi" w:hAnsiTheme="minorHAnsi" w:cstheme="minorHAnsi"/>
        </w:rPr>
        <w:t xml:space="preserve"> and </w:t>
      </w:r>
      <w:r w:rsidR="00C5055D">
        <w:rPr>
          <w:rFonts w:asciiTheme="minorHAnsi" w:hAnsiTheme="minorHAnsi" w:cstheme="minorHAnsi"/>
        </w:rPr>
        <w:t>includes</w:t>
      </w:r>
      <w:r w:rsidRPr="00C5055D">
        <w:rPr>
          <w:rFonts w:asciiTheme="minorHAnsi" w:hAnsiTheme="minorHAnsi" w:cstheme="minorHAnsi"/>
        </w:rPr>
        <w:t xml:space="preserve"> in each UMLS release</w:t>
      </w:r>
      <w:r w:rsidR="007E24C2" w:rsidRPr="00C5055D">
        <w:rPr>
          <w:rFonts w:asciiTheme="minorHAnsi" w:hAnsiTheme="minorHAnsi" w:cstheme="minorHAnsi"/>
        </w:rPr>
        <w:t xml:space="preserve">. </w:t>
      </w:r>
      <w:r w:rsidR="008175DB" w:rsidRPr="00C5055D">
        <w:rPr>
          <w:rFonts w:asciiTheme="minorHAnsi" w:hAnsiTheme="minorHAnsi" w:cstheme="minorHAnsi"/>
        </w:rPr>
        <w:t xml:space="preserve">MetamorphoSys </w:t>
      </w:r>
      <w:r w:rsidR="00E3136A" w:rsidRPr="00C5055D">
        <w:rPr>
          <w:rFonts w:asciiTheme="minorHAnsi" w:hAnsiTheme="minorHAnsi" w:cstheme="minorHAnsi"/>
        </w:rPr>
        <w:t xml:space="preserve">is required for local installation of </w:t>
      </w:r>
      <w:r w:rsidR="008175DB" w:rsidRPr="00C5055D">
        <w:rPr>
          <w:rFonts w:asciiTheme="minorHAnsi" w:hAnsiTheme="minorHAnsi" w:cstheme="minorHAnsi"/>
        </w:rPr>
        <w:t xml:space="preserve">the UMLS Knowledge Sources (the </w:t>
      </w:r>
      <w:hyperlink r:id="rId8" w:history="1">
        <w:r w:rsidR="008175DB" w:rsidRPr="00C5055D">
          <w:rPr>
            <w:rStyle w:val="Hyperlink"/>
            <w:rFonts w:asciiTheme="minorHAnsi" w:hAnsiTheme="minorHAnsi" w:cstheme="minorHAnsi"/>
          </w:rPr>
          <w:t>Metathesaurus</w:t>
        </w:r>
      </w:hyperlink>
      <w:r w:rsidR="008175DB" w:rsidRPr="00C5055D">
        <w:rPr>
          <w:rFonts w:asciiTheme="minorHAnsi" w:hAnsiTheme="minorHAnsi" w:cstheme="minorHAnsi"/>
        </w:rPr>
        <w:t xml:space="preserve">, the </w:t>
      </w:r>
      <w:hyperlink r:id="rId9" w:history="1">
        <w:r w:rsidR="008175DB" w:rsidRPr="00C5055D">
          <w:rPr>
            <w:rStyle w:val="Hyperlink"/>
            <w:rFonts w:asciiTheme="minorHAnsi" w:hAnsiTheme="minorHAnsi" w:cstheme="minorHAnsi"/>
          </w:rPr>
          <w:t>Semantic Network</w:t>
        </w:r>
      </w:hyperlink>
      <w:r w:rsidR="008175DB" w:rsidRPr="00C5055D">
        <w:rPr>
          <w:rFonts w:asciiTheme="minorHAnsi" w:hAnsiTheme="minorHAnsi" w:cstheme="minorHAnsi"/>
        </w:rPr>
        <w:t xml:space="preserve">, and the </w:t>
      </w:r>
      <w:hyperlink r:id="rId10" w:history="1">
        <w:r w:rsidR="008175DB" w:rsidRPr="00C5055D">
          <w:rPr>
            <w:rStyle w:val="Hyperlink"/>
            <w:rFonts w:asciiTheme="minorHAnsi" w:hAnsiTheme="minorHAnsi" w:cstheme="minorHAnsi"/>
          </w:rPr>
          <w:t>SPECIALIST Lexicon</w:t>
        </w:r>
      </w:hyperlink>
      <w:r w:rsidR="008175DB" w:rsidRPr="00C5055D">
        <w:rPr>
          <w:rFonts w:asciiTheme="minorHAnsi" w:hAnsiTheme="minorHAnsi" w:cstheme="minorHAnsi"/>
        </w:rPr>
        <w:t>) and enables user</w:t>
      </w:r>
      <w:r w:rsidR="00E3136A" w:rsidRPr="00C5055D">
        <w:rPr>
          <w:rFonts w:asciiTheme="minorHAnsi" w:hAnsiTheme="minorHAnsi" w:cstheme="minorHAnsi"/>
        </w:rPr>
        <w:t>s</w:t>
      </w:r>
      <w:r w:rsidR="008175DB" w:rsidRPr="00C5055D">
        <w:rPr>
          <w:rFonts w:asciiTheme="minorHAnsi" w:hAnsiTheme="minorHAnsi" w:cstheme="minorHAnsi"/>
        </w:rPr>
        <w:t xml:space="preserve"> to create customized Metathesaurus source vocabulary subsets.</w:t>
      </w:r>
    </w:p>
    <w:p w:rsidR="007E24C2" w:rsidRPr="00511D91" w:rsidRDefault="007E24C2" w:rsidP="007E24C2">
      <w:pPr>
        <w:rPr>
          <w:rFonts w:asciiTheme="minorHAnsi" w:hAnsiTheme="minorHAnsi"/>
        </w:rPr>
      </w:pPr>
    </w:p>
    <w:p w:rsidR="008D62F3" w:rsidRPr="008D62F3" w:rsidRDefault="008D62F3" w:rsidP="008D62F3">
      <w:pPr>
        <w:outlineLvl w:val="0"/>
        <w:rPr>
          <w:rFonts w:asciiTheme="minorHAnsi" w:eastAsia="Times New Roman" w:hAnsiTheme="minorHAnsi"/>
          <w:b/>
        </w:rPr>
      </w:pPr>
      <w:r w:rsidRPr="00511D91">
        <w:rPr>
          <w:rFonts w:asciiTheme="minorHAnsi" w:eastAsia="Times New Roman" w:hAnsiTheme="minorHAnsi"/>
          <w:b/>
          <w:sz w:val="36"/>
          <w:szCs w:val="36"/>
        </w:rPr>
        <w:t>Customization</w:t>
      </w:r>
    </w:p>
    <w:p w:rsidR="00FD3E6B" w:rsidRDefault="00E3136A" w:rsidP="00FD3E6B">
      <w:pPr>
        <w:pStyle w:val="NormalWeb"/>
      </w:pPr>
      <w:r>
        <w:t xml:space="preserve">Users customize their Metathesaurus </w:t>
      </w:r>
      <w:r w:rsidR="00896E38">
        <w:t xml:space="preserve">source vocabulary </w:t>
      </w:r>
      <w:r>
        <w:t>subsets for two main purposes:</w:t>
      </w:r>
    </w:p>
    <w:p w:rsidR="00E3136A" w:rsidRDefault="00FD15FC" w:rsidP="00FD3E6B">
      <w:pPr>
        <w:pStyle w:val="NormalWeb"/>
        <w:numPr>
          <w:ilvl w:val="0"/>
          <w:numId w:val="7"/>
        </w:numPr>
      </w:pPr>
      <w:r>
        <w:t xml:space="preserve">to exclude source vocabularies </w:t>
      </w:r>
      <w:r w:rsidR="00E3136A">
        <w:t xml:space="preserve">from output that are not required or licensed for a </w:t>
      </w:r>
      <w:r w:rsidR="00896E38">
        <w:t xml:space="preserve">user’s </w:t>
      </w:r>
      <w:r w:rsidR="00E3136A">
        <w:t>local application;</w:t>
      </w:r>
    </w:p>
    <w:p w:rsidR="00C5055D" w:rsidRDefault="00FD15FC" w:rsidP="00E3136A">
      <w:pPr>
        <w:numPr>
          <w:ilvl w:val="0"/>
          <w:numId w:val="7"/>
        </w:numPr>
        <w:spacing w:before="100" w:beforeAutospacing="1" w:after="100" w:afterAutospacing="1"/>
      </w:pPr>
      <w:proofErr w:type="gramStart"/>
      <w:r>
        <w:t>t</w:t>
      </w:r>
      <w:r w:rsidR="00E3136A">
        <w:t>o</w:t>
      </w:r>
      <w:proofErr w:type="gramEnd"/>
      <w:r w:rsidR="00E3136A">
        <w:t xml:space="preserve"> customize a </w:t>
      </w:r>
      <w:r w:rsidR="00E91BB5">
        <w:t xml:space="preserve">source vocabulary </w:t>
      </w:r>
      <w:r w:rsidR="00E3136A">
        <w:t xml:space="preserve">subset using a variety of data output options and filters. </w:t>
      </w:r>
    </w:p>
    <w:p w:rsidR="00E3136A" w:rsidRDefault="00E3136A" w:rsidP="00C5055D">
      <w:pPr>
        <w:spacing w:before="100" w:beforeAutospacing="1" w:after="100" w:afterAutospacing="1"/>
      </w:pPr>
      <w:r>
        <w:t xml:space="preserve">The Metathesaurus consists of </w:t>
      </w:r>
      <w:r w:rsidR="00896E38">
        <w:t>many</w:t>
      </w:r>
      <w:r>
        <w:t xml:space="preserve"> files, so</w:t>
      </w:r>
      <w:r w:rsidR="00BD2901">
        <w:t>me of which are extremely large. E</w:t>
      </w:r>
      <w:r>
        <w:t xml:space="preserve">xcluding </w:t>
      </w:r>
      <w:r w:rsidR="00896E38">
        <w:t>unnecessary source vocabularies</w:t>
      </w:r>
      <w:r>
        <w:t xml:space="preserve"> can significantly reduce the size of </w:t>
      </w:r>
      <w:r w:rsidR="00BD2901">
        <w:t>your</w:t>
      </w:r>
      <w:r>
        <w:t xml:space="preserve"> subset. Given the number and variety of vocabularies </w:t>
      </w:r>
      <w:r w:rsidR="008A3B0E">
        <w:t>contained</w:t>
      </w:r>
      <w:r>
        <w:t xml:space="preserve"> in the Metathesaurus, it is unlik</w:t>
      </w:r>
      <w:r w:rsidR="008A3B0E">
        <w:t xml:space="preserve">ely that you require all of its more than </w:t>
      </w:r>
      <w:r w:rsidR="00F8214C">
        <w:t xml:space="preserve">150 </w:t>
      </w:r>
      <w:r>
        <w:t>vocabul</w:t>
      </w:r>
      <w:r w:rsidR="008A3B0E">
        <w:t>aries. In addition, some source vocabularies</w:t>
      </w:r>
      <w:r>
        <w:t xml:space="preserve"> require separate license agreements for specific uses, which you ma</w:t>
      </w:r>
      <w:r w:rsidR="00511E4E">
        <w:t xml:space="preserve">y not wish to obtain. </w:t>
      </w:r>
      <w:r w:rsidR="008A3B0E">
        <w:t xml:space="preserve"> </w:t>
      </w:r>
      <w:hyperlink r:id="rId11" w:history="1">
        <w:r w:rsidR="00511E4E">
          <w:rPr>
            <w:rStyle w:val="Hyperlink"/>
          </w:rPr>
          <w:t>Appendix 1 of the License Agreement</w:t>
        </w:r>
      </w:hyperlink>
      <w:r w:rsidR="008A3B0E">
        <w:t xml:space="preserve"> clearly indicates which source vocabularies require separate license </w:t>
      </w:r>
      <w:r w:rsidR="005C2A7F">
        <w:t>agreements</w:t>
      </w:r>
      <w:r>
        <w:t xml:space="preserve">. </w:t>
      </w:r>
      <w:r w:rsidR="00BA5411">
        <w:t xml:space="preserve">The </w:t>
      </w:r>
      <w:hyperlink r:id="rId12" w:history="1">
        <w:r w:rsidR="00BA5411" w:rsidRPr="00BA5411">
          <w:rPr>
            <w:rStyle w:val="Hyperlink"/>
          </w:rPr>
          <w:t>Source Documentation</w:t>
        </w:r>
      </w:hyperlink>
      <w:r w:rsidR="00BA5411">
        <w:t xml:space="preserve"> page contains detailed </w:t>
      </w:r>
      <w:r>
        <w:t xml:space="preserve">information about </w:t>
      </w:r>
      <w:r w:rsidR="00BA5411">
        <w:t xml:space="preserve">the Metathesaurus </w:t>
      </w:r>
      <w:r>
        <w:t>source vocabularies</w:t>
      </w:r>
      <w:r w:rsidR="00BA5411">
        <w:t>.</w:t>
      </w:r>
    </w:p>
    <w:p w:rsidR="005F0CD0" w:rsidRPr="00511D91" w:rsidRDefault="005F0CD0" w:rsidP="005F0CD0">
      <w:pPr>
        <w:outlineLvl w:val="1"/>
        <w:rPr>
          <w:rFonts w:asciiTheme="minorHAnsi" w:eastAsia="Times New Roman" w:hAnsiTheme="minorHAnsi"/>
        </w:rPr>
      </w:pPr>
      <w:r w:rsidRPr="00511D91">
        <w:rPr>
          <w:rFonts w:asciiTheme="minorHAnsi" w:eastAsia="Times New Roman" w:hAnsiTheme="minorHAnsi"/>
        </w:rPr>
        <w:t xml:space="preserve">Customization requires an understanding of the functional requirements </w:t>
      </w:r>
      <w:r w:rsidR="008D62F3">
        <w:rPr>
          <w:rFonts w:asciiTheme="minorHAnsi" w:eastAsia="Times New Roman" w:hAnsiTheme="minorHAnsi"/>
        </w:rPr>
        <w:t>of</w:t>
      </w:r>
      <w:r w:rsidRPr="00511D91">
        <w:rPr>
          <w:rFonts w:asciiTheme="minorHAnsi" w:eastAsia="Times New Roman" w:hAnsiTheme="minorHAnsi"/>
        </w:rPr>
        <w:t xml:space="preserve"> your specific application, your specific license arrangements, and the characteristics of relevant source vocabularies.  You may need to customize the Metathesaurus by limiting vocabularies, languages, relationships, attributes or license restrictions. </w:t>
      </w:r>
      <w:r>
        <w:rPr>
          <w:rFonts w:asciiTheme="minorHAnsi" w:eastAsia="Times New Roman" w:hAnsiTheme="minorHAnsi"/>
        </w:rPr>
        <w:t xml:space="preserve"> </w:t>
      </w:r>
    </w:p>
    <w:p w:rsidR="00F13884" w:rsidRPr="0078337E" w:rsidRDefault="005F0CD0" w:rsidP="0078337E">
      <w:pPr>
        <w:pStyle w:val="NormalWeb"/>
        <w:rPr>
          <w:rFonts w:asciiTheme="minorHAnsi" w:hAnsiTheme="minorHAnsi" w:cstheme="minorHAnsi"/>
        </w:rPr>
      </w:pPr>
      <w:r w:rsidRPr="0078337E">
        <w:rPr>
          <w:rFonts w:asciiTheme="minorHAnsi" w:hAnsiTheme="minorHAnsi" w:cstheme="minorHAnsi"/>
        </w:rPr>
        <w:t xml:space="preserve">MetamorphoSys includes predefined default Metathesaurus source vocabulary subsets.  </w:t>
      </w:r>
      <w:r w:rsidR="008D62F3" w:rsidRPr="0078337E">
        <w:rPr>
          <w:rFonts w:asciiTheme="minorHAnsi" w:hAnsiTheme="minorHAnsi" w:cstheme="minorHAnsi"/>
        </w:rPr>
        <w:t xml:space="preserve">You </w:t>
      </w:r>
      <w:r w:rsidR="00174D7D" w:rsidRPr="0078337E">
        <w:rPr>
          <w:rFonts w:asciiTheme="minorHAnsi" w:hAnsiTheme="minorHAnsi" w:cstheme="minorHAnsi"/>
        </w:rPr>
        <w:t xml:space="preserve">must select a default subset </w:t>
      </w:r>
      <w:r w:rsidR="008803A7" w:rsidRPr="0078337E">
        <w:rPr>
          <w:rFonts w:asciiTheme="minorHAnsi" w:hAnsiTheme="minorHAnsi" w:cstheme="minorHAnsi"/>
        </w:rPr>
        <w:t>during initial installation. Y</w:t>
      </w:r>
      <w:r w:rsidR="00174D7D" w:rsidRPr="0078337E">
        <w:rPr>
          <w:rFonts w:asciiTheme="minorHAnsi" w:hAnsiTheme="minorHAnsi" w:cstheme="minorHAnsi"/>
        </w:rPr>
        <w:t xml:space="preserve">ou </w:t>
      </w:r>
      <w:r w:rsidR="008D62F3" w:rsidRPr="0078337E">
        <w:rPr>
          <w:rFonts w:asciiTheme="minorHAnsi" w:hAnsiTheme="minorHAnsi" w:cstheme="minorHAnsi"/>
        </w:rPr>
        <w:t xml:space="preserve">can modify </w:t>
      </w:r>
      <w:r w:rsidR="008803A7" w:rsidRPr="0078337E">
        <w:rPr>
          <w:rFonts w:asciiTheme="minorHAnsi" w:hAnsiTheme="minorHAnsi" w:cstheme="minorHAnsi"/>
        </w:rPr>
        <w:t>your installed</w:t>
      </w:r>
      <w:r w:rsidR="008D62F3" w:rsidRPr="0078337E">
        <w:rPr>
          <w:rFonts w:asciiTheme="minorHAnsi" w:hAnsiTheme="minorHAnsi" w:cstheme="minorHAnsi"/>
        </w:rPr>
        <w:t xml:space="preserve"> default subsets to include or exclude additional source vocabularies. </w:t>
      </w:r>
      <w:r w:rsidR="008B543B" w:rsidRPr="0078337E">
        <w:rPr>
          <w:rFonts w:asciiTheme="minorHAnsi" w:hAnsiTheme="minorHAnsi" w:cstheme="minorHAnsi"/>
        </w:rPr>
        <w:t>You may u</w:t>
      </w:r>
      <w:r w:rsidR="00823001" w:rsidRPr="0078337E">
        <w:rPr>
          <w:rFonts w:asciiTheme="minorHAnsi" w:hAnsiTheme="minorHAnsi" w:cstheme="minorHAnsi"/>
        </w:rPr>
        <w:t xml:space="preserve">se the included </w:t>
      </w:r>
      <w:r w:rsidR="00113D68">
        <w:rPr>
          <w:rFonts w:asciiTheme="minorHAnsi" w:hAnsiTheme="minorHAnsi" w:cstheme="minorHAnsi"/>
        </w:rPr>
        <w:t>b</w:t>
      </w:r>
      <w:r w:rsidR="00823001" w:rsidRPr="0078337E">
        <w:rPr>
          <w:rFonts w:asciiTheme="minorHAnsi" w:hAnsiTheme="minorHAnsi" w:cstheme="minorHAnsi"/>
        </w:rPr>
        <w:t xml:space="preserve">rowser to view your subsets after installation. </w:t>
      </w:r>
      <w:r w:rsidRPr="0078337E">
        <w:rPr>
          <w:rFonts w:asciiTheme="minorHAnsi" w:hAnsiTheme="minorHAnsi" w:cstheme="minorHAnsi"/>
        </w:rPr>
        <w:t xml:space="preserve">To facilitate loading your subset into a </w:t>
      </w:r>
      <w:r w:rsidR="008803A7" w:rsidRPr="0078337E">
        <w:rPr>
          <w:rFonts w:asciiTheme="minorHAnsi" w:hAnsiTheme="minorHAnsi" w:cstheme="minorHAnsi"/>
        </w:rPr>
        <w:t xml:space="preserve">local </w:t>
      </w:r>
      <w:r w:rsidRPr="0078337E">
        <w:rPr>
          <w:rFonts w:asciiTheme="minorHAnsi" w:hAnsiTheme="minorHAnsi" w:cstheme="minorHAnsi"/>
        </w:rPr>
        <w:t xml:space="preserve">database, </w:t>
      </w:r>
      <w:r w:rsidR="00823001" w:rsidRPr="0078337E">
        <w:rPr>
          <w:rFonts w:asciiTheme="minorHAnsi" w:hAnsiTheme="minorHAnsi" w:cstheme="minorHAnsi"/>
        </w:rPr>
        <w:t>MetamorphoSys can generate custom load scripts for MySQL, Oracle, or Microsoft</w:t>
      </w:r>
      <w:r w:rsidR="00823001" w:rsidRPr="0078337E">
        <w:rPr>
          <w:rFonts w:asciiTheme="minorHAnsi" w:hAnsiTheme="minorHAnsi" w:cstheme="minorHAnsi"/>
          <w:vertAlign w:val="superscript"/>
        </w:rPr>
        <w:t>®</w:t>
      </w:r>
      <w:r w:rsidR="00823001" w:rsidRPr="0078337E">
        <w:rPr>
          <w:rFonts w:asciiTheme="minorHAnsi" w:hAnsiTheme="minorHAnsi" w:cstheme="minorHAnsi"/>
        </w:rPr>
        <w:t xml:space="preserve"> Ac</w:t>
      </w:r>
      <w:r w:rsidR="00084663">
        <w:rPr>
          <w:rFonts w:asciiTheme="minorHAnsi" w:hAnsiTheme="minorHAnsi" w:cstheme="minorHAnsi"/>
        </w:rPr>
        <w:t>cess.</w:t>
      </w:r>
    </w:p>
    <w:p w:rsidR="0016720F" w:rsidRDefault="007E24C2" w:rsidP="0016720F">
      <w:pPr>
        <w:outlineLvl w:val="0"/>
        <w:rPr>
          <w:rFonts w:asciiTheme="minorHAnsi" w:eastAsia="Times New Roman" w:hAnsiTheme="minorHAnsi"/>
          <w:b/>
          <w:sz w:val="36"/>
          <w:szCs w:val="36"/>
        </w:rPr>
      </w:pPr>
      <w:r w:rsidRPr="00511D91">
        <w:rPr>
          <w:rFonts w:asciiTheme="minorHAnsi" w:eastAsia="Times New Roman" w:hAnsiTheme="minorHAnsi"/>
          <w:b/>
          <w:sz w:val="36"/>
          <w:szCs w:val="36"/>
        </w:rPr>
        <w:t xml:space="preserve">System </w:t>
      </w:r>
      <w:r w:rsidR="00697482" w:rsidRPr="00511D91">
        <w:rPr>
          <w:rFonts w:asciiTheme="minorHAnsi" w:eastAsia="Times New Roman" w:hAnsiTheme="minorHAnsi"/>
          <w:b/>
          <w:sz w:val="36"/>
          <w:szCs w:val="36"/>
        </w:rPr>
        <w:t>Requirement</w:t>
      </w:r>
      <w:r w:rsidR="0016720F">
        <w:rPr>
          <w:rFonts w:asciiTheme="minorHAnsi" w:eastAsia="Times New Roman" w:hAnsiTheme="minorHAnsi"/>
          <w:b/>
          <w:sz w:val="36"/>
          <w:szCs w:val="36"/>
        </w:rPr>
        <w:t>s</w:t>
      </w:r>
    </w:p>
    <w:p w:rsidR="0016720F" w:rsidRPr="0016720F" w:rsidRDefault="0016720F" w:rsidP="0016720F">
      <w:pPr>
        <w:outlineLvl w:val="0"/>
        <w:rPr>
          <w:ins w:id="0" w:author="emricks" w:date="2011-12-05T09:49:00Z"/>
          <w:rFonts w:asciiTheme="minorHAnsi" w:eastAsia="Times New Roman" w:hAnsiTheme="minorHAnsi"/>
          <w:b/>
          <w:sz w:val="36"/>
          <w:szCs w:val="36"/>
        </w:rPr>
      </w:pPr>
      <w:r>
        <w:rPr>
          <w:rFonts w:asciiTheme="minorHAnsi" w:hAnsiTheme="minorHAnsi"/>
        </w:rPr>
        <w:lastRenderedPageBreak/>
        <w:t xml:space="preserve">You can find the current system requirements on the </w:t>
      </w:r>
      <w:r w:rsidR="007D414A"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"http://www.nlm.nih.gov/research/umls/implementation_resources/metamorphosys/help.html" \l "System_reqs" </w:instrText>
      </w:r>
      <w:r w:rsidR="007D414A">
        <w:rPr>
          <w:rFonts w:asciiTheme="minorHAnsi" w:hAnsiTheme="minorHAnsi"/>
        </w:rPr>
        <w:fldChar w:fldCharType="separate"/>
      </w:r>
      <w:ins w:id="1" w:author="emricks" w:date="2011-12-05T09:48:00Z">
        <w:r w:rsidRPr="0016720F">
          <w:rPr>
            <w:rStyle w:val="Hyperlink"/>
            <w:rFonts w:asciiTheme="minorHAnsi" w:hAnsiTheme="minorHAnsi"/>
          </w:rPr>
          <w:t>MetamorphoSys Help</w:t>
        </w:r>
      </w:ins>
      <w:r w:rsidRPr="0016720F">
        <w:rPr>
          <w:rStyle w:val="Hyperlink"/>
          <w:rFonts w:asciiTheme="minorHAnsi" w:hAnsiTheme="minorHAnsi"/>
        </w:rPr>
        <w:t xml:space="preserve"> page</w:t>
      </w:r>
      <w:r w:rsidR="007D414A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>.</w:t>
      </w:r>
    </w:p>
    <w:p w:rsidR="00821175" w:rsidRDefault="00821175" w:rsidP="004C74DB">
      <w:pPr>
        <w:pStyle w:val="NormalWeb"/>
        <w:spacing w:before="0" w:beforeAutospacing="0" w:after="0" w:afterAutospacing="0"/>
        <w:rPr>
          <w:ins w:id="2" w:author="emricks" w:date="2011-12-05T09:49:00Z"/>
          <w:rFonts w:asciiTheme="minorHAnsi" w:hAnsiTheme="minorHAnsi"/>
        </w:rPr>
      </w:pPr>
    </w:p>
    <w:p w:rsidR="00821175" w:rsidRDefault="00821175" w:rsidP="004C74DB">
      <w:pPr>
        <w:pStyle w:val="NormalWeb"/>
        <w:spacing w:before="0" w:beforeAutospacing="0" w:after="0" w:afterAutospacing="0"/>
        <w:rPr>
          <w:ins w:id="3" w:author="emricks" w:date="2011-12-05T09:48:00Z"/>
          <w:rFonts w:asciiTheme="minorHAnsi" w:hAnsiTheme="minorHAnsi"/>
        </w:rPr>
      </w:pPr>
    </w:p>
    <w:p w:rsidR="004C74DB" w:rsidRPr="00511D91" w:rsidDel="00D47A1A" w:rsidRDefault="00C971F3" w:rsidP="004C74DB">
      <w:pPr>
        <w:pStyle w:val="NormalWeb"/>
        <w:spacing w:before="0" w:beforeAutospacing="0" w:after="0" w:afterAutospacing="0"/>
        <w:rPr>
          <w:del w:id="4" w:author="emricks" w:date="2011-12-05T09:55:00Z"/>
          <w:rFonts w:asciiTheme="minorHAnsi" w:hAnsiTheme="minorHAnsi"/>
        </w:rPr>
      </w:pPr>
      <w:del w:id="5" w:author="emricks" w:date="2011-12-05T09:55:00Z">
        <w:r w:rsidDel="00D47A1A">
          <w:rPr>
            <w:rFonts w:asciiTheme="minorHAnsi" w:hAnsiTheme="minorHAnsi"/>
          </w:rPr>
          <w:delText xml:space="preserve">We have tested </w:delText>
        </w:r>
        <w:r w:rsidR="004C74DB" w:rsidRPr="00511D91" w:rsidDel="00D47A1A">
          <w:rPr>
            <w:rFonts w:asciiTheme="minorHAnsi" w:hAnsiTheme="minorHAnsi"/>
          </w:rPr>
          <w:delText>MetamorphoSys on the following operating systems:</w:delText>
        </w:r>
      </w:del>
    </w:p>
    <w:p w:rsidR="00C971F3" w:rsidDel="00D47A1A" w:rsidRDefault="00AF1F35" w:rsidP="00C971F3">
      <w:pPr>
        <w:pStyle w:val="NormalWeb"/>
        <w:numPr>
          <w:ilvl w:val="0"/>
          <w:numId w:val="4"/>
        </w:numPr>
        <w:spacing w:before="0" w:beforeAutospacing="0" w:after="0" w:afterAutospacing="0"/>
        <w:rPr>
          <w:del w:id="6" w:author="emricks" w:date="2011-12-05T09:55:00Z"/>
          <w:rFonts w:asciiTheme="minorHAnsi" w:hAnsiTheme="minorHAnsi"/>
        </w:rPr>
      </w:pPr>
      <w:del w:id="7" w:author="emricks" w:date="2011-12-05T09:55:00Z">
        <w:r w:rsidDel="00D47A1A">
          <w:delText>Windows 7 Enterprise, Vista, XP, 2000, NT</w:delText>
        </w:r>
        <w:r w:rsidR="00C971F3" w:rsidRPr="00872721" w:rsidDel="00D47A1A">
          <w:rPr>
            <w:rFonts w:asciiTheme="minorHAnsi" w:hAnsiTheme="minorHAnsi"/>
          </w:rPr>
          <w:delText xml:space="preserve"> </w:delText>
        </w:r>
      </w:del>
    </w:p>
    <w:p w:rsidR="00AF1F35" w:rsidDel="00D47A1A" w:rsidRDefault="00AF1F35" w:rsidP="00AF1F35">
      <w:pPr>
        <w:pStyle w:val="NormalWeb"/>
        <w:numPr>
          <w:ilvl w:val="0"/>
          <w:numId w:val="4"/>
        </w:numPr>
        <w:spacing w:before="0" w:beforeAutospacing="0" w:after="0" w:afterAutospacing="0"/>
        <w:rPr>
          <w:del w:id="8" w:author="emricks" w:date="2011-12-05T09:55:00Z"/>
          <w:rFonts w:asciiTheme="minorHAnsi" w:hAnsiTheme="minorHAnsi"/>
        </w:rPr>
      </w:pPr>
      <w:del w:id="9" w:author="emricks" w:date="2011-12-05T09:55:00Z">
        <w:r w:rsidDel="00D47A1A">
          <w:rPr>
            <w:rFonts w:asciiTheme="minorHAnsi" w:hAnsiTheme="minorHAnsi"/>
          </w:rPr>
          <w:delText>Linux (Red Hat Enterprise Linux WS, version 5)</w:delText>
        </w:r>
      </w:del>
    </w:p>
    <w:p w:rsidR="00AF1F35" w:rsidRPr="00AF1F35" w:rsidDel="00D47A1A" w:rsidRDefault="00AF1F35" w:rsidP="00AF1F35">
      <w:pPr>
        <w:pStyle w:val="NormalWeb"/>
        <w:numPr>
          <w:ilvl w:val="0"/>
          <w:numId w:val="4"/>
        </w:numPr>
        <w:spacing w:before="0" w:beforeAutospacing="0" w:after="0" w:afterAutospacing="0"/>
        <w:rPr>
          <w:del w:id="10" w:author="emricks" w:date="2011-12-05T09:55:00Z"/>
          <w:rFonts w:asciiTheme="minorHAnsi" w:hAnsiTheme="minorHAnsi"/>
        </w:rPr>
      </w:pPr>
      <w:del w:id="11" w:author="emricks" w:date="2011-12-05T09:55:00Z">
        <w:r w:rsidRPr="00511D91" w:rsidDel="00D47A1A">
          <w:rPr>
            <w:rFonts w:asciiTheme="minorHAnsi" w:hAnsiTheme="minorHAnsi"/>
          </w:rPr>
          <w:delText>Solaris 9</w:delText>
        </w:r>
      </w:del>
    </w:p>
    <w:p w:rsidR="00AF1F35" w:rsidRPr="00AF1F35" w:rsidDel="00D47A1A" w:rsidRDefault="00C971F3" w:rsidP="004C74DB">
      <w:pPr>
        <w:pStyle w:val="NormalWeb"/>
        <w:numPr>
          <w:ilvl w:val="0"/>
          <w:numId w:val="4"/>
        </w:numPr>
        <w:rPr>
          <w:del w:id="12" w:author="emricks" w:date="2011-12-05T09:55:00Z"/>
          <w:rFonts w:asciiTheme="minorHAnsi" w:hAnsiTheme="minorHAnsi"/>
        </w:rPr>
      </w:pPr>
      <w:del w:id="13" w:author="emricks" w:date="2011-12-05T09:55:00Z">
        <w:r w:rsidRPr="00872721" w:rsidDel="00D47A1A">
          <w:rPr>
            <w:rFonts w:asciiTheme="minorHAnsi" w:hAnsiTheme="minorHAnsi"/>
          </w:rPr>
          <w:delText>Macintosh OS X (Leopard, Snow Leopard); requires Java 1.</w:delText>
        </w:r>
        <w:r w:rsidDel="00D47A1A">
          <w:rPr>
            <w:rFonts w:asciiTheme="minorHAnsi" w:hAnsiTheme="minorHAnsi"/>
          </w:rPr>
          <w:delText>6</w:delText>
        </w:r>
      </w:del>
    </w:p>
    <w:p w:rsidR="00D716E6" w:rsidRPr="00511D91" w:rsidDel="00D47A1A" w:rsidRDefault="00D716E6" w:rsidP="004C74DB">
      <w:pPr>
        <w:rPr>
          <w:del w:id="14" w:author="emricks" w:date="2011-12-05T09:55:00Z"/>
          <w:rFonts w:asciiTheme="minorHAnsi" w:eastAsia="Times New Roman" w:hAnsiTheme="minorHAnsi"/>
        </w:rPr>
      </w:pPr>
      <w:del w:id="15" w:author="emricks" w:date="2011-12-05T09:55:00Z">
        <w:r w:rsidRPr="00511D91" w:rsidDel="00D47A1A">
          <w:rPr>
            <w:rFonts w:asciiTheme="minorHAnsi" w:eastAsia="Times New Roman" w:hAnsiTheme="minorHAnsi"/>
          </w:rPr>
          <w:delText>Hardware Requirements</w:delText>
        </w:r>
        <w:r w:rsidR="004C74DB" w:rsidRPr="00511D91" w:rsidDel="00D47A1A">
          <w:rPr>
            <w:rFonts w:asciiTheme="minorHAnsi" w:eastAsia="Times New Roman" w:hAnsiTheme="minorHAnsi"/>
          </w:rPr>
          <w:delText>:</w:delText>
        </w:r>
      </w:del>
    </w:p>
    <w:p w:rsidR="004C74DB" w:rsidRPr="00511D91" w:rsidDel="00D47A1A" w:rsidRDefault="00AF1F35" w:rsidP="004C74DB">
      <w:pPr>
        <w:pStyle w:val="NormalWeb"/>
        <w:numPr>
          <w:ilvl w:val="0"/>
          <w:numId w:val="5"/>
        </w:numPr>
        <w:spacing w:before="0" w:beforeAutospacing="0" w:after="0" w:afterAutospacing="0"/>
        <w:rPr>
          <w:del w:id="16" w:author="emricks" w:date="2011-12-05T09:55:00Z"/>
          <w:rFonts w:asciiTheme="minorHAnsi" w:hAnsiTheme="minorHAnsi"/>
        </w:rPr>
      </w:pPr>
      <w:del w:id="17" w:author="emricks" w:date="2011-12-05T09:55:00Z">
        <w:r w:rsidDel="00D47A1A">
          <w:rPr>
            <w:rFonts w:asciiTheme="minorHAnsi" w:hAnsiTheme="minorHAnsi"/>
          </w:rPr>
          <w:delText xml:space="preserve">Minimum </w:delText>
        </w:r>
        <w:r w:rsidR="009B4E37" w:rsidDel="00D47A1A">
          <w:rPr>
            <w:rFonts w:asciiTheme="minorHAnsi" w:hAnsiTheme="minorHAnsi"/>
          </w:rPr>
          <w:delText>30 GB of free hard disk space</w:delText>
        </w:r>
      </w:del>
    </w:p>
    <w:p w:rsidR="004C74DB" w:rsidRPr="00511D91" w:rsidDel="00D47A1A" w:rsidRDefault="00AF1F35" w:rsidP="004C74DB">
      <w:pPr>
        <w:pStyle w:val="NormalWeb"/>
        <w:numPr>
          <w:ilvl w:val="0"/>
          <w:numId w:val="5"/>
        </w:numPr>
        <w:rPr>
          <w:del w:id="18" w:author="emricks" w:date="2011-12-05T09:55:00Z"/>
          <w:rFonts w:asciiTheme="minorHAnsi" w:hAnsiTheme="minorHAnsi"/>
        </w:rPr>
      </w:pPr>
      <w:del w:id="19" w:author="emricks" w:date="2011-12-05T09:55:00Z">
        <w:r w:rsidDel="00D47A1A">
          <w:rPr>
            <w:rFonts w:asciiTheme="minorHAnsi" w:hAnsiTheme="minorHAnsi"/>
          </w:rPr>
          <w:delText xml:space="preserve">Minimum </w:delText>
        </w:r>
        <w:r w:rsidR="009B4E37" w:rsidDel="00D47A1A">
          <w:rPr>
            <w:rFonts w:asciiTheme="minorHAnsi" w:hAnsiTheme="minorHAnsi"/>
          </w:rPr>
          <w:delText>2 GB of RAM, preferably more</w:delText>
        </w:r>
      </w:del>
    </w:p>
    <w:p w:rsidR="004C74DB" w:rsidRPr="00511D91" w:rsidDel="00D47A1A" w:rsidRDefault="009B4E37" w:rsidP="004C74DB">
      <w:pPr>
        <w:pStyle w:val="NormalWeb"/>
        <w:numPr>
          <w:ilvl w:val="0"/>
          <w:numId w:val="5"/>
        </w:numPr>
        <w:rPr>
          <w:del w:id="20" w:author="emricks" w:date="2011-12-05T09:55:00Z"/>
          <w:rFonts w:asciiTheme="minorHAnsi" w:hAnsiTheme="minorHAnsi"/>
        </w:rPr>
      </w:pPr>
      <w:del w:id="21" w:author="emricks" w:date="2011-12-05T09:55:00Z">
        <w:r w:rsidDel="00D47A1A">
          <w:rPr>
            <w:rFonts w:asciiTheme="minorHAnsi" w:hAnsiTheme="minorHAnsi"/>
          </w:rPr>
          <w:delText>CPU speed of at least 2 GHz for reasonable installation times</w:delText>
        </w:r>
      </w:del>
    </w:p>
    <w:p w:rsidR="004C74DB" w:rsidRPr="00511D91" w:rsidDel="00D47A1A" w:rsidRDefault="009B4E37" w:rsidP="00E77605">
      <w:pPr>
        <w:pStyle w:val="NormalWeb"/>
        <w:numPr>
          <w:ilvl w:val="0"/>
          <w:numId w:val="5"/>
        </w:numPr>
        <w:spacing w:before="0" w:beforeAutospacing="0" w:after="0" w:afterAutospacing="0"/>
        <w:rPr>
          <w:del w:id="22" w:author="emricks" w:date="2011-12-05T09:55:00Z"/>
          <w:rFonts w:asciiTheme="minorHAnsi" w:hAnsiTheme="minorHAnsi"/>
        </w:rPr>
      </w:pPr>
      <w:del w:id="23" w:author="emricks" w:date="2011-12-05T09:55:00Z">
        <w:r w:rsidDel="00D47A1A">
          <w:rPr>
            <w:rFonts w:asciiTheme="minorHAnsi" w:hAnsiTheme="minorHAnsi"/>
          </w:rPr>
          <w:delText>DVD-ROM drive (the faster the better)</w:delText>
        </w:r>
        <w:r w:rsidR="00AF1F35" w:rsidDel="00D47A1A">
          <w:rPr>
            <w:rFonts w:asciiTheme="minorHAnsi" w:hAnsiTheme="minorHAnsi"/>
          </w:rPr>
          <w:delText>, if installing from the UMLS DVD</w:delText>
        </w:r>
      </w:del>
    </w:p>
    <w:p w:rsidR="00675158" w:rsidRPr="00511D91" w:rsidRDefault="00675158" w:rsidP="004E0F0E">
      <w:pPr>
        <w:rPr>
          <w:rFonts w:asciiTheme="minorHAnsi" w:eastAsia="Times New Roman" w:hAnsiTheme="minorHAnsi"/>
          <w:b/>
          <w:sz w:val="36"/>
          <w:szCs w:val="36"/>
        </w:rPr>
      </w:pPr>
    </w:p>
    <w:p w:rsidR="008B543B" w:rsidRDefault="00697482" w:rsidP="00AE5E8C">
      <w:pPr>
        <w:outlineLvl w:val="0"/>
        <w:rPr>
          <w:rFonts w:asciiTheme="minorHAnsi" w:eastAsia="Times New Roman" w:hAnsiTheme="minorHAnsi"/>
          <w:b/>
          <w:sz w:val="36"/>
          <w:szCs w:val="36"/>
        </w:rPr>
      </w:pPr>
      <w:r w:rsidRPr="00511D91">
        <w:rPr>
          <w:rFonts w:asciiTheme="minorHAnsi" w:eastAsia="Times New Roman" w:hAnsiTheme="minorHAnsi"/>
          <w:b/>
          <w:sz w:val="36"/>
          <w:szCs w:val="36"/>
        </w:rPr>
        <w:t>Obtaining MetamorphoSy</w:t>
      </w:r>
      <w:r w:rsidR="008B543B">
        <w:rPr>
          <w:rFonts w:asciiTheme="minorHAnsi" w:eastAsia="Times New Roman" w:hAnsiTheme="minorHAnsi"/>
          <w:b/>
          <w:sz w:val="36"/>
          <w:szCs w:val="36"/>
        </w:rPr>
        <w:t>s</w:t>
      </w:r>
    </w:p>
    <w:p w:rsidR="008B543B" w:rsidRDefault="008B543B" w:rsidP="00AE5E8C">
      <w:pPr>
        <w:outlineLvl w:val="0"/>
        <w:rPr>
          <w:rFonts w:asciiTheme="minorHAnsi" w:eastAsia="Times New Roman" w:hAnsiTheme="minorHAnsi"/>
          <w:b/>
          <w:sz w:val="36"/>
          <w:szCs w:val="36"/>
        </w:rPr>
      </w:pPr>
    </w:p>
    <w:p w:rsidR="008B543B" w:rsidRPr="004C41B1" w:rsidRDefault="008B543B" w:rsidP="008B543B">
      <w:pPr>
        <w:outlineLvl w:val="0"/>
        <w:rPr>
          <w:rFonts w:asciiTheme="minorHAnsi" w:hAnsiTheme="minorHAnsi" w:cstheme="minorHAnsi"/>
        </w:rPr>
      </w:pPr>
      <w:r w:rsidRPr="004C41B1">
        <w:rPr>
          <w:rFonts w:asciiTheme="minorHAnsi" w:eastAsia="Times New Roman" w:hAnsiTheme="minorHAnsi" w:cstheme="minorHAnsi"/>
        </w:rPr>
        <w:t>NLM distributes M</w:t>
      </w:r>
      <w:r w:rsidR="00367F7C" w:rsidRPr="004C41B1">
        <w:rPr>
          <w:rFonts w:asciiTheme="minorHAnsi" w:eastAsia="Times New Roman" w:hAnsiTheme="minorHAnsi" w:cstheme="minorHAnsi"/>
        </w:rPr>
        <w:t>etamorphoSys</w:t>
      </w:r>
      <w:r w:rsidR="004C41B1" w:rsidRPr="004C41B1">
        <w:rPr>
          <w:rFonts w:asciiTheme="minorHAnsi" w:eastAsia="Times New Roman" w:hAnsiTheme="minorHAnsi" w:cstheme="minorHAnsi"/>
        </w:rPr>
        <w:t xml:space="preserve"> </w:t>
      </w:r>
      <w:ins w:id="24" w:author="emricks" w:date="2011-12-05T10:43:00Z">
        <w:r w:rsidR="004C41B1" w:rsidRPr="004C41B1">
          <w:rPr>
            <w:rFonts w:asciiTheme="minorHAnsi" w:eastAsia="Times New Roman" w:hAnsiTheme="minorHAnsi" w:cstheme="minorHAnsi"/>
          </w:rPr>
          <w:t>with each UMLS release</w:t>
        </w:r>
      </w:ins>
      <w:r w:rsidR="004C41B1" w:rsidRPr="004C41B1">
        <w:rPr>
          <w:rFonts w:asciiTheme="minorHAnsi" w:eastAsia="Times New Roman" w:hAnsiTheme="minorHAnsi" w:cstheme="minorHAnsi"/>
        </w:rPr>
        <w:t>,</w:t>
      </w:r>
      <w:r w:rsidR="00367F7C" w:rsidRPr="004C41B1">
        <w:rPr>
          <w:rFonts w:asciiTheme="minorHAnsi" w:eastAsia="Times New Roman" w:hAnsiTheme="minorHAnsi" w:cstheme="minorHAnsi"/>
        </w:rPr>
        <w:t xml:space="preserve"> </w:t>
      </w:r>
      <w:r w:rsidR="00AE5E8C" w:rsidRPr="004C41B1">
        <w:rPr>
          <w:rFonts w:asciiTheme="minorHAnsi" w:eastAsia="Times New Roman" w:hAnsiTheme="minorHAnsi" w:cstheme="minorHAnsi"/>
        </w:rPr>
        <w:t>free of charge to U.S. and international users</w:t>
      </w:r>
      <w:r w:rsidR="004C41B1" w:rsidRPr="004C41B1">
        <w:rPr>
          <w:rFonts w:asciiTheme="minorHAnsi" w:eastAsia="Times New Roman" w:hAnsiTheme="minorHAnsi" w:cstheme="minorHAnsi"/>
        </w:rPr>
        <w:t>.</w:t>
      </w:r>
      <w:r w:rsidR="00B27613" w:rsidRPr="004C41B1">
        <w:rPr>
          <w:rFonts w:asciiTheme="minorHAnsi" w:eastAsia="Times New Roman" w:hAnsiTheme="minorHAnsi" w:cstheme="minorHAnsi"/>
        </w:rPr>
        <w:t xml:space="preserve">  </w:t>
      </w:r>
      <w:r w:rsidR="002636CB" w:rsidRPr="004C41B1">
        <w:rPr>
          <w:rFonts w:asciiTheme="minorHAnsi" w:hAnsiTheme="minorHAnsi" w:cstheme="minorHAnsi"/>
        </w:rPr>
        <w:t xml:space="preserve">You must accept the terms of the UMLS Metathesaurus License and create a </w:t>
      </w:r>
      <w:hyperlink r:id="rId13" w:history="1">
        <w:r w:rsidR="002636CB" w:rsidRPr="004C41B1">
          <w:rPr>
            <w:rStyle w:val="Hyperlink"/>
            <w:rFonts w:asciiTheme="minorHAnsi" w:hAnsiTheme="minorHAnsi" w:cstheme="minorHAnsi"/>
          </w:rPr>
          <w:t>UMLS Terminology Services (UTS)</w:t>
        </w:r>
      </w:hyperlink>
      <w:r w:rsidR="002636CB" w:rsidRPr="004C41B1">
        <w:rPr>
          <w:rFonts w:asciiTheme="minorHAnsi" w:hAnsiTheme="minorHAnsi" w:cstheme="minorHAnsi"/>
        </w:rPr>
        <w:t xml:space="preserve"> account </w:t>
      </w:r>
      <w:ins w:id="25" w:author="emricks" w:date="2011-12-05T10:44:00Z">
        <w:r w:rsidR="00A7185F" w:rsidRPr="004C41B1">
          <w:rPr>
            <w:rFonts w:asciiTheme="minorHAnsi" w:hAnsiTheme="minorHAnsi" w:cstheme="minorHAnsi"/>
          </w:rPr>
          <w:t xml:space="preserve">to </w:t>
        </w:r>
      </w:ins>
      <w:r w:rsidR="002636CB" w:rsidRPr="004C41B1">
        <w:rPr>
          <w:rFonts w:asciiTheme="minorHAnsi" w:hAnsiTheme="minorHAnsi" w:cstheme="minorHAnsi"/>
        </w:rPr>
        <w:t>access</w:t>
      </w:r>
      <w:r w:rsidR="0035495E">
        <w:rPr>
          <w:rFonts w:asciiTheme="minorHAnsi" w:hAnsiTheme="minorHAnsi" w:cstheme="minorHAnsi"/>
        </w:rPr>
        <w:t xml:space="preserve"> </w:t>
      </w:r>
      <w:r w:rsidR="0016720F" w:rsidRPr="004C41B1">
        <w:rPr>
          <w:rFonts w:asciiTheme="minorHAnsi" w:hAnsiTheme="minorHAnsi" w:cstheme="minorHAnsi"/>
        </w:rPr>
        <w:t xml:space="preserve">the </w:t>
      </w:r>
      <w:r w:rsidR="00464DA5" w:rsidRPr="004C41B1">
        <w:rPr>
          <w:rFonts w:asciiTheme="minorHAnsi" w:hAnsiTheme="minorHAnsi" w:cstheme="minorHAnsi"/>
        </w:rPr>
        <w:t>UMLS</w:t>
      </w:r>
      <w:r w:rsidR="0035495E">
        <w:rPr>
          <w:rFonts w:asciiTheme="minorHAnsi" w:eastAsia="Times New Roman" w:hAnsiTheme="minorHAnsi" w:cstheme="minorHAnsi"/>
        </w:rPr>
        <w:t xml:space="preserve">.  </w:t>
      </w:r>
      <w:ins w:id="26" w:author="emricks" w:date="2011-12-05T10:41:00Z">
        <w:r w:rsidR="00FC6396" w:rsidRPr="004C41B1">
          <w:rPr>
            <w:rFonts w:asciiTheme="minorHAnsi" w:eastAsia="Times New Roman" w:hAnsiTheme="minorHAnsi" w:cstheme="minorHAnsi"/>
          </w:rPr>
          <w:t xml:space="preserve">You </w:t>
        </w:r>
      </w:ins>
      <w:r w:rsidR="00AE5E8C" w:rsidRPr="004C41B1">
        <w:rPr>
          <w:rFonts w:asciiTheme="minorHAnsi" w:eastAsia="Times New Roman" w:hAnsiTheme="minorHAnsi" w:cstheme="minorHAnsi"/>
        </w:rPr>
        <w:t xml:space="preserve">may download the </w:t>
      </w:r>
      <w:r w:rsidR="00367F7C" w:rsidRPr="004C41B1">
        <w:rPr>
          <w:rFonts w:asciiTheme="minorHAnsi" w:eastAsia="Times New Roman" w:hAnsiTheme="minorHAnsi" w:cstheme="minorHAnsi"/>
        </w:rPr>
        <w:t>UMLS</w:t>
      </w:r>
      <w:r w:rsidR="00AE5E8C" w:rsidRPr="004C41B1">
        <w:rPr>
          <w:rFonts w:asciiTheme="minorHAnsi" w:eastAsia="Times New Roman" w:hAnsiTheme="minorHAnsi" w:cstheme="minorHAnsi"/>
        </w:rPr>
        <w:t xml:space="preserve"> or </w:t>
      </w:r>
      <w:ins w:id="27" w:author="emricks" w:date="2011-12-05T10:39:00Z">
        <w:r w:rsidR="00FC6396" w:rsidRPr="004C41B1">
          <w:rPr>
            <w:rFonts w:asciiTheme="minorHAnsi" w:eastAsia="Times New Roman" w:hAnsiTheme="minorHAnsi" w:cstheme="minorHAnsi"/>
          </w:rPr>
          <w:t xml:space="preserve">use </w:t>
        </w:r>
      </w:ins>
      <w:ins w:id="28" w:author="emricks" w:date="2011-12-05T10:41:00Z">
        <w:r w:rsidR="00FC6396" w:rsidRPr="004C41B1">
          <w:rPr>
            <w:rFonts w:asciiTheme="minorHAnsi" w:eastAsia="Times New Roman" w:hAnsiTheme="minorHAnsi" w:cstheme="minorHAnsi"/>
          </w:rPr>
          <w:t>your</w:t>
        </w:r>
      </w:ins>
      <w:ins w:id="29" w:author="emricks" w:date="2011-12-05T10:39:00Z">
        <w:r w:rsidR="00FC6396" w:rsidRPr="004C41B1">
          <w:rPr>
            <w:rFonts w:asciiTheme="minorHAnsi" w:eastAsia="Times New Roman" w:hAnsiTheme="minorHAnsi" w:cstheme="minorHAnsi"/>
          </w:rPr>
          <w:t xml:space="preserve"> UTS profile to request a UMLS DVD </w:t>
        </w:r>
      </w:ins>
      <w:ins w:id="30" w:author="emricks" w:date="2011-12-05T10:41:00Z">
        <w:r w:rsidR="00FC6396" w:rsidRPr="004C41B1">
          <w:rPr>
            <w:rFonts w:asciiTheme="minorHAnsi" w:eastAsia="Times New Roman" w:hAnsiTheme="minorHAnsi" w:cstheme="minorHAnsi"/>
          </w:rPr>
          <w:t>by mail</w:t>
        </w:r>
      </w:ins>
      <w:ins w:id="31" w:author="emricks" w:date="2011-12-05T10:39:00Z">
        <w:r w:rsidR="00FC6396" w:rsidRPr="004C41B1">
          <w:rPr>
            <w:rFonts w:asciiTheme="minorHAnsi" w:eastAsia="Times New Roman" w:hAnsiTheme="minorHAnsi" w:cstheme="minorHAnsi"/>
          </w:rPr>
          <w:t xml:space="preserve">. </w:t>
        </w:r>
      </w:ins>
      <w:r w:rsidR="00FC6396" w:rsidRPr="004C41B1">
        <w:rPr>
          <w:rFonts w:asciiTheme="minorHAnsi" w:eastAsia="Times New Roman" w:hAnsiTheme="minorHAnsi" w:cstheme="minorHAnsi"/>
        </w:rPr>
        <w:t xml:space="preserve">  </w:t>
      </w:r>
      <w:r w:rsidR="00AE5E8C" w:rsidRPr="004C41B1">
        <w:rPr>
          <w:rFonts w:asciiTheme="minorHAnsi" w:hAnsiTheme="minorHAnsi" w:cstheme="minorHAnsi"/>
        </w:rPr>
        <w:t>For instr</w:t>
      </w:r>
      <w:r w:rsidR="00DA1A2B" w:rsidRPr="004C41B1">
        <w:rPr>
          <w:rFonts w:asciiTheme="minorHAnsi" w:hAnsiTheme="minorHAnsi" w:cstheme="minorHAnsi"/>
        </w:rPr>
        <w:t xml:space="preserve">uctions on requesting a license, </w:t>
      </w:r>
      <w:r w:rsidR="00AE5E8C" w:rsidRPr="004C41B1">
        <w:rPr>
          <w:rFonts w:asciiTheme="minorHAnsi" w:hAnsiTheme="minorHAnsi" w:cstheme="minorHAnsi"/>
        </w:rPr>
        <w:t xml:space="preserve">accessing the UTS, </w:t>
      </w:r>
      <w:r w:rsidR="00DA1A2B" w:rsidRPr="004C41B1">
        <w:rPr>
          <w:rFonts w:asciiTheme="minorHAnsi" w:hAnsiTheme="minorHAnsi" w:cstheme="minorHAnsi"/>
        </w:rPr>
        <w:t xml:space="preserve">and requesting a DVD, </w:t>
      </w:r>
      <w:r w:rsidR="00AE5E8C" w:rsidRPr="004C41B1">
        <w:rPr>
          <w:rFonts w:asciiTheme="minorHAnsi" w:hAnsiTheme="minorHAnsi" w:cstheme="minorHAnsi"/>
        </w:rPr>
        <w:t xml:space="preserve">see </w:t>
      </w:r>
      <w:hyperlink r:id="rId14" w:history="1">
        <w:r w:rsidR="00AE5E8C" w:rsidRPr="004C41B1">
          <w:rPr>
            <w:rStyle w:val="Hyperlink"/>
            <w:rFonts w:asciiTheme="minorHAnsi" w:hAnsiTheme="minorHAnsi" w:cstheme="minorHAnsi"/>
          </w:rPr>
          <w:t>How to License and Access the Unified Medical Language System® (UMLS®) Data</w:t>
        </w:r>
      </w:hyperlink>
      <w:r w:rsidR="00AE5E8C" w:rsidRPr="004C41B1">
        <w:rPr>
          <w:rFonts w:asciiTheme="minorHAnsi" w:hAnsiTheme="minorHAnsi" w:cstheme="minorHAnsi"/>
        </w:rPr>
        <w:t>.</w:t>
      </w:r>
      <w:r w:rsidRPr="004C41B1">
        <w:rPr>
          <w:rFonts w:asciiTheme="minorHAnsi" w:hAnsiTheme="minorHAnsi" w:cstheme="minorHAnsi"/>
        </w:rPr>
        <w:t xml:space="preserve">  Separate license fees may apply to the use of certain Metathesaurus source vocabularies.</w:t>
      </w:r>
    </w:p>
    <w:p w:rsidR="00AE5E8C" w:rsidRPr="00511D91" w:rsidRDefault="00AE5E8C" w:rsidP="00AE5E8C">
      <w:pPr>
        <w:spacing w:after="100" w:afterAutospacing="1"/>
        <w:rPr>
          <w:rFonts w:asciiTheme="minorHAnsi" w:eastAsia="Times New Roman" w:hAnsiTheme="minorHAnsi"/>
        </w:rPr>
      </w:pPr>
    </w:p>
    <w:p w:rsidR="00697482" w:rsidRDefault="00697482" w:rsidP="00697482">
      <w:pPr>
        <w:outlineLvl w:val="0"/>
        <w:rPr>
          <w:rFonts w:asciiTheme="minorHAnsi" w:eastAsia="Times New Roman" w:hAnsiTheme="minorHAnsi"/>
          <w:b/>
          <w:sz w:val="36"/>
          <w:szCs w:val="36"/>
        </w:rPr>
      </w:pPr>
      <w:del w:id="32" w:author="emricks" w:date="2011-12-05T09:54:00Z">
        <w:r w:rsidRPr="00511D91" w:rsidDel="00D47A1A">
          <w:rPr>
            <w:rFonts w:asciiTheme="minorHAnsi" w:eastAsia="Times New Roman" w:hAnsiTheme="minorHAnsi"/>
            <w:b/>
            <w:sz w:val="36"/>
            <w:szCs w:val="36"/>
          </w:rPr>
          <w:delText>Documentation</w:delText>
        </w:r>
      </w:del>
      <w:ins w:id="33" w:author="emricks" w:date="2011-12-05T09:54:00Z">
        <w:r w:rsidR="00D47A1A">
          <w:rPr>
            <w:rFonts w:asciiTheme="minorHAnsi" w:eastAsia="Times New Roman" w:hAnsiTheme="minorHAnsi"/>
            <w:b/>
            <w:sz w:val="36"/>
            <w:szCs w:val="36"/>
          </w:rPr>
          <w:t>Using MetamorphoSys</w:t>
        </w:r>
      </w:ins>
    </w:p>
    <w:p w:rsidR="00CE176A" w:rsidRPr="00511D91" w:rsidRDefault="00CE176A" w:rsidP="00697482">
      <w:pPr>
        <w:outlineLvl w:val="0"/>
        <w:rPr>
          <w:rFonts w:asciiTheme="minorHAnsi" w:eastAsia="Times New Roman" w:hAnsiTheme="minorHAnsi"/>
          <w:b/>
          <w:sz w:val="36"/>
          <w:szCs w:val="36"/>
        </w:rPr>
      </w:pPr>
    </w:p>
    <w:p w:rsidR="001D662D" w:rsidRPr="00511D91" w:rsidRDefault="00CE176A" w:rsidP="001D662D">
      <w:pPr>
        <w:spacing w:after="100" w:afterAutospacing="1"/>
        <w:rPr>
          <w:rFonts w:asciiTheme="minorHAnsi" w:eastAsia="Times New Roman" w:hAnsiTheme="minorHAnsi"/>
          <w:bCs/>
        </w:rPr>
      </w:pPr>
      <w:r>
        <w:rPr>
          <w:rFonts w:asciiTheme="minorHAnsi" w:eastAsia="Times New Roman" w:hAnsiTheme="minorHAnsi"/>
          <w:bCs/>
        </w:rPr>
        <w:t>F</w:t>
      </w:r>
      <w:r w:rsidR="001D662D" w:rsidRPr="00511D91">
        <w:rPr>
          <w:rFonts w:asciiTheme="minorHAnsi" w:eastAsia="Times New Roman" w:hAnsiTheme="minorHAnsi"/>
          <w:bCs/>
        </w:rPr>
        <w:t xml:space="preserve">or </w:t>
      </w:r>
      <w:r w:rsidR="00963EEB">
        <w:rPr>
          <w:rFonts w:asciiTheme="minorHAnsi" w:eastAsia="Times New Roman" w:hAnsiTheme="minorHAnsi"/>
          <w:bCs/>
        </w:rPr>
        <w:t xml:space="preserve">general </w:t>
      </w:r>
      <w:r w:rsidR="001D662D" w:rsidRPr="00511D91">
        <w:rPr>
          <w:rFonts w:asciiTheme="minorHAnsi" w:eastAsia="Times New Roman" w:hAnsiTheme="minorHAnsi"/>
          <w:bCs/>
        </w:rPr>
        <w:t xml:space="preserve">information about the latest version of </w:t>
      </w:r>
      <w:r w:rsidR="00A40DC4" w:rsidRPr="00511D91">
        <w:rPr>
          <w:rFonts w:asciiTheme="minorHAnsi" w:eastAsia="Times New Roman" w:hAnsiTheme="minorHAnsi"/>
          <w:bCs/>
        </w:rPr>
        <w:t>MetamorphoSys</w:t>
      </w:r>
      <w:r w:rsidR="00963EEB">
        <w:rPr>
          <w:rFonts w:asciiTheme="minorHAnsi" w:eastAsia="Times New Roman" w:hAnsiTheme="minorHAnsi"/>
          <w:bCs/>
        </w:rPr>
        <w:t xml:space="preserve">, </w:t>
      </w:r>
      <w:r>
        <w:rPr>
          <w:rFonts w:asciiTheme="minorHAnsi" w:eastAsia="Times New Roman" w:hAnsiTheme="minorHAnsi"/>
          <w:bCs/>
        </w:rPr>
        <w:t>s</w:t>
      </w:r>
      <w:r w:rsidRPr="00511D91">
        <w:rPr>
          <w:rFonts w:asciiTheme="minorHAnsi" w:eastAsia="Times New Roman" w:hAnsiTheme="minorHAnsi"/>
          <w:bCs/>
        </w:rPr>
        <w:t xml:space="preserve">ee the </w:t>
      </w:r>
      <w:hyperlink r:id="rId15" w:history="1">
        <w:r w:rsidR="00E3589A" w:rsidRPr="00E3589A">
          <w:rPr>
            <w:rStyle w:val="Hyperlink"/>
            <w:rFonts w:asciiTheme="minorHAnsi" w:eastAsia="Times New Roman" w:hAnsiTheme="minorHAnsi"/>
          </w:rPr>
          <w:t>MetamorphoSys</w:t>
        </w:r>
      </w:hyperlink>
      <w:r w:rsidR="00E3589A">
        <w:rPr>
          <w:rFonts w:asciiTheme="minorHAnsi" w:eastAsia="Times New Roman" w:hAnsiTheme="minorHAnsi"/>
        </w:rPr>
        <w:t xml:space="preserve"> homepage.</w:t>
      </w:r>
    </w:p>
    <w:p w:rsidR="001D662D" w:rsidRPr="00963EEB" w:rsidRDefault="00CE176A" w:rsidP="001D662D">
      <w:pPr>
        <w:spacing w:after="100" w:afterAutospacing="1"/>
        <w:rPr>
          <w:rFonts w:asciiTheme="minorHAnsi" w:eastAsia="Times New Roman" w:hAnsiTheme="minorHAnsi" w:cstheme="minorHAnsi"/>
          <w:bCs/>
        </w:rPr>
      </w:pPr>
      <w:r w:rsidRPr="00963EEB">
        <w:rPr>
          <w:rFonts w:asciiTheme="minorHAnsi" w:eastAsia="Times New Roman" w:hAnsiTheme="minorHAnsi" w:cstheme="minorHAnsi"/>
        </w:rPr>
        <w:t xml:space="preserve">For details about installing and using </w:t>
      </w:r>
      <w:r w:rsidR="00084663" w:rsidRPr="00963EEB">
        <w:rPr>
          <w:rFonts w:asciiTheme="minorHAnsi" w:eastAsia="Times New Roman" w:hAnsiTheme="minorHAnsi" w:cstheme="minorHAnsi"/>
        </w:rPr>
        <w:t>MetamorphoSys,</w:t>
      </w:r>
      <w:r w:rsidRPr="00963EEB">
        <w:rPr>
          <w:rFonts w:asciiTheme="minorHAnsi" w:eastAsia="Times New Roman" w:hAnsiTheme="minorHAnsi" w:cstheme="minorHAnsi"/>
        </w:rPr>
        <w:t xml:space="preserve"> see </w:t>
      </w:r>
      <w:r w:rsidR="002652C1" w:rsidRPr="00963EEB">
        <w:rPr>
          <w:rFonts w:asciiTheme="minorHAnsi" w:eastAsia="Times New Roman" w:hAnsiTheme="minorHAnsi" w:cstheme="minorHAnsi"/>
        </w:rPr>
        <w:t xml:space="preserve">the </w:t>
      </w:r>
      <w:hyperlink r:id="rId16" w:history="1">
        <w:r w:rsidRPr="00963EEB">
          <w:rPr>
            <w:rStyle w:val="Hyperlink"/>
            <w:rFonts w:asciiTheme="minorHAnsi" w:eastAsia="Times New Roman" w:hAnsiTheme="minorHAnsi" w:cstheme="minorHAnsi"/>
          </w:rPr>
          <w:t>MetamorphoSys Help</w:t>
        </w:r>
      </w:hyperlink>
      <w:r w:rsidRPr="00963EEB">
        <w:rPr>
          <w:rFonts w:asciiTheme="minorHAnsi" w:eastAsia="Times New Roman" w:hAnsiTheme="minorHAnsi" w:cstheme="minorHAnsi"/>
        </w:rPr>
        <w:t xml:space="preserve"> page.</w:t>
      </w:r>
    </w:p>
    <w:p w:rsidR="001D662D" w:rsidRPr="00511D91" w:rsidRDefault="001D662D" w:rsidP="001D662D">
      <w:pPr>
        <w:spacing w:after="100" w:afterAutospacing="1"/>
        <w:rPr>
          <w:rFonts w:asciiTheme="minorHAnsi" w:eastAsia="Times New Roman" w:hAnsiTheme="minorHAnsi"/>
          <w:sz w:val="22"/>
          <w:szCs w:val="22"/>
        </w:rPr>
      </w:pPr>
      <w:r w:rsidRPr="00511D91">
        <w:rPr>
          <w:rFonts w:asciiTheme="minorHAnsi" w:eastAsia="Times New Roman" w:hAnsiTheme="minorHAnsi"/>
          <w:b/>
          <w:bCs/>
        </w:rPr>
        <w:t xml:space="preserve">Other Fact Sheets in the UMLS series: </w:t>
      </w:r>
      <w:hyperlink r:id="rId17" w:history="1">
        <w:r w:rsidRPr="00511D91">
          <w:rPr>
            <w:rStyle w:val="Hyperlink"/>
            <w:rFonts w:asciiTheme="minorHAnsi" w:hAnsiTheme="minorHAnsi"/>
          </w:rPr>
          <w:t>UMLS Metathesaurus</w:t>
        </w:r>
      </w:hyperlink>
      <w:r w:rsidRPr="00511D91">
        <w:rPr>
          <w:rFonts w:asciiTheme="minorHAnsi" w:eastAsia="Times New Roman" w:hAnsiTheme="minorHAnsi"/>
        </w:rPr>
        <w:t xml:space="preserve">, </w:t>
      </w:r>
      <w:hyperlink r:id="rId18" w:history="1">
        <w:r w:rsidRPr="00511D91">
          <w:rPr>
            <w:rStyle w:val="Hyperlink"/>
            <w:rFonts w:asciiTheme="minorHAnsi" w:eastAsia="Times New Roman" w:hAnsiTheme="minorHAnsi"/>
          </w:rPr>
          <w:t>UMLS Semantic Network</w:t>
        </w:r>
      </w:hyperlink>
      <w:r w:rsidRPr="00511D91">
        <w:rPr>
          <w:rFonts w:asciiTheme="minorHAnsi" w:eastAsia="Times New Roman" w:hAnsiTheme="minorHAnsi"/>
        </w:rPr>
        <w:t xml:space="preserve">, </w:t>
      </w:r>
      <w:hyperlink r:id="rId19" w:history="1">
        <w:r w:rsidR="00B57F8F" w:rsidRPr="00511D91">
          <w:rPr>
            <w:rStyle w:val="Hyperlink"/>
            <w:rFonts w:asciiTheme="minorHAnsi" w:eastAsia="Times New Roman" w:hAnsiTheme="minorHAnsi"/>
          </w:rPr>
          <w:t>UMLS SPECIALIST Lexicon</w:t>
        </w:r>
      </w:hyperlink>
      <w:r w:rsidR="00B57F8F" w:rsidRPr="00511D91">
        <w:rPr>
          <w:rFonts w:asciiTheme="minorHAnsi" w:eastAsia="Times New Roman" w:hAnsiTheme="minorHAnsi"/>
        </w:rPr>
        <w:t xml:space="preserve">, </w:t>
      </w:r>
      <w:hyperlink r:id="rId20" w:history="1">
        <w:r w:rsidRPr="00511D91">
          <w:rPr>
            <w:rStyle w:val="Hyperlink"/>
            <w:rFonts w:asciiTheme="minorHAnsi" w:hAnsiTheme="minorHAnsi"/>
          </w:rPr>
          <w:t>UMLS Terminology Services</w:t>
        </w:r>
      </w:hyperlink>
      <w:r w:rsidRPr="00511D91">
        <w:rPr>
          <w:rFonts w:asciiTheme="minorHAnsi" w:hAnsiTheme="minorHAnsi"/>
        </w:rPr>
        <w:t xml:space="preserve">, and </w:t>
      </w:r>
      <w:hyperlink r:id="rId21" w:history="1">
        <w:r w:rsidRPr="00511D91">
          <w:rPr>
            <w:rStyle w:val="Hyperlink"/>
            <w:rFonts w:asciiTheme="minorHAnsi" w:hAnsiTheme="minorHAnsi"/>
          </w:rPr>
          <w:t>Unified Medical Language System (UMLS)</w:t>
        </w:r>
      </w:hyperlink>
      <w:r w:rsidRPr="00511D91">
        <w:rPr>
          <w:rFonts w:asciiTheme="minorHAnsi" w:hAnsiTheme="minorHAnsi"/>
        </w:rPr>
        <w:t>.</w:t>
      </w:r>
    </w:p>
    <w:p w:rsidR="001D662D" w:rsidRDefault="001D662D" w:rsidP="001D662D">
      <w:pPr>
        <w:spacing w:after="100" w:afterAutospacing="1"/>
        <w:rPr>
          <w:rFonts w:asciiTheme="minorHAnsi" w:eastAsia="Times New Roman" w:hAnsiTheme="minorHAnsi"/>
        </w:rPr>
      </w:pPr>
      <w:r w:rsidRPr="00511D91">
        <w:rPr>
          <w:rFonts w:asciiTheme="minorHAnsi" w:eastAsia="Times New Roman" w:hAnsiTheme="minorHAnsi"/>
        </w:rPr>
        <w:t xml:space="preserve">For additional information, send an </w:t>
      </w:r>
      <w:r w:rsidRPr="00511D91">
        <w:rPr>
          <w:rFonts w:asciiTheme="minorHAnsi" w:eastAsia="Times New Roman" w:hAnsiTheme="minorHAnsi"/>
          <w:b/>
          <w:bCs/>
        </w:rPr>
        <w:t>e-mail</w:t>
      </w:r>
      <w:r w:rsidRPr="00511D91">
        <w:rPr>
          <w:rFonts w:asciiTheme="minorHAnsi" w:eastAsia="Times New Roman" w:hAnsiTheme="minorHAnsi"/>
        </w:rPr>
        <w:t xml:space="preserve"> to </w:t>
      </w:r>
      <w:hyperlink r:id="rId22" w:history="1">
        <w:r w:rsidRPr="00511D91">
          <w:rPr>
            <w:rStyle w:val="Hyperlink"/>
            <w:rFonts w:asciiTheme="minorHAnsi" w:eastAsia="Times New Roman" w:hAnsiTheme="minorHAnsi"/>
          </w:rPr>
          <w:t>custserv@nlm.nih.gov</w:t>
        </w:r>
      </w:hyperlink>
      <w:r w:rsidRPr="00511D91">
        <w:rPr>
          <w:rFonts w:asciiTheme="minorHAnsi" w:eastAsia="Times New Roman" w:hAnsiTheme="minorHAnsi"/>
        </w:rPr>
        <w:t xml:space="preserve"> or </w:t>
      </w:r>
      <w:r w:rsidRPr="00511D91">
        <w:rPr>
          <w:rFonts w:asciiTheme="minorHAnsi" w:eastAsia="Times New Roman" w:hAnsiTheme="minorHAnsi"/>
          <w:b/>
          <w:bCs/>
        </w:rPr>
        <w:t>call</w:t>
      </w:r>
      <w:r w:rsidRPr="00511D91">
        <w:rPr>
          <w:rFonts w:asciiTheme="minorHAnsi" w:eastAsia="Times New Roman" w:hAnsiTheme="minorHAnsi"/>
        </w:rPr>
        <w:t xml:space="preserve"> 1-888-FINDNLM.</w:t>
      </w:r>
    </w:p>
    <w:p w:rsidR="00B27613" w:rsidRDefault="00B27613" w:rsidP="00B27613">
      <w:pPr>
        <w:pStyle w:val="NormalWeb"/>
      </w:pPr>
      <w:r>
        <w:rPr>
          <w:rStyle w:val="Strong"/>
        </w:rPr>
        <w:t xml:space="preserve">A complete list of NLM Fact Sheets is available </w:t>
      </w:r>
      <w:r w:rsidR="0078337E">
        <w:rPr>
          <w:rStyle w:val="Strong"/>
        </w:rPr>
        <w:t>at</w:t>
      </w:r>
      <w:r>
        <w:rPr>
          <w:rStyle w:val="Strong"/>
        </w:rPr>
        <w:t xml:space="preserve"> </w:t>
      </w:r>
      <w:r>
        <w:br/>
        <w:t xml:space="preserve">(alphabetical list) </w:t>
      </w:r>
      <w:hyperlink r:id="rId23" w:history="1">
        <w:r>
          <w:rPr>
            <w:rStyle w:val="Hyperlink"/>
          </w:rPr>
          <w:t>http://www.nlm.nih.gov/pubs/factsheets/factsheets.html</w:t>
        </w:r>
      </w:hyperlink>
      <w:r>
        <w:t xml:space="preserve"> </w:t>
      </w:r>
      <w:r>
        <w:br/>
        <w:t xml:space="preserve">(subject list): </w:t>
      </w:r>
      <w:hyperlink r:id="rId24" w:history="1">
        <w:r>
          <w:rPr>
            <w:rStyle w:val="Hyperlink"/>
          </w:rPr>
          <w:t>http://www.nlm.nih.gov/pubs/factsheets/factsubj.html</w:t>
        </w:r>
      </w:hyperlink>
      <w:r>
        <w:t xml:space="preserve"> </w:t>
      </w:r>
    </w:p>
    <w:p w:rsidR="00B27613" w:rsidRDefault="00B27613" w:rsidP="00B27613">
      <w:r>
        <w:rPr>
          <w:rStyle w:val="Strong"/>
        </w:rPr>
        <w:lastRenderedPageBreak/>
        <w:t>Or</w:t>
      </w:r>
      <w:r w:rsidR="0078337E">
        <w:rPr>
          <w:rStyle w:val="Strong"/>
        </w:rPr>
        <w:t xml:space="preserve"> </w:t>
      </w:r>
      <w:r>
        <w:rPr>
          <w:rStyle w:val="Strong"/>
        </w:rPr>
        <w:t>write to:</w:t>
      </w:r>
      <w:r>
        <w:t xml:space="preserve"> </w:t>
      </w:r>
    </w:p>
    <w:p w:rsidR="00B27613" w:rsidRDefault="00B27613" w:rsidP="00B27613">
      <w:pPr>
        <w:pStyle w:val="NormalWeb"/>
      </w:pPr>
      <w:r>
        <w:t>FACT SHEETS</w:t>
      </w:r>
      <w:r>
        <w:br/>
        <w:t>Office of Communications and Public Liaison</w:t>
      </w:r>
      <w:r>
        <w:br/>
        <w:t xml:space="preserve">National Library of Medicine </w:t>
      </w:r>
      <w:r>
        <w:br/>
        <w:t>8600 Rockville Pike</w:t>
      </w:r>
      <w:r>
        <w:br/>
        <w:t xml:space="preserve">Bethesda, Maryland 20894 </w:t>
      </w:r>
    </w:p>
    <w:p w:rsidR="00B27613" w:rsidRDefault="00B27613" w:rsidP="00B27613">
      <w:pPr>
        <w:pStyle w:val="NormalWeb"/>
      </w:pPr>
      <w:r>
        <w:t>Phone: (301) 496-6308</w:t>
      </w:r>
      <w:r>
        <w:br/>
        <w:t>Fax: (301) 496-4450</w:t>
      </w:r>
      <w:r>
        <w:br/>
        <w:t xml:space="preserve">email: </w:t>
      </w:r>
      <w:hyperlink r:id="rId25" w:history="1">
        <w:r>
          <w:rPr>
            <w:rStyle w:val="Hyperlink"/>
          </w:rPr>
          <w:t>publicinfo@nlm.nih.gov</w:t>
        </w:r>
      </w:hyperlink>
    </w:p>
    <w:p w:rsidR="00B27613" w:rsidRPr="00511D91" w:rsidRDefault="00B27613" w:rsidP="001D662D">
      <w:pPr>
        <w:spacing w:after="100" w:afterAutospacing="1"/>
        <w:rPr>
          <w:rFonts w:asciiTheme="minorHAnsi" w:eastAsia="Times New Roman" w:hAnsiTheme="minorHAnsi"/>
        </w:rPr>
      </w:pPr>
    </w:p>
    <w:p w:rsidR="001D662D" w:rsidRPr="00511D91" w:rsidRDefault="007D414A" w:rsidP="001D662D">
      <w:pPr>
        <w:spacing w:after="100" w:afterAutospacing="1"/>
        <w:outlineLvl w:val="0"/>
        <w:rPr>
          <w:rFonts w:asciiTheme="minorHAnsi" w:eastAsia="Times New Roman" w:hAnsiTheme="minorHAnsi"/>
        </w:rPr>
      </w:pPr>
      <w:r w:rsidRPr="007D414A">
        <w:rPr>
          <w:rFonts w:asciiTheme="minorHAnsi" w:eastAsia="Times New Roman" w:hAnsiTheme="minorHAnsi"/>
        </w:rPr>
        <w:pict>
          <v:rect id="_x0000_i1030" style="width:0;height:1.5pt" o:hralign="center" o:hrstd="t" o:hr="t" fillcolor="#aca899" stroked="f"/>
        </w:pict>
      </w:r>
    </w:p>
    <w:p w:rsidR="001D662D" w:rsidRPr="00511D91" w:rsidRDefault="001D662D" w:rsidP="00697482">
      <w:pPr>
        <w:outlineLvl w:val="0"/>
        <w:rPr>
          <w:rFonts w:asciiTheme="minorHAnsi" w:eastAsia="Times New Roman" w:hAnsiTheme="minorHAnsi"/>
          <w:b/>
          <w:sz w:val="36"/>
          <w:szCs w:val="36"/>
        </w:rPr>
      </w:pPr>
    </w:p>
    <w:p w:rsidR="000B1E99" w:rsidRPr="00511D91" w:rsidRDefault="000B1E99">
      <w:pPr>
        <w:rPr>
          <w:rFonts w:asciiTheme="minorHAnsi" w:hAnsiTheme="minorHAnsi"/>
        </w:rPr>
      </w:pPr>
    </w:p>
    <w:sectPr w:rsidR="000B1E99" w:rsidRPr="00511D91" w:rsidSect="000B1E9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89A" w:rsidRDefault="00E3589A" w:rsidP="00E623D2">
      <w:r>
        <w:separator/>
      </w:r>
    </w:p>
  </w:endnote>
  <w:endnote w:type="continuationSeparator" w:id="0">
    <w:p w:rsidR="00E3589A" w:rsidRDefault="00E3589A" w:rsidP="00E62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89A" w:rsidRDefault="00E3589A" w:rsidP="00E623D2">
      <w:r>
        <w:separator/>
      </w:r>
    </w:p>
  </w:footnote>
  <w:footnote w:type="continuationSeparator" w:id="0">
    <w:p w:rsidR="00E3589A" w:rsidRDefault="00E3589A" w:rsidP="00E62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9A" w:rsidRPr="00E623D2" w:rsidRDefault="00E3589A">
    <w:pPr>
      <w:pStyle w:val="Header"/>
      <w:rPr>
        <w:i/>
        <w:sz w:val="20"/>
        <w:szCs w:val="20"/>
      </w:rPr>
    </w:pPr>
    <w:r w:rsidRPr="00AA5B5A">
      <w:rPr>
        <w:i/>
        <w:sz w:val="20"/>
        <w:szCs w:val="20"/>
      </w:rPr>
      <w:ptab w:relativeTo="margin" w:alignment="center" w:leader="none"/>
    </w:r>
    <w:r w:rsidRPr="00AA5B5A">
      <w:rPr>
        <w:i/>
        <w:sz w:val="20"/>
        <w:szCs w:val="20"/>
      </w:rPr>
      <w:ptab w:relativeTo="margin" w:alignment="right" w:leader="none"/>
    </w:r>
    <w:r w:rsidRPr="00AA5B5A">
      <w:rPr>
        <w:i/>
        <w:sz w:val="20"/>
        <w:szCs w:val="20"/>
      </w:rPr>
      <w:t xml:space="preserve">Updated </w:t>
    </w:r>
    <w:r>
      <w:rPr>
        <w:i/>
        <w:sz w:val="20"/>
        <w:szCs w:val="20"/>
      </w:rPr>
      <w:t>12/01</w:t>
    </w:r>
    <w:r w:rsidRPr="00AA5B5A">
      <w:rPr>
        <w:i/>
        <w:sz w:val="20"/>
        <w:szCs w:val="20"/>
      </w:rPr>
      <w:t>/201</w:t>
    </w:r>
    <w:r>
      <w:rPr>
        <w:i/>
        <w:sz w:val="20"/>
        <w:szCs w:val="20"/>
      </w:rPr>
      <w:t>1</w:t>
    </w:r>
  </w:p>
  <w:p w:rsidR="00E3589A" w:rsidRDefault="00E358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abstractNum w:abstractNumId="0">
    <w:nsid w:val="07B137AF"/>
    <w:multiLevelType w:val="multilevel"/>
    <w:tmpl w:val="EA4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2795D"/>
    <w:multiLevelType w:val="multilevel"/>
    <w:tmpl w:val="905A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47E46"/>
    <w:multiLevelType w:val="multilevel"/>
    <w:tmpl w:val="2684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663C4"/>
    <w:multiLevelType w:val="multilevel"/>
    <w:tmpl w:val="3806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EE5AD3"/>
    <w:multiLevelType w:val="multilevel"/>
    <w:tmpl w:val="389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B84DE1"/>
    <w:multiLevelType w:val="multilevel"/>
    <w:tmpl w:val="DA54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2E5009"/>
    <w:multiLevelType w:val="multilevel"/>
    <w:tmpl w:val="8004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3D2"/>
    <w:rsid w:val="00084663"/>
    <w:rsid w:val="000B1E99"/>
    <w:rsid w:val="000E0B08"/>
    <w:rsid w:val="00113D68"/>
    <w:rsid w:val="0016720F"/>
    <w:rsid w:val="00174D7D"/>
    <w:rsid w:val="00174DE4"/>
    <w:rsid w:val="001A2258"/>
    <w:rsid w:val="001C3766"/>
    <w:rsid w:val="001D662D"/>
    <w:rsid w:val="002173FA"/>
    <w:rsid w:val="00260A9D"/>
    <w:rsid w:val="00260D24"/>
    <w:rsid w:val="002636CB"/>
    <w:rsid w:val="002652C1"/>
    <w:rsid w:val="00293347"/>
    <w:rsid w:val="002C233C"/>
    <w:rsid w:val="002D38E9"/>
    <w:rsid w:val="0035495E"/>
    <w:rsid w:val="00367F7C"/>
    <w:rsid w:val="0037713C"/>
    <w:rsid w:val="0041026D"/>
    <w:rsid w:val="0041029C"/>
    <w:rsid w:val="00464DA5"/>
    <w:rsid w:val="004C41B1"/>
    <w:rsid w:val="004C74DB"/>
    <w:rsid w:val="004D3E8B"/>
    <w:rsid w:val="004E0F0E"/>
    <w:rsid w:val="004E4316"/>
    <w:rsid w:val="00505342"/>
    <w:rsid w:val="00511D91"/>
    <w:rsid w:val="00511E4E"/>
    <w:rsid w:val="005315D4"/>
    <w:rsid w:val="005C2A7F"/>
    <w:rsid w:val="005F0CD0"/>
    <w:rsid w:val="00640FE5"/>
    <w:rsid w:val="00651D32"/>
    <w:rsid w:val="00663E4E"/>
    <w:rsid w:val="00675158"/>
    <w:rsid w:val="00680977"/>
    <w:rsid w:val="00697482"/>
    <w:rsid w:val="006A7F9A"/>
    <w:rsid w:val="007475FB"/>
    <w:rsid w:val="00755C5B"/>
    <w:rsid w:val="0078337E"/>
    <w:rsid w:val="007A6791"/>
    <w:rsid w:val="007C3990"/>
    <w:rsid w:val="007D414A"/>
    <w:rsid w:val="007E24C2"/>
    <w:rsid w:val="008001CC"/>
    <w:rsid w:val="008175DB"/>
    <w:rsid w:val="00821175"/>
    <w:rsid w:val="00823001"/>
    <w:rsid w:val="00872721"/>
    <w:rsid w:val="00872ED8"/>
    <w:rsid w:val="008803A7"/>
    <w:rsid w:val="00896E38"/>
    <w:rsid w:val="008A3B0E"/>
    <w:rsid w:val="008B543B"/>
    <w:rsid w:val="008D62F3"/>
    <w:rsid w:val="008D7B75"/>
    <w:rsid w:val="00950AD2"/>
    <w:rsid w:val="00963EEB"/>
    <w:rsid w:val="00976D53"/>
    <w:rsid w:val="009B4E37"/>
    <w:rsid w:val="00A14680"/>
    <w:rsid w:val="00A409EE"/>
    <w:rsid w:val="00A40DC4"/>
    <w:rsid w:val="00A7185F"/>
    <w:rsid w:val="00A7788F"/>
    <w:rsid w:val="00A83FBC"/>
    <w:rsid w:val="00A86F4B"/>
    <w:rsid w:val="00A922C9"/>
    <w:rsid w:val="00A96352"/>
    <w:rsid w:val="00AE5E8C"/>
    <w:rsid w:val="00AF1F35"/>
    <w:rsid w:val="00B06EE4"/>
    <w:rsid w:val="00B27613"/>
    <w:rsid w:val="00B57F8F"/>
    <w:rsid w:val="00BA5411"/>
    <w:rsid w:val="00BB020E"/>
    <w:rsid w:val="00BD2901"/>
    <w:rsid w:val="00C15C1B"/>
    <w:rsid w:val="00C37D79"/>
    <w:rsid w:val="00C5055D"/>
    <w:rsid w:val="00C86165"/>
    <w:rsid w:val="00C971F3"/>
    <w:rsid w:val="00CE176A"/>
    <w:rsid w:val="00D47A1A"/>
    <w:rsid w:val="00D67B14"/>
    <w:rsid w:val="00D716E6"/>
    <w:rsid w:val="00DA0F70"/>
    <w:rsid w:val="00DA1A2B"/>
    <w:rsid w:val="00DA4E81"/>
    <w:rsid w:val="00DB1D09"/>
    <w:rsid w:val="00DF4F86"/>
    <w:rsid w:val="00E2550B"/>
    <w:rsid w:val="00E3136A"/>
    <w:rsid w:val="00E3589A"/>
    <w:rsid w:val="00E511B0"/>
    <w:rsid w:val="00E623D2"/>
    <w:rsid w:val="00E77605"/>
    <w:rsid w:val="00E91BB5"/>
    <w:rsid w:val="00E9652C"/>
    <w:rsid w:val="00EB150A"/>
    <w:rsid w:val="00EB2D62"/>
    <w:rsid w:val="00EE0DB2"/>
    <w:rsid w:val="00F13884"/>
    <w:rsid w:val="00F8214C"/>
    <w:rsid w:val="00FC2FCD"/>
    <w:rsid w:val="00FC6396"/>
    <w:rsid w:val="00FD15FC"/>
    <w:rsid w:val="00FD3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3D2"/>
  </w:style>
  <w:style w:type="paragraph" w:styleId="Heading1">
    <w:name w:val="heading 1"/>
    <w:basedOn w:val="Normal"/>
    <w:next w:val="Normal"/>
    <w:link w:val="Heading1Char"/>
    <w:uiPriority w:val="9"/>
    <w:qFormat/>
    <w:rsid w:val="00A40D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3D2"/>
  </w:style>
  <w:style w:type="paragraph" w:styleId="Footer">
    <w:name w:val="footer"/>
    <w:basedOn w:val="Normal"/>
    <w:link w:val="FooterChar"/>
    <w:uiPriority w:val="99"/>
    <w:semiHidden/>
    <w:unhideWhenUsed/>
    <w:rsid w:val="00E6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3D2"/>
  </w:style>
  <w:style w:type="paragraph" w:styleId="BalloonText">
    <w:name w:val="Balloon Text"/>
    <w:basedOn w:val="Normal"/>
    <w:link w:val="BalloonTextChar"/>
    <w:uiPriority w:val="99"/>
    <w:semiHidden/>
    <w:unhideWhenUsed/>
    <w:rsid w:val="00E62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662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6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62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0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xt-reflink">
    <w:name w:val="ext-reflink"/>
    <w:basedOn w:val="DefaultParagraphFont"/>
    <w:rsid w:val="007E24C2"/>
  </w:style>
  <w:style w:type="paragraph" w:styleId="NormalWeb">
    <w:name w:val="Normal (Web)"/>
    <w:basedOn w:val="Normal"/>
    <w:uiPriority w:val="99"/>
    <w:unhideWhenUsed/>
    <w:rsid w:val="00174DE4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E7760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2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A541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7613"/>
    <w:rPr>
      <w:b/>
      <w:bCs/>
    </w:rPr>
  </w:style>
  <w:style w:type="paragraph" w:styleId="Revision">
    <w:name w:val="Revision"/>
    <w:hidden/>
    <w:uiPriority w:val="99"/>
    <w:semiHidden/>
    <w:rsid w:val="001672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m.nih.gov/pubs/factsheets/umlsmeta.html" TargetMode="External"/><Relationship Id="rId13" Type="http://schemas.openxmlformats.org/officeDocument/2006/relationships/hyperlink" Target="https://uts.nlm.nih.gov/" TargetMode="External"/><Relationship Id="rId18" Type="http://schemas.openxmlformats.org/officeDocument/2006/relationships/hyperlink" Target="http://www.nlm.nih.gov/pubs/factsheets/umlssemn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nlm.nih.gov/pubs/factsheets/uml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lm.nih.gov/research/umls/sourcereleasedocs/index.html" TargetMode="External"/><Relationship Id="rId17" Type="http://schemas.openxmlformats.org/officeDocument/2006/relationships/hyperlink" Target="http://www.nlm.nih.gov/pubs/factsheets/umlsmeta.html" TargetMode="External"/><Relationship Id="rId25" Type="http://schemas.openxmlformats.org/officeDocument/2006/relationships/hyperlink" Target="MAILTO:publicinfo@nlm.nih.g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lm.nih.gov/research/umls/implementation_resources/metamorphosys/help.html" TargetMode="External"/><Relationship Id="rId20" Type="http://schemas.openxmlformats.org/officeDocument/2006/relationships/hyperlink" Target="http://www.nlm.nih.gov/pubs/factsheets/u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lm.nih.gov/research/umls/knowledge_sources/metathesaurus/release/license_agreement_appendix.html" TargetMode="External"/><Relationship Id="rId24" Type="http://schemas.openxmlformats.org/officeDocument/2006/relationships/hyperlink" Target="http://www.nlm.nih.gov/pubs/factsheets/factsubj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lm.nih.gov/research/umls/implementation_resources/metamorphosys/index.html" TargetMode="External"/><Relationship Id="rId23" Type="http://schemas.openxmlformats.org/officeDocument/2006/relationships/hyperlink" Target="http://www.nlm.nih.gov/pubs/factsheets/factsheet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nlm.nih.gov/pubs/factsheets/umlslex.html" TargetMode="External"/><Relationship Id="rId19" Type="http://schemas.openxmlformats.org/officeDocument/2006/relationships/hyperlink" Target="http://www.nlm.nih.gov/pubs/factsheets/umlsl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lm.nih.gov/pubs/factsheets/umlssemn.html" TargetMode="External"/><Relationship Id="rId14" Type="http://schemas.openxmlformats.org/officeDocument/2006/relationships/hyperlink" Target="http://www.nlm.nih.gov/databases/umls.html" TargetMode="External"/><Relationship Id="rId22" Type="http://schemas.openxmlformats.org/officeDocument/2006/relationships/hyperlink" Target="http://www.nlm.nih.gov/contacts/contac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E5448-3305-454F-9564-C5C22719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Medicine</Company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wilderv</dc:creator>
  <cp:keywords/>
  <dc:description/>
  <cp:lastModifiedBy>mmadden</cp:lastModifiedBy>
  <cp:revision>25</cp:revision>
  <dcterms:created xsi:type="dcterms:W3CDTF">2011-11-29T15:31:00Z</dcterms:created>
  <dcterms:modified xsi:type="dcterms:W3CDTF">2011-12-06T21:25:00Z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1909556816</vt:i4>
  </property>
</Properties>
</file>
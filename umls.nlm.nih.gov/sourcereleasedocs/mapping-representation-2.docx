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D8" w:rsidRPr="00604BD5" w:rsidRDefault="004F41D8" w:rsidP="00604BD5">
      <w:pPr>
        <w:jc w:val="center"/>
        <w:rPr>
          <w:b/>
        </w:rPr>
      </w:pPr>
      <w:r w:rsidRPr="00604BD5">
        <w:rPr>
          <w:b/>
        </w:rPr>
        <w:t xml:space="preserve">Representation of </w:t>
      </w:r>
      <w:r w:rsidR="00C035D4" w:rsidRPr="00604BD5">
        <w:rPr>
          <w:b/>
        </w:rPr>
        <w:t xml:space="preserve">inter-source </w:t>
      </w:r>
      <w:r w:rsidRPr="00604BD5">
        <w:rPr>
          <w:b/>
        </w:rPr>
        <w:t>mappings in the UMLS Metathesaurus</w:t>
      </w:r>
    </w:p>
    <w:p w:rsidR="004F41D8" w:rsidRDefault="004F41D8" w:rsidP="004F41D8"/>
    <w:p w:rsidR="00604BD5" w:rsidRDefault="00604BD5" w:rsidP="004F41D8">
      <w:pPr>
        <w:pStyle w:val="ListParagraph"/>
        <w:numPr>
          <w:ilvl w:val="0"/>
          <w:numId w:val="2"/>
        </w:numPr>
        <w:rPr>
          <w:b/>
        </w:rPr>
      </w:pPr>
      <w:r>
        <w:rPr>
          <w:b/>
        </w:rPr>
        <w:t xml:space="preserve"> </w:t>
      </w:r>
      <w:r w:rsidRPr="00604BD5">
        <w:rPr>
          <w:b/>
        </w:rPr>
        <w:t>Scope of this document</w:t>
      </w:r>
    </w:p>
    <w:p w:rsidR="00604BD5" w:rsidRDefault="00604BD5" w:rsidP="004F41D8">
      <w:pPr>
        <w:pStyle w:val="ListParagraph"/>
        <w:numPr>
          <w:ilvl w:val="0"/>
          <w:numId w:val="2"/>
        </w:numPr>
        <w:rPr>
          <w:b/>
        </w:rPr>
      </w:pPr>
      <w:r w:rsidRPr="00604BD5">
        <w:rPr>
          <w:b/>
        </w:rPr>
        <w:t>Mapping overview</w:t>
      </w:r>
    </w:p>
    <w:p w:rsidR="00604BD5" w:rsidRDefault="00604BD5" w:rsidP="004F41D8">
      <w:pPr>
        <w:pStyle w:val="ListParagraph"/>
        <w:numPr>
          <w:ilvl w:val="0"/>
          <w:numId w:val="2"/>
        </w:numPr>
        <w:rPr>
          <w:b/>
        </w:rPr>
      </w:pPr>
      <w:r w:rsidRPr="00604BD5">
        <w:rPr>
          <w:b/>
        </w:rPr>
        <w:t>Representation of mappings in the UMLS Metathesaurus</w:t>
      </w:r>
    </w:p>
    <w:p w:rsidR="00DE60A4" w:rsidRDefault="00DE60A4" w:rsidP="00DE60A4">
      <w:pPr>
        <w:pStyle w:val="ListParagraph"/>
        <w:numPr>
          <w:ilvl w:val="1"/>
          <w:numId w:val="2"/>
        </w:numPr>
        <w:rPr>
          <w:b/>
        </w:rPr>
      </w:pPr>
      <w:r>
        <w:rPr>
          <w:b/>
        </w:rPr>
        <w:t>MRCONSO.RRF</w:t>
      </w:r>
    </w:p>
    <w:p w:rsidR="00DE60A4" w:rsidRDefault="00DE60A4" w:rsidP="00DE60A4">
      <w:pPr>
        <w:pStyle w:val="ListParagraph"/>
        <w:numPr>
          <w:ilvl w:val="1"/>
          <w:numId w:val="2"/>
        </w:numPr>
        <w:rPr>
          <w:b/>
        </w:rPr>
      </w:pPr>
      <w:r>
        <w:rPr>
          <w:b/>
        </w:rPr>
        <w:t>MRSTY.RRF</w:t>
      </w:r>
    </w:p>
    <w:p w:rsidR="00DE60A4" w:rsidRDefault="00DE60A4" w:rsidP="00DE60A4">
      <w:pPr>
        <w:pStyle w:val="ListParagraph"/>
        <w:numPr>
          <w:ilvl w:val="1"/>
          <w:numId w:val="2"/>
        </w:numPr>
        <w:rPr>
          <w:b/>
        </w:rPr>
      </w:pPr>
      <w:r>
        <w:rPr>
          <w:b/>
        </w:rPr>
        <w:t>MRSAT.RRF</w:t>
      </w:r>
    </w:p>
    <w:p w:rsidR="00DE60A4" w:rsidRDefault="00DE60A4" w:rsidP="00DE60A4">
      <w:pPr>
        <w:pStyle w:val="ListParagraph"/>
        <w:numPr>
          <w:ilvl w:val="1"/>
          <w:numId w:val="2"/>
        </w:numPr>
        <w:rPr>
          <w:b/>
        </w:rPr>
      </w:pPr>
      <w:r>
        <w:rPr>
          <w:b/>
        </w:rPr>
        <w:t>MRMAP.RRF</w:t>
      </w:r>
    </w:p>
    <w:p w:rsidR="00DE60A4" w:rsidRDefault="00DE60A4" w:rsidP="00DE60A4">
      <w:pPr>
        <w:pStyle w:val="ListParagraph"/>
        <w:numPr>
          <w:ilvl w:val="1"/>
          <w:numId w:val="2"/>
        </w:numPr>
        <w:rPr>
          <w:b/>
        </w:rPr>
      </w:pPr>
      <w:r>
        <w:rPr>
          <w:b/>
        </w:rPr>
        <w:t>MRSMAP.RRF</w:t>
      </w:r>
    </w:p>
    <w:p w:rsidR="00DE60A4" w:rsidRDefault="00DE60A4" w:rsidP="00DE60A4">
      <w:pPr>
        <w:pStyle w:val="ListParagraph"/>
        <w:numPr>
          <w:ilvl w:val="1"/>
          <w:numId w:val="2"/>
        </w:numPr>
        <w:rPr>
          <w:b/>
        </w:rPr>
      </w:pPr>
      <w:r>
        <w:rPr>
          <w:b/>
        </w:rPr>
        <w:t>MRREL.RRF</w:t>
      </w:r>
    </w:p>
    <w:p w:rsidR="00604BD5" w:rsidRDefault="00264F86" w:rsidP="004F41D8">
      <w:pPr>
        <w:pStyle w:val="ListParagraph"/>
        <w:numPr>
          <w:ilvl w:val="0"/>
          <w:numId w:val="2"/>
        </w:numPr>
        <w:rPr>
          <w:b/>
        </w:rPr>
      </w:pPr>
      <w:r>
        <w:rPr>
          <w:b/>
        </w:rPr>
        <w:t xml:space="preserve">Additional </w:t>
      </w:r>
      <w:r w:rsidR="00604BD5">
        <w:rPr>
          <w:b/>
        </w:rPr>
        <w:t>Resources</w:t>
      </w:r>
    </w:p>
    <w:p w:rsidR="00604BD5" w:rsidRPr="00604BD5" w:rsidRDefault="00604BD5" w:rsidP="00604BD5">
      <w:pPr>
        <w:rPr>
          <w:b/>
        </w:rPr>
      </w:pPr>
    </w:p>
    <w:p w:rsidR="00EC002C" w:rsidRPr="00604BD5" w:rsidRDefault="00604BD5" w:rsidP="00604BD5">
      <w:pPr>
        <w:pStyle w:val="ListParagraph"/>
        <w:numPr>
          <w:ilvl w:val="0"/>
          <w:numId w:val="3"/>
        </w:numPr>
        <w:spacing w:before="100" w:beforeAutospacing="1" w:after="100" w:afterAutospacing="1"/>
        <w:rPr>
          <w:rFonts w:eastAsia="Times New Roman" w:cs="Times New Roman"/>
          <w:b/>
          <w:sz w:val="24"/>
          <w:szCs w:val="24"/>
        </w:rPr>
      </w:pPr>
      <w:r>
        <w:rPr>
          <w:rFonts w:eastAsia="Times New Roman" w:cs="Times New Roman"/>
          <w:b/>
          <w:sz w:val="24"/>
          <w:szCs w:val="24"/>
        </w:rPr>
        <w:t xml:space="preserve"> </w:t>
      </w:r>
      <w:r w:rsidR="00EC002C" w:rsidRPr="00604BD5">
        <w:rPr>
          <w:rFonts w:eastAsia="Times New Roman" w:cs="Times New Roman"/>
          <w:b/>
          <w:sz w:val="24"/>
          <w:szCs w:val="24"/>
        </w:rPr>
        <w:t>Scope of this document:</w:t>
      </w:r>
    </w:p>
    <w:p w:rsidR="00985282" w:rsidRDefault="00EC002C" w:rsidP="00985282">
      <w:pPr>
        <w:spacing w:before="100" w:beforeAutospacing="1" w:after="100" w:afterAutospacing="1"/>
        <w:rPr>
          <w:rFonts w:eastAsia="Times New Roman" w:cs="Times New Roman"/>
          <w:sz w:val="24"/>
          <w:szCs w:val="24"/>
        </w:rPr>
      </w:pPr>
      <w:r>
        <w:rPr>
          <w:rFonts w:eastAsia="Times New Roman" w:cs="Times New Roman"/>
          <w:sz w:val="24"/>
          <w:szCs w:val="24"/>
        </w:rPr>
        <w:t xml:space="preserve">This document </w:t>
      </w:r>
      <w:r w:rsidR="00604BD5">
        <w:rPr>
          <w:rFonts w:eastAsia="Times New Roman" w:cs="Times New Roman"/>
          <w:sz w:val="24"/>
          <w:szCs w:val="24"/>
        </w:rPr>
        <w:t>explains</w:t>
      </w:r>
      <w:r>
        <w:rPr>
          <w:rFonts w:eastAsia="Times New Roman" w:cs="Times New Roman"/>
          <w:sz w:val="24"/>
          <w:szCs w:val="24"/>
        </w:rPr>
        <w:t xml:space="preserve"> the representation of mappings in MRMAP.RRF and MRSMAP.RRF </w:t>
      </w:r>
      <w:r w:rsidR="00604BD5">
        <w:rPr>
          <w:rFonts w:eastAsia="Times New Roman" w:cs="Times New Roman"/>
          <w:sz w:val="24"/>
          <w:szCs w:val="24"/>
        </w:rPr>
        <w:t>to enable users to</w:t>
      </w:r>
      <w:r>
        <w:rPr>
          <w:rFonts w:eastAsia="Times New Roman" w:cs="Times New Roman"/>
          <w:sz w:val="24"/>
          <w:szCs w:val="24"/>
        </w:rPr>
        <w:t xml:space="preserve"> make informed decisions about utilizing this data. </w:t>
      </w:r>
      <w:r w:rsidR="00571CE8">
        <w:rPr>
          <w:rFonts w:eastAsia="Times New Roman" w:cs="Times New Roman"/>
          <w:sz w:val="24"/>
          <w:szCs w:val="24"/>
        </w:rPr>
        <w:t xml:space="preserve"> Information is also provided on “XM” concepts created to represent map</w:t>
      </w:r>
      <w:r w:rsidR="00606D19">
        <w:rPr>
          <w:rFonts w:eastAsia="Times New Roman" w:cs="Times New Roman"/>
          <w:sz w:val="24"/>
          <w:szCs w:val="24"/>
        </w:rPr>
        <w:t xml:space="preserve"> </w:t>
      </w:r>
      <w:r w:rsidR="00571CE8">
        <w:rPr>
          <w:rFonts w:eastAsia="Times New Roman" w:cs="Times New Roman"/>
          <w:sz w:val="24"/>
          <w:szCs w:val="24"/>
        </w:rPr>
        <w:t>sets, as well as details on attributes attached to these concepts in MRSAT.RRF, and mapping relationships included in MRREL.RRF.</w:t>
      </w:r>
    </w:p>
    <w:p w:rsidR="00C607B3" w:rsidRDefault="00C607B3" w:rsidP="00985282">
      <w:pPr>
        <w:spacing w:before="100" w:beforeAutospacing="1" w:after="100" w:afterAutospacing="1"/>
        <w:rPr>
          <w:rFonts w:eastAsia="Times New Roman" w:cs="Times New Roman"/>
          <w:sz w:val="24"/>
          <w:szCs w:val="24"/>
        </w:rPr>
      </w:pPr>
      <w:r>
        <w:rPr>
          <w:rFonts w:eastAsia="Times New Roman" w:cs="Times New Roman"/>
          <w:sz w:val="24"/>
          <w:szCs w:val="24"/>
        </w:rPr>
        <w:t>Source-specific details are available on the individual source pages available</w:t>
      </w:r>
      <w:r w:rsidR="007616F5">
        <w:rPr>
          <w:rFonts w:eastAsia="Times New Roman" w:cs="Times New Roman"/>
          <w:sz w:val="24"/>
          <w:szCs w:val="24"/>
        </w:rPr>
        <w:t xml:space="preserve"> &lt;</w:t>
      </w:r>
      <w:r w:rsidR="007616F5" w:rsidRPr="007616F5">
        <w:rPr>
          <w:rFonts w:eastAsia="Times New Roman" w:cs="Times New Roman"/>
          <w:sz w:val="24"/>
          <w:szCs w:val="24"/>
          <w:highlight w:val="yellow"/>
        </w:rPr>
        <w:t>here</w:t>
      </w:r>
      <w:r w:rsidR="007616F5">
        <w:rPr>
          <w:rFonts w:eastAsia="Times New Roman" w:cs="Times New Roman"/>
          <w:sz w:val="24"/>
          <w:szCs w:val="24"/>
        </w:rPr>
        <w:t>&gt;.</w:t>
      </w:r>
    </w:p>
    <w:p w:rsidR="004F41D8" w:rsidRPr="00966455" w:rsidRDefault="00966455" w:rsidP="00966455">
      <w:pPr>
        <w:pStyle w:val="ListParagraph"/>
        <w:numPr>
          <w:ilvl w:val="0"/>
          <w:numId w:val="3"/>
        </w:numPr>
        <w:spacing w:before="100" w:beforeAutospacing="1" w:after="100" w:afterAutospacing="1"/>
        <w:rPr>
          <w:b/>
        </w:rPr>
      </w:pPr>
      <w:r>
        <w:rPr>
          <w:b/>
        </w:rPr>
        <w:t xml:space="preserve"> </w:t>
      </w:r>
      <w:r w:rsidR="00604BD5" w:rsidRPr="00966455">
        <w:rPr>
          <w:b/>
        </w:rPr>
        <w:t>Mapping overview</w:t>
      </w:r>
    </w:p>
    <w:p w:rsidR="004F41D8" w:rsidRPr="001B6D8C" w:rsidRDefault="004F41D8" w:rsidP="004F41D8">
      <w:r w:rsidRPr="001B6D8C">
        <w:t>Map</w:t>
      </w:r>
      <w:r w:rsidR="00604BD5">
        <w:t xml:space="preserve">pings provide links from </w:t>
      </w:r>
      <w:r w:rsidR="00966455">
        <w:t>entities</w:t>
      </w:r>
      <w:r w:rsidR="00604BD5">
        <w:t xml:space="preserve"> </w:t>
      </w:r>
      <w:r w:rsidRPr="001B6D8C">
        <w:t xml:space="preserve">in one terminology (the source terminology) to </w:t>
      </w:r>
      <w:r w:rsidR="00966455">
        <w:t>entities</w:t>
      </w:r>
      <w:r w:rsidRPr="001B6D8C">
        <w:t xml:space="preserve"> in another terminology (the target  terminology).  </w:t>
      </w:r>
      <w:r w:rsidR="00966455">
        <w:t xml:space="preserve">Entities may be terms, concepts, descriptors or expressions.  </w:t>
      </w:r>
      <w:r w:rsidRPr="001B6D8C">
        <w:t>Mappings may be used for a variety of purposes, including</w:t>
      </w:r>
      <w:r w:rsidR="006F18A1" w:rsidRPr="001B6D8C">
        <w:t>:</w:t>
      </w:r>
    </w:p>
    <w:p w:rsidR="00B9708B" w:rsidRPr="00B9708B" w:rsidRDefault="001B6D8C" w:rsidP="00B9708B">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using</w:t>
      </w:r>
      <w:r w:rsidR="00B9708B" w:rsidRPr="00B9708B">
        <w:rPr>
          <w:rFonts w:eastAsia="Times New Roman" w:cs="Times New Roman"/>
          <w:sz w:val="24"/>
          <w:szCs w:val="24"/>
        </w:rPr>
        <w:t xml:space="preserve"> data collected for one purpose for another purpose </w:t>
      </w:r>
      <w:r w:rsidRPr="001B6D8C">
        <w:rPr>
          <w:rFonts w:eastAsia="Times New Roman" w:cs="Times New Roman"/>
          <w:sz w:val="24"/>
          <w:szCs w:val="24"/>
        </w:rPr>
        <w:t xml:space="preserve">(e.g. translating clinical information coded with SNOMEDCT to ICD-9-CM for reimbursement purposes) </w:t>
      </w:r>
    </w:p>
    <w:p w:rsidR="00B9708B" w:rsidRDefault="001B6D8C" w:rsidP="004F41D8">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retaining</w:t>
      </w:r>
      <w:r w:rsidR="00B9708B" w:rsidRPr="00B9708B">
        <w:rPr>
          <w:rFonts w:eastAsia="Times New Roman" w:cs="Times New Roman"/>
          <w:sz w:val="24"/>
          <w:szCs w:val="24"/>
        </w:rPr>
        <w:t xml:space="preserve"> the value of data when migrating to newer </w:t>
      </w:r>
      <w:r w:rsidR="00B9708B" w:rsidRPr="001B6D8C">
        <w:rPr>
          <w:rFonts w:eastAsia="Times New Roman" w:cs="Times New Roman"/>
          <w:sz w:val="24"/>
          <w:szCs w:val="24"/>
        </w:rPr>
        <w:t xml:space="preserve">terminology requirements (e.g. updating from </w:t>
      </w:r>
      <w:r w:rsidR="007616F5">
        <w:rPr>
          <w:rFonts w:eastAsia="Times New Roman" w:cs="Times New Roman"/>
          <w:sz w:val="24"/>
          <w:szCs w:val="24"/>
        </w:rPr>
        <w:t>ICD-9-CM to ICD-10-CM</w:t>
      </w:r>
      <w:r w:rsidR="00B9708B" w:rsidRPr="001B6D8C">
        <w:rPr>
          <w:rFonts w:eastAsia="Times New Roman" w:cs="Times New Roman"/>
          <w:sz w:val="24"/>
          <w:szCs w:val="24"/>
        </w:rPr>
        <w:t>)</w:t>
      </w:r>
    </w:p>
    <w:p w:rsidR="001B6D8C" w:rsidRPr="00604BD5" w:rsidRDefault="001B6D8C" w:rsidP="00604BD5">
      <w:pPr>
        <w:spacing w:before="100" w:beforeAutospacing="1" w:after="100" w:afterAutospacing="1"/>
        <w:rPr>
          <w:rFonts w:eastAsia="Times New Roman" w:cs="Times New Roman"/>
          <w:sz w:val="24"/>
          <w:szCs w:val="24"/>
        </w:rPr>
      </w:pPr>
      <w:r>
        <w:rPr>
          <w:rFonts w:eastAsia="Times New Roman" w:cs="Times New Roman"/>
          <w:sz w:val="24"/>
          <w:szCs w:val="24"/>
        </w:rPr>
        <w:t>Given the diversity of mapping applications, it is important to understand that a single</w:t>
      </w:r>
      <w:r w:rsidR="00EC002C">
        <w:rPr>
          <w:rFonts w:eastAsia="Times New Roman" w:cs="Times New Roman"/>
          <w:sz w:val="24"/>
          <w:szCs w:val="24"/>
        </w:rPr>
        <w:t>, simple</w:t>
      </w:r>
      <w:r>
        <w:rPr>
          <w:rFonts w:eastAsia="Times New Roman" w:cs="Times New Roman"/>
          <w:sz w:val="24"/>
          <w:szCs w:val="24"/>
        </w:rPr>
        <w:t xml:space="preserve"> mapping between two terminologies may not be relevant for all tasks.  </w:t>
      </w:r>
    </w:p>
    <w:p w:rsidR="004F41D8" w:rsidRPr="001B6D8C" w:rsidRDefault="004F41D8" w:rsidP="007616F5">
      <w:r w:rsidRPr="001B6D8C">
        <w:t>Mappings in the UMLS Metathesaurus may be implied by concept synonymy (i.e. sharing a CUI</w:t>
      </w:r>
      <w:r w:rsidR="00EC002C">
        <w:t xml:space="preserve"> in MRCONSO.RRF</w:t>
      </w:r>
      <w:r w:rsidRPr="001B6D8C">
        <w:t xml:space="preserve">), or </w:t>
      </w:r>
      <w:r w:rsidR="00EC002C">
        <w:t xml:space="preserve">by </w:t>
      </w:r>
      <w:r w:rsidRPr="001B6D8C">
        <w:t>relationships in MRREL.RRF.</w:t>
      </w:r>
      <w:r w:rsidR="001B6D8C">
        <w:t xml:space="preserve">  In some cases, “mapping” or “cross-reference” information is available in MRSAT.RRF (e.g. </w:t>
      </w:r>
      <w:r w:rsidR="004D0CB2">
        <w:t xml:space="preserve">in MedDRA the </w:t>
      </w:r>
      <w:r w:rsidR="001B6D8C">
        <w:t xml:space="preserve">MXR attribute </w:t>
      </w:r>
      <w:r w:rsidR="004D0CB2">
        <w:t xml:space="preserve">contains mappings to </w:t>
      </w:r>
      <w:r w:rsidR="007616F5">
        <w:t>COSTART, HARTS, ICD-9, ICD-9-CM. J-ART, and WHOART.   S</w:t>
      </w:r>
      <w:r w:rsidR="009E701E">
        <w:t xml:space="preserve">ee also </w:t>
      </w:r>
      <w:commentRangeStart w:id="0"/>
      <w:r w:rsidR="009E701E">
        <w:t xml:space="preserve">documentation on </w:t>
      </w:r>
      <w:r w:rsidR="007616F5">
        <w:t>hidden sources</w:t>
      </w:r>
      <w:commentRangeEnd w:id="0"/>
      <w:r w:rsidR="007616F5">
        <w:rPr>
          <w:rStyle w:val="CommentReference"/>
        </w:rPr>
        <w:commentReference w:id="0"/>
      </w:r>
      <w:r w:rsidR="007616F5">
        <w:t xml:space="preserve">. </w:t>
      </w:r>
    </w:p>
    <w:p w:rsidR="004F41D8" w:rsidRPr="001B6D8C" w:rsidRDefault="004F41D8" w:rsidP="004F41D8"/>
    <w:p w:rsidR="004F41D8" w:rsidRPr="001B6D8C" w:rsidRDefault="004F41D8" w:rsidP="004F41D8">
      <w:r w:rsidRPr="001B6D8C">
        <w:t xml:space="preserve">However, some sources explicitly provide </w:t>
      </w:r>
      <w:r w:rsidR="004D0CB2">
        <w:t>inter-terminology mapping data.   In these cases, the information is represente</w:t>
      </w:r>
      <w:r w:rsidR="00571CE8">
        <w:t>d in MRMAP.RRF and MRSMAP.RRF, with auxiliary data in MRCONSO.RRF and MRSAT.RRF.</w:t>
      </w:r>
    </w:p>
    <w:p w:rsidR="004F41D8" w:rsidRDefault="004F41D8" w:rsidP="004F41D8"/>
    <w:p w:rsidR="00604BD5" w:rsidRPr="00604BD5" w:rsidRDefault="00604BD5" w:rsidP="00604BD5">
      <w:pPr>
        <w:pStyle w:val="ListParagraph"/>
        <w:numPr>
          <w:ilvl w:val="0"/>
          <w:numId w:val="3"/>
        </w:numPr>
        <w:rPr>
          <w:b/>
        </w:rPr>
      </w:pPr>
      <w:r>
        <w:rPr>
          <w:b/>
        </w:rPr>
        <w:lastRenderedPageBreak/>
        <w:t xml:space="preserve"> </w:t>
      </w:r>
      <w:r w:rsidRPr="00604BD5">
        <w:rPr>
          <w:b/>
        </w:rPr>
        <w:t>Representation of mappings in the UMLS Metathesaurus:</w:t>
      </w:r>
    </w:p>
    <w:p w:rsidR="00604BD5" w:rsidRPr="001B6D8C" w:rsidRDefault="00604BD5" w:rsidP="004F41D8"/>
    <w:p w:rsidR="00571CE8" w:rsidRDefault="00670D57" w:rsidP="004F41D8">
      <w:r>
        <w:t>Inter-source mapping data is represented using the following specifications (there may be exceptions, e.g. for map</w:t>
      </w:r>
      <w:r w:rsidR="00DE60A4">
        <w:t xml:space="preserve"> </w:t>
      </w:r>
      <w:r>
        <w:t>sets that have not been updated recently):</w:t>
      </w:r>
    </w:p>
    <w:p w:rsidR="00670D57" w:rsidRDefault="00670D57" w:rsidP="004F41D8"/>
    <w:p w:rsidR="00571CE8" w:rsidRDefault="00571CE8" w:rsidP="00AB7A9A">
      <w:pPr>
        <w:pStyle w:val="ListParagraph"/>
        <w:numPr>
          <w:ilvl w:val="0"/>
          <w:numId w:val="6"/>
        </w:numPr>
      </w:pPr>
      <w:r>
        <w:t xml:space="preserve"> </w:t>
      </w:r>
      <w:r w:rsidR="00AB7A9A" w:rsidRPr="00AB7A9A">
        <w:rPr>
          <w:b/>
        </w:rPr>
        <w:t>MRCONSO.RRF:</w:t>
      </w:r>
      <w:r w:rsidR="00AB7A9A">
        <w:t xml:space="preserve">  </w:t>
      </w:r>
      <w:r w:rsidR="007616F5">
        <w:t>For each map set represented in MRMAP.RRF, t</w:t>
      </w:r>
      <w:r>
        <w:t>here is a single “Cross mapping set” concept in MRCONSO.RRF</w:t>
      </w:r>
      <w:r w:rsidR="007616F5">
        <w:t xml:space="preserve">.  </w:t>
      </w:r>
      <w:r w:rsidR="00F264F3">
        <w:t>Note that the CUI change</w:t>
      </w:r>
      <w:r w:rsidR="007616F5">
        <w:t>s</w:t>
      </w:r>
      <w:r w:rsidR="00F264F3">
        <w:t xml:space="preserve"> when the map set is updated</w:t>
      </w:r>
      <w:r w:rsidR="00DA0FB5">
        <w:t xml:space="preserve"> from one version to the next</w:t>
      </w:r>
      <w:r w:rsidR="00F264F3">
        <w:t>.</w:t>
      </w:r>
      <w:r w:rsidR="007616F5">
        <w:t xml:space="preserve"> </w:t>
      </w:r>
    </w:p>
    <w:p w:rsidR="007616F5" w:rsidRDefault="007616F5" w:rsidP="007616F5">
      <w:pPr>
        <w:pStyle w:val="ListParagraph"/>
      </w:pPr>
    </w:p>
    <w:p w:rsidR="007616F5" w:rsidRDefault="007616F5" w:rsidP="007616F5">
      <w:pPr>
        <w:pStyle w:val="ListParagraph"/>
      </w:pPr>
      <w:r>
        <w:t>Field values are assigned as follows:</w:t>
      </w:r>
    </w:p>
    <w:p w:rsidR="007616F5" w:rsidRDefault="007616F5" w:rsidP="007616F5">
      <w:pPr>
        <w:pStyle w:val="ListParagraph"/>
      </w:pPr>
    </w:p>
    <w:p w:rsidR="00571CE8" w:rsidRDefault="004311E1" w:rsidP="004311E1">
      <w:pPr>
        <w:pStyle w:val="ListParagraph"/>
        <w:numPr>
          <w:ilvl w:val="1"/>
          <w:numId w:val="6"/>
        </w:numPr>
      </w:pPr>
      <w:r>
        <w:t xml:space="preserve">SAB:  </w:t>
      </w:r>
      <w:r w:rsidR="00571CE8">
        <w:t xml:space="preserve"> the source that asserts the mapping information.  For example, ICD</w:t>
      </w:r>
      <w:r w:rsidR="00DA0FB5">
        <w:t>10</w:t>
      </w:r>
      <w:r w:rsidR="00571CE8">
        <w:t>PCS p</w:t>
      </w:r>
      <w:r>
        <w:t>rovides three kinds of mappings:</w:t>
      </w:r>
    </w:p>
    <w:p w:rsidR="00044CF2" w:rsidRDefault="00044CF2" w:rsidP="00571CE8">
      <w:pPr>
        <w:pStyle w:val="ListParagraph"/>
        <w:numPr>
          <w:ilvl w:val="2"/>
          <w:numId w:val="6"/>
        </w:numPr>
      </w:pPr>
      <w:r w:rsidRPr="00044CF2">
        <w:t>ICD9CM_2009 to ICD10PCS_2009 Mappings (GEMs)</w:t>
      </w:r>
    </w:p>
    <w:p w:rsidR="00571CE8" w:rsidRDefault="00044CF2" w:rsidP="00571CE8">
      <w:pPr>
        <w:pStyle w:val="ListParagraph"/>
        <w:numPr>
          <w:ilvl w:val="2"/>
          <w:numId w:val="6"/>
        </w:numPr>
      </w:pPr>
      <w:r w:rsidRPr="00044CF2">
        <w:t>ICD10PCS_200</w:t>
      </w:r>
      <w:r>
        <w:t>9 to ICD9CM_2009 Mappings (GEMs</w:t>
      </w:r>
      <w:r w:rsidR="00571CE8">
        <w:t>)</w:t>
      </w:r>
    </w:p>
    <w:p w:rsidR="00044CF2" w:rsidRDefault="00044CF2" w:rsidP="00044CF2">
      <w:pPr>
        <w:pStyle w:val="ListParagraph"/>
        <w:numPr>
          <w:ilvl w:val="2"/>
          <w:numId w:val="6"/>
        </w:numPr>
      </w:pPr>
      <w:r>
        <w:t xml:space="preserve"> </w:t>
      </w:r>
      <w:r w:rsidRPr="00044CF2">
        <w:t>ICD10PCS_2009 to ICD9CM_2009 Mappings (Reimbursement)</w:t>
      </w:r>
    </w:p>
    <w:p w:rsidR="004311E1" w:rsidRDefault="004311E1" w:rsidP="00044CF2">
      <w:pPr>
        <w:ind w:left="1080" w:firstLine="900"/>
      </w:pPr>
      <w:r>
        <w:t>The SAB for all of these map</w:t>
      </w:r>
      <w:ins w:id="1" w:author="Carlsen, Brian A" w:date="2009-06-02T10:13:00Z">
        <w:r w:rsidR="00DA0FB5">
          <w:t xml:space="preserve"> </w:t>
        </w:r>
      </w:ins>
      <w:r>
        <w:t>set atoms is “ICD10PCS.”</w:t>
      </w:r>
    </w:p>
    <w:p w:rsidR="004311E1" w:rsidRDefault="004311E1" w:rsidP="004311E1">
      <w:pPr>
        <w:pStyle w:val="ListParagraph"/>
        <w:numPr>
          <w:ilvl w:val="1"/>
          <w:numId w:val="6"/>
        </w:numPr>
      </w:pPr>
      <w:r>
        <w:t>TTY:  XM for all map</w:t>
      </w:r>
      <w:ins w:id="2" w:author="Carlsen, Brian A" w:date="2009-06-02T10:13:00Z">
        <w:r w:rsidR="00DA0FB5">
          <w:t xml:space="preserve"> </w:t>
        </w:r>
      </w:ins>
      <w:r>
        <w:t>set atoms</w:t>
      </w:r>
    </w:p>
    <w:p w:rsidR="004311E1" w:rsidRDefault="004311E1" w:rsidP="004311E1">
      <w:pPr>
        <w:pStyle w:val="ListParagraph"/>
        <w:numPr>
          <w:ilvl w:val="1"/>
          <w:numId w:val="6"/>
        </w:numPr>
      </w:pPr>
      <w:r>
        <w:t>STR:  The atom name is created</w:t>
      </w:r>
      <w:r w:rsidR="00AB7A9A">
        <w:t xml:space="preserve"> as “&lt;VSAB&gt; to &lt;VSAB&gt; Mappings &lt;optional additional information&gt;”  For example:</w:t>
      </w:r>
    </w:p>
    <w:p w:rsidR="00044CF2" w:rsidRDefault="00044CF2" w:rsidP="00AB7A9A">
      <w:pPr>
        <w:pStyle w:val="ListParagraph"/>
        <w:numPr>
          <w:ilvl w:val="2"/>
          <w:numId w:val="6"/>
        </w:numPr>
      </w:pPr>
      <w:r w:rsidRPr="00044CF2">
        <w:t>SNOMEDCT_2010_01_31 to ICD9CM_2010 Mappings</w:t>
      </w:r>
    </w:p>
    <w:p w:rsidR="00044CF2" w:rsidRDefault="00044CF2" w:rsidP="00AB7A9A">
      <w:pPr>
        <w:pStyle w:val="ListParagraph"/>
        <w:numPr>
          <w:ilvl w:val="2"/>
          <w:numId w:val="6"/>
        </w:numPr>
      </w:pPr>
      <w:r w:rsidRPr="00044CF2">
        <w:t>ICD10PCS_2009 to ICD9CM_2009 Mappings (Reimbursement)</w:t>
      </w:r>
    </w:p>
    <w:p w:rsidR="00AB7A9A" w:rsidRDefault="00AB7A9A" w:rsidP="00670D57">
      <w:pPr>
        <w:pStyle w:val="ListParagraph"/>
        <w:numPr>
          <w:ilvl w:val="1"/>
          <w:numId w:val="6"/>
        </w:numPr>
      </w:pPr>
      <w:r>
        <w:t xml:space="preserve">CODE:  If an appropriate </w:t>
      </w:r>
      <w:r w:rsidR="004311E1">
        <w:t>identifier</w:t>
      </w:r>
      <w:r w:rsidR="00DA0FB5">
        <w:t xml:space="preserve"> for the map set</w:t>
      </w:r>
      <w:r>
        <w:t xml:space="preserve"> is available from the source, it will be used as the CODE.  SAUI, SCUI and SDUI may also be populated.  If no source-asserted identifier is available, a CODE beginning with “MTHU” will be </w:t>
      </w:r>
      <w:r w:rsidR="004311E1">
        <w:t xml:space="preserve">generated during Metathesaurus production.  </w:t>
      </w:r>
    </w:p>
    <w:p w:rsidR="00044CF2" w:rsidRDefault="00044CF2" w:rsidP="00044CF2">
      <w:pPr>
        <w:pStyle w:val="ListParagraph"/>
        <w:ind w:left="1440"/>
      </w:pPr>
    </w:p>
    <w:p w:rsidR="00044CF2" w:rsidRDefault="00044CF2" w:rsidP="00044CF2">
      <w:pPr>
        <w:pStyle w:val="ListParagraph"/>
        <w:ind w:left="1440"/>
      </w:pPr>
      <w:r>
        <w:t xml:space="preserve">Example:  </w:t>
      </w:r>
    </w:p>
    <w:p w:rsidR="00C607B3" w:rsidRDefault="00044CF2" w:rsidP="00670D57">
      <w:pPr>
        <w:rPr>
          <w:rFonts w:ascii="Courier New" w:hAnsi="Courier New" w:cs="Courier New"/>
        </w:rPr>
      </w:pPr>
      <w:r w:rsidRPr="00044CF2">
        <w:rPr>
          <w:rFonts w:ascii="Courier New" w:hAnsi="Courier New" w:cs="Courier New"/>
        </w:rPr>
        <w:t>C2733618|ENG|P|L9072757|PF|S11318505|Y|A17317295|100046|||SNOMEDCT|XM|100046|SNOMEDCT_2010_01_31 to ICD9CM_2010 Mappings|9|N||</w:t>
      </w:r>
    </w:p>
    <w:p w:rsidR="00044CF2" w:rsidRPr="00044CF2" w:rsidRDefault="00044CF2" w:rsidP="00670D57">
      <w:pPr>
        <w:rPr>
          <w:rFonts w:ascii="Courier New" w:hAnsi="Courier New" w:cs="Courier New"/>
        </w:rPr>
      </w:pPr>
    </w:p>
    <w:p w:rsidR="00C607B3" w:rsidRPr="00044CF2" w:rsidRDefault="00C607B3" w:rsidP="00C607B3">
      <w:pPr>
        <w:pStyle w:val="ListParagraph"/>
        <w:numPr>
          <w:ilvl w:val="0"/>
          <w:numId w:val="6"/>
        </w:numPr>
        <w:rPr>
          <w:b/>
        </w:rPr>
      </w:pPr>
      <w:r w:rsidRPr="00C607B3">
        <w:rPr>
          <w:b/>
        </w:rPr>
        <w:t xml:space="preserve"> MRSTY.RRF:  </w:t>
      </w:r>
      <w:r>
        <w:t>All map set concepts are assigned an STY of “Intellectual Product”.</w:t>
      </w:r>
    </w:p>
    <w:p w:rsidR="00044CF2" w:rsidRDefault="00044CF2" w:rsidP="00044CF2">
      <w:pPr>
        <w:pStyle w:val="ListParagraph"/>
        <w:rPr>
          <w:b/>
        </w:rPr>
      </w:pPr>
    </w:p>
    <w:p w:rsidR="00044CF2" w:rsidRPr="00044CF2" w:rsidRDefault="00044CF2" w:rsidP="00044CF2">
      <w:pPr>
        <w:pStyle w:val="ListParagraph"/>
      </w:pPr>
      <w:r w:rsidRPr="00044CF2">
        <w:t xml:space="preserve">Example:  </w:t>
      </w:r>
    </w:p>
    <w:p w:rsidR="00C607B3" w:rsidRDefault="00C607B3" w:rsidP="00C607B3">
      <w:pPr>
        <w:rPr>
          <w:b/>
        </w:rPr>
      </w:pPr>
    </w:p>
    <w:p w:rsidR="00670D57" w:rsidRPr="00044CF2" w:rsidRDefault="00044CF2" w:rsidP="00670D57">
      <w:pPr>
        <w:pStyle w:val="ListParagraph"/>
        <w:ind w:left="1440"/>
        <w:rPr>
          <w:rFonts w:ascii="Courier New" w:hAnsi="Courier New" w:cs="Courier New"/>
        </w:rPr>
      </w:pPr>
      <w:r w:rsidRPr="00044CF2">
        <w:rPr>
          <w:rFonts w:ascii="Courier New" w:hAnsi="Courier New" w:cs="Courier New"/>
        </w:rPr>
        <w:t>C2733618|T170|A2.4|Intellectual Product|AT121455255||</w:t>
      </w:r>
    </w:p>
    <w:p w:rsidR="00044CF2" w:rsidRDefault="00044CF2" w:rsidP="00670D57">
      <w:pPr>
        <w:pStyle w:val="ListParagraph"/>
        <w:ind w:left="1440"/>
      </w:pPr>
    </w:p>
    <w:p w:rsidR="00670D57" w:rsidRPr="00B36484" w:rsidRDefault="00670D57" w:rsidP="00670D57">
      <w:pPr>
        <w:pStyle w:val="ListParagraph"/>
        <w:numPr>
          <w:ilvl w:val="0"/>
          <w:numId w:val="6"/>
        </w:numPr>
        <w:rPr>
          <w:b/>
        </w:rPr>
      </w:pPr>
      <w:r w:rsidRPr="00670D57">
        <w:rPr>
          <w:b/>
        </w:rPr>
        <w:t>MRSAT.RRF:</w:t>
      </w:r>
      <w:r>
        <w:rPr>
          <w:b/>
        </w:rPr>
        <w:t xml:space="preserve"> </w:t>
      </w:r>
      <w:r>
        <w:t xml:space="preserve">Every map set concept has numerous attributes in MRSAT.RRF which provide additional details.  The following attributes can be found in MRSAT.RRF.  </w:t>
      </w:r>
      <w:r w:rsidR="004754D9">
        <w:t>The</w:t>
      </w:r>
      <w:r w:rsidRPr="00670D57">
        <w:t xml:space="preserve"> attributes are attached using </w:t>
      </w:r>
      <w:r>
        <w:t xml:space="preserve">STYPE=CODE. </w:t>
      </w:r>
    </w:p>
    <w:p w:rsidR="00B36484" w:rsidRDefault="00B36484" w:rsidP="00B36484">
      <w:pPr>
        <w:pStyle w:val="ListParagraph"/>
        <w:rPr>
          <w:b/>
        </w:rPr>
      </w:pPr>
    </w:p>
    <w:p w:rsidR="00B36484" w:rsidRDefault="00B36484" w:rsidP="00B06D95">
      <w:pPr>
        <w:pStyle w:val="ListParagraph"/>
        <w:ind w:left="0"/>
        <w:rPr>
          <w:b/>
        </w:rPr>
      </w:pPr>
      <w:r>
        <w:rPr>
          <w:b/>
        </w:rPr>
        <w:t>Required Attributes:</w:t>
      </w:r>
    </w:p>
    <w:p w:rsidR="00B06D95" w:rsidRDefault="00B06D95" w:rsidP="00B06D95">
      <w:pPr>
        <w:pStyle w:val="ListParagraph"/>
        <w:ind w:left="0"/>
        <w:rPr>
          <w:b/>
        </w:rPr>
      </w:pPr>
    </w:p>
    <w:tbl>
      <w:tblPr>
        <w:tblStyle w:val="TableGrid"/>
        <w:tblW w:w="0" w:type="auto"/>
        <w:tblInd w:w="18" w:type="dxa"/>
        <w:tblLook w:val="04A0"/>
      </w:tblPr>
      <w:tblGrid>
        <w:gridCol w:w="1839"/>
        <w:gridCol w:w="2841"/>
        <w:gridCol w:w="2250"/>
        <w:gridCol w:w="2628"/>
      </w:tblGrid>
      <w:tr w:rsidR="00D634F4" w:rsidTr="00D634F4">
        <w:tc>
          <w:tcPr>
            <w:tcW w:w="1839" w:type="dxa"/>
          </w:tcPr>
          <w:p w:rsidR="00D634F4" w:rsidRDefault="00D634F4" w:rsidP="00B36484">
            <w:pPr>
              <w:pStyle w:val="ListParagraph"/>
              <w:ind w:left="0"/>
              <w:rPr>
                <w:b/>
              </w:rPr>
            </w:pPr>
            <w:r>
              <w:rPr>
                <w:b/>
              </w:rPr>
              <w:t>ATN</w:t>
            </w:r>
          </w:p>
        </w:tc>
        <w:tc>
          <w:tcPr>
            <w:tcW w:w="2841" w:type="dxa"/>
          </w:tcPr>
          <w:p w:rsidR="00D634F4" w:rsidRDefault="00D634F4" w:rsidP="00D634F4">
            <w:pPr>
              <w:pStyle w:val="ListParagraph"/>
              <w:ind w:left="0"/>
              <w:jc w:val="center"/>
              <w:rPr>
                <w:b/>
              </w:rPr>
            </w:pPr>
            <w:r>
              <w:rPr>
                <w:b/>
              </w:rPr>
              <w:t>Description</w:t>
            </w:r>
          </w:p>
        </w:tc>
        <w:tc>
          <w:tcPr>
            <w:tcW w:w="2250" w:type="dxa"/>
          </w:tcPr>
          <w:p w:rsidR="00D634F4" w:rsidRDefault="00D634F4" w:rsidP="00D634F4">
            <w:pPr>
              <w:pStyle w:val="ListParagraph"/>
              <w:ind w:left="0"/>
              <w:rPr>
                <w:b/>
              </w:rPr>
            </w:pPr>
            <w:r>
              <w:rPr>
                <w:b/>
              </w:rPr>
              <w:t>Valid Values, if applicable</w:t>
            </w:r>
          </w:p>
        </w:tc>
        <w:tc>
          <w:tcPr>
            <w:tcW w:w="2628" w:type="dxa"/>
          </w:tcPr>
          <w:p w:rsidR="00D634F4" w:rsidRDefault="00D634F4" w:rsidP="00B06D95">
            <w:pPr>
              <w:pStyle w:val="ListParagraph"/>
              <w:ind w:left="0"/>
              <w:rPr>
                <w:b/>
              </w:rPr>
            </w:pPr>
            <w:r>
              <w:rPr>
                <w:b/>
              </w:rPr>
              <w:t>Examples</w:t>
            </w:r>
          </w:p>
        </w:tc>
      </w:tr>
      <w:tr w:rsidR="00D634F4" w:rsidTr="00D634F4">
        <w:tc>
          <w:tcPr>
            <w:tcW w:w="1839" w:type="dxa"/>
          </w:tcPr>
          <w:p w:rsidR="00D634F4" w:rsidRPr="00D634F4" w:rsidRDefault="00D634F4" w:rsidP="00B36484">
            <w:pPr>
              <w:pStyle w:val="ListParagraph"/>
              <w:ind w:left="0"/>
              <w:rPr>
                <w:rFonts w:ascii="Courier New" w:hAnsi="Courier New" w:cs="Courier New"/>
              </w:rPr>
            </w:pPr>
            <w:r>
              <w:rPr>
                <w:rFonts w:ascii="Courier New" w:hAnsi="Courier New" w:cs="Courier New"/>
              </w:rPr>
              <w:t>FROMRSAB</w:t>
            </w:r>
          </w:p>
        </w:tc>
        <w:tc>
          <w:tcPr>
            <w:tcW w:w="2841" w:type="dxa"/>
          </w:tcPr>
          <w:p w:rsidR="00D634F4" w:rsidRDefault="00227874" w:rsidP="00B36484">
            <w:pPr>
              <w:pStyle w:val="ListParagraph"/>
              <w:ind w:left="0"/>
              <w:rPr>
                <w:rFonts w:ascii="Courier New" w:hAnsi="Courier New" w:cs="Courier New"/>
              </w:rPr>
            </w:pPr>
            <w:r w:rsidRPr="00227874">
              <w:rPr>
                <w:rFonts w:ascii="Courier New" w:hAnsi="Courier New" w:cs="Courier New"/>
              </w:rPr>
              <w:t xml:space="preserve">Root source abbreviation for the "from" </w:t>
            </w:r>
            <w:commentRangeStart w:id="3"/>
            <w:r w:rsidRPr="00227874">
              <w:rPr>
                <w:rFonts w:ascii="Courier New" w:hAnsi="Courier New" w:cs="Courier New"/>
              </w:rPr>
              <w:t xml:space="preserve">identifiers </w:t>
            </w:r>
            <w:commentRangeEnd w:id="3"/>
            <w:r>
              <w:rPr>
                <w:rStyle w:val="CommentReference"/>
                <w:rFonts w:asciiTheme="minorHAnsi" w:eastAsiaTheme="minorHAnsi" w:hAnsiTheme="minorHAnsi" w:cstheme="minorBidi"/>
              </w:rPr>
              <w:commentReference w:id="3"/>
            </w:r>
            <w:r w:rsidRPr="00227874">
              <w:rPr>
                <w:rFonts w:ascii="Courier New" w:hAnsi="Courier New" w:cs="Courier New"/>
              </w:rPr>
              <w:t xml:space="preserve">of </w:t>
            </w:r>
            <w:r w:rsidRPr="00227874">
              <w:rPr>
                <w:rFonts w:ascii="Courier New" w:hAnsi="Courier New" w:cs="Courier New"/>
              </w:rPr>
              <w:lastRenderedPageBreak/>
              <w:t>a map set</w:t>
            </w:r>
          </w:p>
        </w:tc>
        <w:tc>
          <w:tcPr>
            <w:tcW w:w="2250" w:type="dxa"/>
          </w:tcPr>
          <w:p w:rsidR="00D634F4" w:rsidRPr="00D634F4" w:rsidRDefault="00D634F4" w:rsidP="00B36484">
            <w:pPr>
              <w:pStyle w:val="ListParagraph"/>
              <w:ind w:left="0"/>
              <w:rPr>
                <w:rFonts w:ascii="Courier New" w:hAnsi="Courier New" w:cs="Courier New"/>
              </w:rPr>
            </w:pPr>
            <w:r>
              <w:rPr>
                <w:rFonts w:ascii="Courier New" w:hAnsi="Courier New" w:cs="Courier New"/>
              </w:rPr>
              <w:lastRenderedPageBreak/>
              <w:t>range=MRSAB.RSAB</w:t>
            </w:r>
          </w:p>
        </w:tc>
        <w:tc>
          <w:tcPr>
            <w:tcW w:w="2628" w:type="dxa"/>
          </w:tcPr>
          <w:p w:rsidR="00D634F4" w:rsidRPr="00D634F4" w:rsidRDefault="00D634F4" w:rsidP="00B36484">
            <w:pPr>
              <w:pStyle w:val="ListParagraph"/>
              <w:ind w:left="0"/>
              <w:rPr>
                <w:rFonts w:ascii="Courier New" w:hAnsi="Courier New" w:cs="Courier New"/>
              </w:rPr>
            </w:pPr>
            <w:r>
              <w:rPr>
                <w:rFonts w:ascii="Courier New" w:hAnsi="Courier New" w:cs="Courier New"/>
              </w:rPr>
              <w:t>SNOMEDCT</w:t>
            </w:r>
          </w:p>
        </w:tc>
      </w:tr>
      <w:tr w:rsidR="00D634F4" w:rsidTr="00D634F4">
        <w:tc>
          <w:tcPr>
            <w:tcW w:w="1839" w:type="dxa"/>
          </w:tcPr>
          <w:p w:rsidR="00D634F4" w:rsidRPr="00D634F4" w:rsidRDefault="00D634F4" w:rsidP="00100537">
            <w:pPr>
              <w:pStyle w:val="ListParagraph"/>
              <w:ind w:left="0"/>
              <w:rPr>
                <w:rFonts w:ascii="Courier New" w:hAnsi="Courier New" w:cs="Courier New"/>
              </w:rPr>
            </w:pPr>
            <w:r w:rsidRPr="00D634F4">
              <w:rPr>
                <w:rFonts w:ascii="Courier New" w:hAnsi="Courier New" w:cs="Courier New"/>
              </w:rPr>
              <w:lastRenderedPageBreak/>
              <w:t>FROMVSAB</w:t>
            </w:r>
          </w:p>
        </w:tc>
        <w:tc>
          <w:tcPr>
            <w:tcW w:w="2841" w:type="dxa"/>
          </w:tcPr>
          <w:p w:rsidR="00D634F4" w:rsidRDefault="00227874" w:rsidP="00100537">
            <w:pPr>
              <w:pStyle w:val="ListParagraph"/>
              <w:ind w:left="0"/>
              <w:rPr>
                <w:rFonts w:ascii="Courier New" w:hAnsi="Courier New" w:cs="Courier New"/>
              </w:rPr>
            </w:pPr>
            <w:r w:rsidRPr="00227874">
              <w:rPr>
                <w:rFonts w:ascii="Courier New" w:hAnsi="Courier New" w:cs="Courier New"/>
              </w:rPr>
              <w:t>Versioned source abbreviation for the "from" identifiers of a map set</w:t>
            </w:r>
          </w:p>
        </w:tc>
        <w:tc>
          <w:tcPr>
            <w:tcW w:w="2250" w:type="dxa"/>
          </w:tcPr>
          <w:p w:rsidR="00D634F4" w:rsidRPr="00D634F4" w:rsidRDefault="00D634F4" w:rsidP="00100537">
            <w:pPr>
              <w:pStyle w:val="ListParagraph"/>
              <w:ind w:left="0"/>
              <w:rPr>
                <w:rFonts w:ascii="Courier New" w:hAnsi="Courier New" w:cs="Courier New"/>
              </w:rPr>
            </w:pPr>
            <w:r>
              <w:rPr>
                <w:rFonts w:ascii="Courier New" w:hAnsi="Courier New" w:cs="Courier New"/>
              </w:rPr>
              <w:t>range=MRSAB.VSAB</w:t>
            </w:r>
          </w:p>
        </w:tc>
        <w:tc>
          <w:tcPr>
            <w:tcW w:w="2628" w:type="dxa"/>
          </w:tcPr>
          <w:p w:rsidR="00D634F4" w:rsidRPr="00D634F4" w:rsidRDefault="004754D9" w:rsidP="00100537">
            <w:pPr>
              <w:pStyle w:val="ListParagraph"/>
              <w:ind w:left="0"/>
              <w:rPr>
                <w:rFonts w:ascii="Courier New" w:hAnsi="Courier New" w:cs="Courier New"/>
              </w:rPr>
            </w:pPr>
            <w:r w:rsidRPr="004754D9">
              <w:rPr>
                <w:rFonts w:ascii="Courier New" w:hAnsi="Courier New" w:cs="Courier New"/>
              </w:rPr>
              <w:t>SNOMEDCT_2010_01_31</w:t>
            </w:r>
          </w:p>
        </w:tc>
      </w:tr>
      <w:tr w:rsidR="00D634F4" w:rsidTr="00D634F4">
        <w:tc>
          <w:tcPr>
            <w:tcW w:w="1839" w:type="dxa"/>
          </w:tcPr>
          <w:p w:rsidR="00D634F4" w:rsidRDefault="00D634F4" w:rsidP="00100537">
            <w:pPr>
              <w:pStyle w:val="HTMLPreformatted"/>
            </w:pPr>
            <w:r w:rsidRPr="00D634F4">
              <w:t>MAPSETRSA</w:t>
            </w:r>
            <w:r>
              <w:t>B</w:t>
            </w:r>
          </w:p>
        </w:tc>
        <w:tc>
          <w:tcPr>
            <w:tcW w:w="2841" w:type="dxa"/>
          </w:tcPr>
          <w:p w:rsidR="00D634F4" w:rsidRPr="00D634F4" w:rsidRDefault="00227874" w:rsidP="00227874">
            <w:pPr>
              <w:pStyle w:val="ListParagraph"/>
              <w:ind w:left="0"/>
              <w:rPr>
                <w:rFonts w:ascii="Courier New" w:hAnsi="Courier New" w:cs="Courier New"/>
              </w:rPr>
            </w:pPr>
            <w:r w:rsidRPr="00227874">
              <w:rPr>
                <w:rFonts w:ascii="Courier New" w:hAnsi="Courier New" w:cs="Courier New"/>
              </w:rPr>
              <w:t>Root source abbreviation for a map set</w:t>
            </w:r>
            <w:r w:rsidR="004754D9">
              <w:rPr>
                <w:rFonts w:ascii="Courier New" w:hAnsi="Courier New" w:cs="Courier New"/>
              </w:rPr>
              <w:t>. In general, the same as the value for FROMRSAB.</w:t>
            </w:r>
          </w:p>
        </w:tc>
        <w:tc>
          <w:tcPr>
            <w:tcW w:w="2250" w:type="dxa"/>
          </w:tcPr>
          <w:p w:rsidR="00D634F4" w:rsidRPr="00D634F4" w:rsidRDefault="00D634F4" w:rsidP="00100537">
            <w:pPr>
              <w:pStyle w:val="ListParagraph"/>
              <w:ind w:left="0"/>
              <w:rPr>
                <w:rFonts w:ascii="Courier New" w:hAnsi="Courier New" w:cs="Courier New"/>
              </w:rPr>
            </w:pPr>
            <w:r>
              <w:rPr>
                <w:rFonts w:ascii="Courier New" w:hAnsi="Courier New" w:cs="Courier New"/>
              </w:rPr>
              <w:t>range=</w:t>
            </w:r>
            <w:r w:rsidR="006D2862">
              <w:rPr>
                <w:rFonts w:ascii="Courier New" w:hAnsi="Courier New" w:cs="Courier New"/>
              </w:rPr>
              <w:t>MRSAB.R</w:t>
            </w:r>
            <w:r>
              <w:rPr>
                <w:rFonts w:ascii="Courier New" w:hAnsi="Courier New" w:cs="Courier New"/>
              </w:rPr>
              <w:t>SAB</w:t>
            </w:r>
          </w:p>
        </w:tc>
        <w:tc>
          <w:tcPr>
            <w:tcW w:w="2628" w:type="dxa"/>
          </w:tcPr>
          <w:p w:rsidR="00D634F4" w:rsidRDefault="00D634F4" w:rsidP="00100537">
            <w:pPr>
              <w:pStyle w:val="ListParagraph"/>
              <w:ind w:left="0"/>
              <w:rPr>
                <w:rFonts w:ascii="Courier New" w:hAnsi="Courier New" w:cs="Courier New"/>
              </w:rPr>
            </w:pPr>
            <w:r>
              <w:rPr>
                <w:rFonts w:ascii="Courier New" w:hAnsi="Courier New" w:cs="Courier New"/>
              </w:rPr>
              <w:t>SNOMEDCT</w:t>
            </w:r>
          </w:p>
        </w:tc>
      </w:tr>
      <w:tr w:rsidR="00D634F4" w:rsidTr="00D634F4">
        <w:tc>
          <w:tcPr>
            <w:tcW w:w="1839" w:type="dxa"/>
          </w:tcPr>
          <w:p w:rsidR="00D634F4" w:rsidRPr="00D634F4" w:rsidRDefault="00D634F4" w:rsidP="00100537">
            <w:pPr>
              <w:pStyle w:val="ListParagraph"/>
              <w:ind w:left="0"/>
              <w:rPr>
                <w:rFonts w:ascii="Courier New" w:hAnsi="Courier New" w:cs="Courier New"/>
              </w:rPr>
            </w:pPr>
            <w:r w:rsidRPr="00D634F4">
              <w:rPr>
                <w:rFonts w:ascii="Courier New" w:hAnsi="Courier New" w:cs="Courier New"/>
              </w:rPr>
              <w:t>MAPSETVERSION</w:t>
            </w:r>
          </w:p>
        </w:tc>
        <w:tc>
          <w:tcPr>
            <w:tcW w:w="2841" w:type="dxa"/>
          </w:tcPr>
          <w:p w:rsidR="00D634F4" w:rsidRPr="00D634F4" w:rsidRDefault="00227874" w:rsidP="00100537">
            <w:pPr>
              <w:pStyle w:val="ListParagraph"/>
              <w:ind w:left="0"/>
              <w:rPr>
                <w:rFonts w:ascii="Courier New" w:hAnsi="Courier New" w:cs="Courier New"/>
              </w:rPr>
            </w:pPr>
            <w:r>
              <w:rPr>
                <w:rFonts w:ascii="Courier New" w:hAnsi="Courier New" w:cs="Courier New"/>
              </w:rPr>
              <w:t>Version of the map set.</w:t>
            </w:r>
          </w:p>
        </w:tc>
        <w:tc>
          <w:tcPr>
            <w:tcW w:w="2250" w:type="dxa"/>
          </w:tcPr>
          <w:p w:rsidR="00D634F4" w:rsidRPr="00D634F4" w:rsidRDefault="00D634F4" w:rsidP="00100537">
            <w:pPr>
              <w:pStyle w:val="ListParagraph"/>
              <w:ind w:left="0"/>
              <w:rPr>
                <w:rFonts w:ascii="Courier New" w:hAnsi="Courier New" w:cs="Courier New"/>
              </w:rPr>
            </w:pPr>
          </w:p>
        </w:tc>
        <w:tc>
          <w:tcPr>
            <w:tcW w:w="2628" w:type="dxa"/>
          </w:tcPr>
          <w:p w:rsidR="00D634F4" w:rsidRPr="00D634F4" w:rsidRDefault="004754D9" w:rsidP="00100537">
            <w:pPr>
              <w:pStyle w:val="ListParagraph"/>
              <w:ind w:left="0"/>
              <w:rPr>
                <w:rFonts w:ascii="Courier New" w:hAnsi="Courier New" w:cs="Courier New"/>
              </w:rPr>
            </w:pPr>
            <w:r w:rsidRPr="004754D9">
              <w:rPr>
                <w:rFonts w:ascii="Courier New" w:hAnsi="Courier New" w:cs="Courier New"/>
              </w:rPr>
              <w:t>20100131</w:t>
            </w:r>
          </w:p>
        </w:tc>
      </w:tr>
      <w:tr w:rsidR="00D634F4" w:rsidTr="00D634F4">
        <w:tc>
          <w:tcPr>
            <w:tcW w:w="1839" w:type="dxa"/>
          </w:tcPr>
          <w:p w:rsidR="00D634F4" w:rsidRPr="00D634F4" w:rsidRDefault="00D634F4" w:rsidP="00100537">
            <w:pPr>
              <w:pStyle w:val="HTMLPreformatted"/>
            </w:pPr>
            <w:r>
              <w:t>MAPSETVSAB</w:t>
            </w:r>
          </w:p>
        </w:tc>
        <w:tc>
          <w:tcPr>
            <w:tcW w:w="2841" w:type="dxa"/>
          </w:tcPr>
          <w:p w:rsidR="00D634F4" w:rsidRDefault="00D60724" w:rsidP="00100537">
            <w:pPr>
              <w:pStyle w:val="ListParagraph"/>
              <w:ind w:left="0"/>
              <w:rPr>
                <w:rFonts w:ascii="Courier New" w:hAnsi="Courier New" w:cs="Courier New"/>
              </w:rPr>
            </w:pPr>
            <w:r w:rsidRPr="00D60724">
              <w:rPr>
                <w:rFonts w:ascii="Courier New" w:hAnsi="Courier New" w:cs="Courier New"/>
              </w:rPr>
              <w:t xml:space="preserve">Versioned source abbreviation for </w:t>
            </w:r>
            <w:r w:rsidR="008A5870">
              <w:rPr>
                <w:rFonts w:ascii="Courier New" w:hAnsi="Courier New" w:cs="Courier New"/>
              </w:rPr>
              <w:t xml:space="preserve">the provider of </w:t>
            </w:r>
            <w:r w:rsidRPr="00D60724">
              <w:rPr>
                <w:rFonts w:ascii="Courier New" w:hAnsi="Courier New" w:cs="Courier New"/>
              </w:rPr>
              <w:t>a map set</w:t>
            </w:r>
          </w:p>
        </w:tc>
        <w:tc>
          <w:tcPr>
            <w:tcW w:w="2250" w:type="dxa"/>
          </w:tcPr>
          <w:p w:rsidR="00D634F4" w:rsidRPr="00D634F4" w:rsidRDefault="00D634F4" w:rsidP="00100537">
            <w:pPr>
              <w:pStyle w:val="ListParagraph"/>
              <w:ind w:left="0"/>
              <w:rPr>
                <w:rFonts w:ascii="Courier New" w:hAnsi="Courier New" w:cs="Courier New"/>
              </w:rPr>
            </w:pPr>
            <w:r>
              <w:rPr>
                <w:rFonts w:ascii="Courier New" w:hAnsi="Courier New" w:cs="Courier New"/>
              </w:rPr>
              <w:t>range=MRSAB.VSAB</w:t>
            </w:r>
          </w:p>
        </w:tc>
        <w:tc>
          <w:tcPr>
            <w:tcW w:w="2628" w:type="dxa"/>
          </w:tcPr>
          <w:p w:rsidR="00D634F4" w:rsidRPr="00D634F4" w:rsidRDefault="00D634F4" w:rsidP="00100537">
            <w:pPr>
              <w:pStyle w:val="ListParagraph"/>
              <w:ind w:left="0"/>
              <w:rPr>
                <w:rFonts w:ascii="Courier New" w:hAnsi="Courier New" w:cs="Courier New"/>
              </w:rPr>
            </w:pPr>
            <w:r>
              <w:rPr>
                <w:rFonts w:ascii="Courier New" w:hAnsi="Courier New" w:cs="Courier New"/>
              </w:rPr>
              <w:t>SNOMEDCT_2009_01</w:t>
            </w:r>
            <w:r w:rsidRPr="00D634F4">
              <w:rPr>
                <w:rFonts w:ascii="Courier New" w:hAnsi="Courier New" w:cs="Courier New"/>
              </w:rPr>
              <w:t>_31</w:t>
            </w:r>
          </w:p>
        </w:tc>
      </w:tr>
      <w:tr w:rsidR="00D634F4" w:rsidTr="00D634F4">
        <w:tc>
          <w:tcPr>
            <w:tcW w:w="1839" w:type="dxa"/>
          </w:tcPr>
          <w:p w:rsidR="00D634F4" w:rsidRPr="00D634F4" w:rsidRDefault="00D634F4" w:rsidP="00100537">
            <w:pPr>
              <w:pStyle w:val="ListParagraph"/>
              <w:ind w:left="0"/>
              <w:rPr>
                <w:rFonts w:ascii="Courier New" w:hAnsi="Courier New" w:cs="Courier New"/>
              </w:rPr>
            </w:pPr>
            <w:r>
              <w:rPr>
                <w:rFonts w:ascii="Courier New" w:hAnsi="Courier New" w:cs="Courier New"/>
              </w:rPr>
              <w:t>TORSAB</w:t>
            </w:r>
          </w:p>
        </w:tc>
        <w:tc>
          <w:tcPr>
            <w:tcW w:w="2841" w:type="dxa"/>
          </w:tcPr>
          <w:p w:rsidR="00D634F4" w:rsidRDefault="00D60724" w:rsidP="00100537">
            <w:pPr>
              <w:pStyle w:val="ListParagraph"/>
              <w:ind w:left="0"/>
              <w:rPr>
                <w:rFonts w:ascii="Courier New" w:hAnsi="Courier New" w:cs="Courier New"/>
              </w:rPr>
            </w:pPr>
            <w:r w:rsidRPr="00D60724">
              <w:rPr>
                <w:rFonts w:ascii="Courier New" w:hAnsi="Courier New" w:cs="Courier New"/>
              </w:rPr>
              <w:t>Root source abbreviation for the "to" identifiers of a map set</w:t>
            </w:r>
          </w:p>
        </w:tc>
        <w:tc>
          <w:tcPr>
            <w:tcW w:w="2250" w:type="dxa"/>
          </w:tcPr>
          <w:p w:rsidR="00D634F4" w:rsidRPr="00D634F4" w:rsidRDefault="00D634F4" w:rsidP="00100537">
            <w:pPr>
              <w:pStyle w:val="ListParagraph"/>
              <w:ind w:left="0"/>
              <w:rPr>
                <w:rFonts w:ascii="Courier New" w:hAnsi="Courier New" w:cs="Courier New"/>
              </w:rPr>
            </w:pPr>
            <w:r>
              <w:rPr>
                <w:rFonts w:ascii="Courier New" w:hAnsi="Courier New" w:cs="Courier New"/>
              </w:rPr>
              <w:t>range=MRSAB.RSAB</w:t>
            </w:r>
          </w:p>
        </w:tc>
        <w:tc>
          <w:tcPr>
            <w:tcW w:w="2628" w:type="dxa"/>
          </w:tcPr>
          <w:p w:rsidR="00D634F4" w:rsidRPr="00D634F4" w:rsidRDefault="00D634F4" w:rsidP="00100537">
            <w:pPr>
              <w:pStyle w:val="ListParagraph"/>
              <w:ind w:left="0"/>
              <w:rPr>
                <w:rFonts w:ascii="Courier New" w:hAnsi="Courier New" w:cs="Courier New"/>
              </w:rPr>
            </w:pPr>
            <w:r>
              <w:rPr>
                <w:rFonts w:ascii="Courier New" w:hAnsi="Courier New" w:cs="Courier New"/>
              </w:rPr>
              <w:t>ICD9CM</w:t>
            </w:r>
          </w:p>
        </w:tc>
      </w:tr>
      <w:tr w:rsidR="00D634F4" w:rsidTr="00D634F4">
        <w:tc>
          <w:tcPr>
            <w:tcW w:w="1839" w:type="dxa"/>
          </w:tcPr>
          <w:p w:rsidR="00D634F4" w:rsidRPr="00D634F4" w:rsidRDefault="00D634F4" w:rsidP="00100537">
            <w:pPr>
              <w:pStyle w:val="ListParagraph"/>
              <w:ind w:left="0"/>
              <w:rPr>
                <w:rFonts w:ascii="Courier New" w:hAnsi="Courier New" w:cs="Courier New"/>
              </w:rPr>
            </w:pPr>
            <w:r>
              <w:rPr>
                <w:rFonts w:ascii="Courier New" w:hAnsi="Courier New" w:cs="Courier New"/>
              </w:rPr>
              <w:t>TOVSAB</w:t>
            </w:r>
          </w:p>
        </w:tc>
        <w:tc>
          <w:tcPr>
            <w:tcW w:w="2841" w:type="dxa"/>
          </w:tcPr>
          <w:p w:rsidR="00D634F4" w:rsidRDefault="00D60724" w:rsidP="00100537">
            <w:pPr>
              <w:pStyle w:val="ListParagraph"/>
              <w:ind w:left="0"/>
              <w:rPr>
                <w:rFonts w:ascii="Courier New" w:hAnsi="Courier New" w:cs="Courier New"/>
              </w:rPr>
            </w:pPr>
            <w:r w:rsidRPr="00D60724">
              <w:rPr>
                <w:rFonts w:ascii="Courier New" w:hAnsi="Courier New" w:cs="Courier New"/>
              </w:rPr>
              <w:t>Versioned source abbreviation for the "to" identifiers of a map set</w:t>
            </w:r>
          </w:p>
        </w:tc>
        <w:tc>
          <w:tcPr>
            <w:tcW w:w="2250" w:type="dxa"/>
          </w:tcPr>
          <w:p w:rsidR="00D634F4" w:rsidRPr="00D634F4" w:rsidRDefault="00D634F4" w:rsidP="00100537">
            <w:pPr>
              <w:pStyle w:val="ListParagraph"/>
              <w:ind w:left="0"/>
              <w:rPr>
                <w:rFonts w:ascii="Courier New" w:hAnsi="Courier New" w:cs="Courier New"/>
              </w:rPr>
            </w:pPr>
            <w:r>
              <w:rPr>
                <w:rFonts w:ascii="Courier New" w:hAnsi="Courier New" w:cs="Courier New"/>
              </w:rPr>
              <w:t>range=MRSAB.VSAB</w:t>
            </w:r>
          </w:p>
        </w:tc>
        <w:tc>
          <w:tcPr>
            <w:tcW w:w="2628" w:type="dxa"/>
          </w:tcPr>
          <w:p w:rsidR="00D634F4" w:rsidRPr="00D634F4" w:rsidRDefault="00D634F4" w:rsidP="00100537">
            <w:pPr>
              <w:pStyle w:val="ListParagraph"/>
              <w:ind w:left="0"/>
              <w:rPr>
                <w:rFonts w:ascii="Courier New" w:hAnsi="Courier New" w:cs="Courier New"/>
              </w:rPr>
            </w:pPr>
            <w:r>
              <w:rPr>
                <w:rFonts w:ascii="Courier New" w:hAnsi="Courier New" w:cs="Courier New"/>
              </w:rPr>
              <w:t>ICD9CM_20</w:t>
            </w:r>
            <w:r w:rsidR="008A3864">
              <w:rPr>
                <w:rFonts w:ascii="Courier New" w:hAnsi="Courier New" w:cs="Courier New"/>
              </w:rPr>
              <w:t>10</w:t>
            </w:r>
          </w:p>
        </w:tc>
      </w:tr>
    </w:tbl>
    <w:p w:rsidR="00B36484" w:rsidRPr="00670D57" w:rsidRDefault="00B36484" w:rsidP="00B36484">
      <w:pPr>
        <w:pStyle w:val="ListParagraph"/>
        <w:rPr>
          <w:b/>
        </w:rPr>
      </w:pPr>
    </w:p>
    <w:p w:rsidR="00670D57" w:rsidRDefault="00564020" w:rsidP="00C607B3">
      <w:r w:rsidRPr="00D634F4">
        <w:rPr>
          <w:b/>
        </w:rPr>
        <w:t xml:space="preserve">Optional </w:t>
      </w:r>
      <w:commentRangeStart w:id="4"/>
      <w:r w:rsidRPr="00D634F4">
        <w:rPr>
          <w:b/>
        </w:rPr>
        <w:t>Attributes</w:t>
      </w:r>
      <w:commentRangeEnd w:id="4"/>
      <w:r w:rsidR="00622BB7">
        <w:rPr>
          <w:rStyle w:val="CommentReference"/>
        </w:rPr>
        <w:commentReference w:id="4"/>
      </w:r>
      <w:r w:rsidRPr="00D634F4">
        <w:rPr>
          <w:b/>
        </w:rPr>
        <w:t>:</w:t>
      </w:r>
      <w:r>
        <w:t xml:space="preserve">  In general, these attributes are extracted directly from source provided data and may have a diverse range of values and formats.  ATNs for attributes created during Metathesaurus source processing begin with “MTH_”.</w:t>
      </w:r>
    </w:p>
    <w:p w:rsidR="00564020" w:rsidRPr="00670D57" w:rsidRDefault="00564020" w:rsidP="00C607B3"/>
    <w:tbl>
      <w:tblPr>
        <w:tblStyle w:val="TableGrid"/>
        <w:tblW w:w="4991" w:type="pct"/>
        <w:tblLayout w:type="fixed"/>
        <w:tblLook w:val="04A0"/>
      </w:tblPr>
      <w:tblGrid>
        <w:gridCol w:w="2808"/>
        <w:gridCol w:w="3241"/>
        <w:gridCol w:w="3510"/>
      </w:tblGrid>
      <w:tr w:rsidR="005072F9" w:rsidTr="008A2178">
        <w:tc>
          <w:tcPr>
            <w:tcW w:w="1469" w:type="pct"/>
          </w:tcPr>
          <w:p w:rsidR="005072F9" w:rsidRPr="008A5870" w:rsidRDefault="005072F9" w:rsidP="007E2CB3">
            <w:pPr>
              <w:jc w:val="center"/>
              <w:rPr>
                <w:rFonts w:ascii="Courier New" w:hAnsi="Courier New" w:cs="Courier New"/>
                <w:b/>
              </w:rPr>
            </w:pPr>
            <w:r w:rsidRPr="008A5870">
              <w:rPr>
                <w:rFonts w:ascii="Courier New" w:hAnsi="Courier New" w:cs="Courier New"/>
                <w:b/>
              </w:rPr>
              <w:t>ATN</w:t>
            </w:r>
          </w:p>
        </w:tc>
        <w:tc>
          <w:tcPr>
            <w:tcW w:w="1695" w:type="pct"/>
          </w:tcPr>
          <w:p w:rsidR="005072F9" w:rsidRPr="008A5870" w:rsidRDefault="005072F9" w:rsidP="007E2CB3">
            <w:pPr>
              <w:jc w:val="center"/>
              <w:rPr>
                <w:rFonts w:ascii="Courier New" w:hAnsi="Courier New" w:cs="Courier New"/>
                <w:b/>
              </w:rPr>
            </w:pPr>
            <w:r w:rsidRPr="008A5870">
              <w:rPr>
                <w:rFonts w:ascii="Courier New" w:hAnsi="Courier New" w:cs="Courier New"/>
                <w:b/>
              </w:rPr>
              <w:t>Description</w:t>
            </w:r>
          </w:p>
        </w:tc>
        <w:tc>
          <w:tcPr>
            <w:tcW w:w="1836" w:type="pct"/>
          </w:tcPr>
          <w:p w:rsidR="005072F9" w:rsidRPr="008A5870" w:rsidRDefault="005072F9" w:rsidP="007E2CB3">
            <w:pPr>
              <w:jc w:val="center"/>
              <w:rPr>
                <w:rFonts w:ascii="Courier New" w:hAnsi="Courier New" w:cs="Courier New"/>
                <w:b/>
              </w:rPr>
            </w:pPr>
            <w:r w:rsidRPr="008A5870">
              <w:rPr>
                <w:rFonts w:ascii="Courier New" w:hAnsi="Courier New" w:cs="Courier New"/>
                <w:b/>
              </w:rPr>
              <w:t>Valid values and/or examples</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MAPSETNAME</w:t>
            </w:r>
          </w:p>
        </w:tc>
        <w:tc>
          <w:tcPr>
            <w:tcW w:w="1695" w:type="pct"/>
          </w:tcPr>
          <w:p w:rsidR="005072F9" w:rsidRPr="008A5870" w:rsidRDefault="005072F9" w:rsidP="00100537">
            <w:pPr>
              <w:rPr>
                <w:rFonts w:ascii="Courier New" w:hAnsi="Courier New" w:cs="Courier New"/>
              </w:rPr>
            </w:pPr>
            <w:r w:rsidRPr="008A5870">
              <w:rPr>
                <w:rFonts w:ascii="Courier New" w:hAnsi="Courier New" w:cs="Courier New"/>
              </w:rPr>
              <w:t>Official name of a map set</w:t>
            </w:r>
          </w:p>
        </w:tc>
        <w:tc>
          <w:tcPr>
            <w:tcW w:w="1836" w:type="pct"/>
          </w:tcPr>
          <w:p w:rsidR="005072F9" w:rsidRPr="008A5870" w:rsidRDefault="005072F9" w:rsidP="00100537">
            <w:pPr>
              <w:rPr>
                <w:rFonts w:ascii="Courier New" w:hAnsi="Courier New" w:cs="Courier New"/>
              </w:rPr>
            </w:pPr>
            <w:r w:rsidRPr="008A5870">
              <w:rPr>
                <w:rFonts w:ascii="Courier New" w:hAnsi="Courier New" w:cs="Courier New"/>
              </w:rPr>
              <w:t>ICD-9-CM</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MAPSETREALMID </w:t>
            </w:r>
          </w:p>
        </w:tc>
        <w:tc>
          <w:tcPr>
            <w:tcW w:w="1695" w:type="pct"/>
          </w:tcPr>
          <w:p w:rsidR="005072F9" w:rsidRPr="008A5870" w:rsidRDefault="005072F9" w:rsidP="00100537">
            <w:pPr>
              <w:rPr>
                <w:rFonts w:ascii="Courier New" w:hAnsi="Courier New" w:cs="Courier New"/>
              </w:rPr>
            </w:pPr>
            <w:r w:rsidRPr="008A5870">
              <w:rPr>
                <w:rFonts w:ascii="Courier New" w:hAnsi="Courier New" w:cs="Courier New"/>
              </w:rPr>
              <w:t>Identifier of a "Realm"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c>
          <w:tcPr>
            <w:tcW w:w="1836" w:type="pct"/>
          </w:tcPr>
          <w:p w:rsidR="005072F9" w:rsidRPr="008A5870" w:rsidRDefault="005072F9" w:rsidP="00100537">
            <w:pPr>
              <w:rPr>
                <w:rFonts w:ascii="Courier New" w:hAnsi="Courier New" w:cs="Courier New"/>
              </w:rPr>
            </w:pPr>
            <w:commentRangeStart w:id="5"/>
            <w:r w:rsidRPr="008A5870">
              <w:rPr>
                <w:rFonts w:ascii="Courier New" w:hAnsi="Courier New" w:cs="Courier New"/>
              </w:rPr>
              <w:t>???</w:t>
            </w:r>
            <w:commentRangeEnd w:id="5"/>
            <w:r w:rsidRPr="008A5870">
              <w:rPr>
                <w:rStyle w:val="CommentReference"/>
                <w:rFonts w:ascii="Courier New" w:eastAsiaTheme="minorHAnsi" w:hAnsi="Courier New" w:cs="Courier New"/>
                <w:sz w:val="20"/>
                <w:szCs w:val="20"/>
              </w:rPr>
              <w:commentReference w:id="5"/>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MAPSETRULETYPE</w:t>
            </w:r>
          </w:p>
        </w:tc>
        <w:tc>
          <w:tcPr>
            <w:tcW w:w="1695" w:type="pct"/>
          </w:tcPr>
          <w:p w:rsidR="005072F9" w:rsidRPr="008A5870" w:rsidRDefault="005072F9" w:rsidP="00100537">
            <w:pPr>
              <w:rPr>
                <w:rFonts w:ascii="Courier New" w:hAnsi="Courier New" w:cs="Courier New"/>
              </w:rPr>
            </w:pPr>
            <w:r w:rsidRPr="008A5870">
              <w:rPr>
                <w:rFonts w:ascii="Courier New" w:hAnsi="Courier New" w:cs="Courier New"/>
              </w:rPr>
              <w:t>Indicates the types of rules used in a map set and cross map targets to which a source is mapped.</w:t>
            </w:r>
          </w:p>
        </w:tc>
        <w:tc>
          <w:tcPr>
            <w:tcW w:w="1836" w:type="pct"/>
          </w:tcPr>
          <w:p w:rsidR="005072F9" w:rsidRPr="008A5870" w:rsidRDefault="005072F9" w:rsidP="00100537">
            <w:pPr>
              <w:rPr>
                <w:rFonts w:ascii="Courier New" w:hAnsi="Courier New" w:cs="Courier New"/>
              </w:rPr>
            </w:pPr>
            <w:commentRangeStart w:id="6"/>
            <w:r w:rsidRPr="008A5870">
              <w:rPr>
                <w:rFonts w:ascii="Courier New" w:hAnsi="Courier New" w:cs="Courier New"/>
              </w:rPr>
              <w:t>???</w:t>
            </w:r>
            <w:commentRangeEnd w:id="6"/>
            <w:r w:rsidRPr="008A5870">
              <w:rPr>
                <w:rStyle w:val="CommentReference"/>
                <w:rFonts w:ascii="Courier New" w:eastAsiaTheme="minorHAnsi" w:hAnsi="Courier New" w:cs="Courier New"/>
                <w:sz w:val="20"/>
                <w:szCs w:val="20"/>
              </w:rPr>
              <w:commentReference w:id="6"/>
            </w:r>
          </w:p>
        </w:tc>
      </w:tr>
      <w:tr w:rsidR="005072F9" w:rsidTr="008A2178">
        <w:tc>
          <w:tcPr>
            <w:tcW w:w="1469" w:type="pct"/>
          </w:tcPr>
          <w:p w:rsidR="005072F9" w:rsidRPr="008A5870" w:rsidRDefault="005072F9"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MAPSETSCHEMEID  </w:t>
            </w:r>
          </w:p>
        </w:tc>
        <w:tc>
          <w:tcPr>
            <w:tcW w:w="1695" w:type="pct"/>
          </w:tcPr>
          <w:p w:rsidR="00E83F51" w:rsidRPr="008A5870" w:rsidRDefault="005072F9" w:rsidP="00E83F51">
            <w:pPr>
              <w:rPr>
                <w:rFonts w:ascii="Courier New" w:hAnsi="Courier New" w:cs="Courier New"/>
              </w:rPr>
            </w:pPr>
            <w:r w:rsidRPr="008A5870">
              <w:rPr>
                <w:rFonts w:ascii="Courier New" w:hAnsi="Courier New" w:cs="Courier New"/>
              </w:rPr>
              <w:t xml:space="preserve">Standard identifier for </w:t>
            </w:r>
            <w:r w:rsidRPr="008A5870">
              <w:rPr>
                <w:rFonts w:ascii="Courier New" w:hAnsi="Courier New" w:cs="Courier New"/>
              </w:rPr>
              <w:lastRenderedPageBreak/>
              <w:t>the scheme to which a map set belongs. This may be an International Coding Scheme Identifier (ISO7826) or an Object Identifier (OID) used as specified by HL7</w:t>
            </w:r>
            <w:r w:rsidR="00E83F51" w:rsidRPr="008A5870">
              <w:rPr>
                <w:rFonts w:ascii="Courier New" w:hAnsi="Courier New" w:cs="Courier New"/>
              </w:rPr>
              <w:t>.</w:t>
            </w:r>
          </w:p>
          <w:p w:rsidR="005072F9" w:rsidRPr="008A5870" w:rsidRDefault="005072F9" w:rsidP="005072F9">
            <w:pPr>
              <w:rPr>
                <w:rFonts w:ascii="Courier New" w:hAnsi="Courier New" w:cs="Courier New"/>
              </w:rPr>
            </w:pPr>
          </w:p>
        </w:tc>
        <w:tc>
          <w:tcPr>
            <w:tcW w:w="1836" w:type="pct"/>
          </w:tcPr>
          <w:p w:rsidR="005072F9" w:rsidRPr="008A5870" w:rsidRDefault="005072F9" w:rsidP="004F41D8">
            <w:pPr>
              <w:rPr>
                <w:rFonts w:ascii="Courier New" w:hAnsi="Courier New" w:cs="Courier New"/>
              </w:rPr>
            </w:pPr>
            <w:commentRangeStart w:id="7"/>
            <w:r w:rsidRPr="008A5870">
              <w:rPr>
                <w:rFonts w:ascii="Courier New" w:hAnsi="Courier New" w:cs="Courier New"/>
              </w:rPr>
              <w:lastRenderedPageBreak/>
              <w:t>2.16.840.1.113883.</w:t>
            </w:r>
            <w:commentRangeEnd w:id="7"/>
            <w:r w:rsidR="00127305">
              <w:rPr>
                <w:rStyle w:val="CommentReference"/>
                <w:rFonts w:asciiTheme="minorHAnsi" w:eastAsiaTheme="minorHAnsi" w:hAnsiTheme="minorHAnsi" w:cstheme="minorBidi"/>
              </w:rPr>
              <w:commentReference w:id="7"/>
            </w:r>
            <w:r w:rsidRPr="008A5870">
              <w:rPr>
                <w:rFonts w:ascii="Courier New" w:hAnsi="Courier New" w:cs="Courier New"/>
              </w:rPr>
              <w:t>6.5.2.1</w:t>
            </w:r>
          </w:p>
        </w:tc>
      </w:tr>
      <w:tr w:rsidR="005072F9" w:rsidTr="008A2178">
        <w:tc>
          <w:tcPr>
            <w:tcW w:w="1469" w:type="pct"/>
          </w:tcPr>
          <w:p w:rsidR="005072F9" w:rsidRPr="008A5870" w:rsidRDefault="005072F9"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MAPSETSCHEMENAME</w:t>
            </w:r>
          </w:p>
          <w:p w:rsidR="005072F9" w:rsidRPr="008A5870" w:rsidRDefault="005072F9"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1695" w:type="pct"/>
          </w:tcPr>
          <w:p w:rsidR="005072F9" w:rsidRPr="008A5870" w:rsidRDefault="00E83F51" w:rsidP="00E83F51">
            <w:pPr>
              <w:rPr>
                <w:rFonts w:ascii="Courier New" w:hAnsi="Courier New" w:cs="Courier New"/>
              </w:rPr>
            </w:pPr>
            <w:r w:rsidRPr="008A5870">
              <w:rPr>
                <w:rFonts w:ascii="Courier New" w:hAnsi="Courier New" w:cs="Courier New"/>
              </w:rPr>
              <w:t>Full name of the target scheme in a map set.</w:t>
            </w:r>
          </w:p>
        </w:tc>
        <w:tc>
          <w:tcPr>
            <w:tcW w:w="1836" w:type="pct"/>
          </w:tcPr>
          <w:p w:rsidR="005072F9" w:rsidRPr="008A5870" w:rsidRDefault="005072F9" w:rsidP="004F41D8">
            <w:pPr>
              <w:rPr>
                <w:rFonts w:ascii="Courier New" w:hAnsi="Courier New" w:cs="Courier New"/>
              </w:rPr>
            </w:pPr>
            <w:commentRangeStart w:id="8"/>
            <w:r w:rsidRPr="008A5870">
              <w:rPr>
                <w:rFonts w:ascii="Courier New" w:hAnsi="Courier New" w:cs="Courier New"/>
              </w:rPr>
              <w:t>International</w:t>
            </w:r>
            <w:commentRangeEnd w:id="8"/>
            <w:r w:rsidR="00127305">
              <w:rPr>
                <w:rStyle w:val="CommentReference"/>
                <w:rFonts w:asciiTheme="minorHAnsi" w:eastAsiaTheme="minorHAnsi" w:hAnsiTheme="minorHAnsi" w:cstheme="minorBidi"/>
              </w:rPr>
              <w:commentReference w:id="8"/>
            </w:r>
            <w:r w:rsidRPr="008A5870">
              <w:rPr>
                <w:rFonts w:ascii="Courier New" w:hAnsi="Courier New" w:cs="Courier New"/>
              </w:rPr>
              <w:t xml:space="preserve"> Classification of Diseases and Related Health Problems, 9th Revision, Clinical Modifications.</w:t>
            </w:r>
          </w:p>
        </w:tc>
      </w:tr>
      <w:tr w:rsidR="005072F9" w:rsidTr="008A2178">
        <w:tc>
          <w:tcPr>
            <w:tcW w:w="1469" w:type="pct"/>
          </w:tcPr>
          <w:p w:rsidR="005072F9" w:rsidRPr="008A5870" w:rsidRDefault="005072F9"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MAPSETSCHEMEVERSION</w:t>
            </w:r>
            <w:r w:rsidRPr="008A5870">
              <w:rPr>
                <w:rFonts w:ascii="Courier New" w:hAnsi="Courier New" w:cs="Courier New"/>
              </w:rPr>
              <w:br/>
              <w:t xml:space="preserve">    </w:t>
            </w:r>
          </w:p>
          <w:p w:rsidR="005072F9" w:rsidRPr="008A5870" w:rsidRDefault="005072F9"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rsidR="005072F9" w:rsidRPr="008A5870" w:rsidRDefault="005072F9" w:rsidP="00B0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1695" w:type="pct"/>
          </w:tcPr>
          <w:p w:rsidR="005072F9" w:rsidRPr="008A5870" w:rsidRDefault="00E83F51" w:rsidP="004F41D8">
            <w:pPr>
              <w:rPr>
                <w:rFonts w:ascii="Courier New" w:hAnsi="Courier New" w:cs="Courier New"/>
              </w:rPr>
            </w:pPr>
            <w:r w:rsidRPr="008A5870">
              <w:rPr>
                <w:rFonts w:ascii="Courier New" w:hAnsi="Courier New" w:cs="Courier New"/>
              </w:rPr>
              <w:t>Version number of the target scheme (as published by the issuing organization) in a map set.</w:t>
            </w:r>
          </w:p>
        </w:tc>
        <w:tc>
          <w:tcPr>
            <w:tcW w:w="1836" w:type="pct"/>
          </w:tcPr>
          <w:p w:rsidR="005072F9" w:rsidRPr="008A5870" w:rsidRDefault="005072F9" w:rsidP="004F41D8">
            <w:pPr>
              <w:rPr>
                <w:rFonts w:ascii="Courier New" w:hAnsi="Courier New" w:cs="Courier New"/>
              </w:rPr>
            </w:pPr>
            <w:commentRangeStart w:id="9"/>
            <w:r w:rsidRPr="008A5870">
              <w:rPr>
                <w:rFonts w:ascii="Courier New" w:hAnsi="Courier New" w:cs="Courier New"/>
              </w:rPr>
              <w:t>2009</w:t>
            </w:r>
            <w:commentRangeEnd w:id="9"/>
            <w:r w:rsidR="00127305">
              <w:rPr>
                <w:rStyle w:val="CommentReference"/>
                <w:rFonts w:asciiTheme="minorHAnsi" w:eastAsiaTheme="minorHAnsi" w:hAnsiTheme="minorHAnsi" w:cstheme="minorBidi"/>
              </w:rPr>
              <w:commentReference w:id="9"/>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MAPSETSEPARATORCODE</w:t>
            </w:r>
          </w:p>
        </w:tc>
        <w:tc>
          <w:tcPr>
            <w:tcW w:w="1695" w:type="pct"/>
          </w:tcPr>
          <w:p w:rsidR="005072F9" w:rsidRPr="008A5870" w:rsidRDefault="00E83F51" w:rsidP="00E83F51">
            <w:pPr>
              <w:rPr>
                <w:rFonts w:ascii="Courier New" w:hAnsi="Courier New" w:cs="Courier New"/>
              </w:rPr>
            </w:pPr>
            <w:r w:rsidRPr="008A5870">
              <w:rPr>
                <w:rFonts w:ascii="Courier New" w:hAnsi="Courier New" w:cs="Courier New"/>
              </w:rPr>
              <w:t>XML entity code (for example, "&amp;#</w:t>
            </w:r>
            <w:r w:rsidR="00127305">
              <w:rPr>
                <w:rFonts w:ascii="Courier New" w:hAnsi="Courier New" w:cs="Courier New"/>
              </w:rPr>
              <w:t>x</w:t>
            </w:r>
            <w:r w:rsidRPr="008A5870">
              <w:rPr>
                <w:rFonts w:ascii="Courier New" w:hAnsi="Courier New" w:cs="Courier New"/>
              </w:rPr>
              <w:t>7c;" to represent the vertical-bar character) for the character used as a separator between the individual codes in the target codes field in a map set.</w:t>
            </w:r>
          </w:p>
        </w:tc>
        <w:tc>
          <w:tcPr>
            <w:tcW w:w="1836" w:type="pct"/>
          </w:tcPr>
          <w:p w:rsidR="005072F9" w:rsidRPr="008A5870" w:rsidRDefault="005072F9" w:rsidP="00100537">
            <w:pPr>
              <w:rPr>
                <w:rFonts w:ascii="Courier New" w:hAnsi="Courier New" w:cs="Courier New"/>
              </w:rPr>
            </w:pPr>
            <w:r w:rsidRPr="008A5870">
              <w:rPr>
                <w:rFonts w:ascii="Courier New" w:hAnsi="Courier New" w:cs="Courier New"/>
              </w:rPr>
              <w:t>&amp;#x7C;</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MAPSETSID</w:t>
            </w:r>
          </w:p>
        </w:tc>
        <w:tc>
          <w:tcPr>
            <w:tcW w:w="1695" w:type="pct"/>
          </w:tcPr>
          <w:p w:rsidR="005072F9" w:rsidRPr="008A5870" w:rsidRDefault="00E83F51" w:rsidP="00100537">
            <w:pPr>
              <w:rPr>
                <w:rFonts w:ascii="Courier New" w:hAnsi="Courier New" w:cs="Courier New"/>
              </w:rPr>
            </w:pPr>
            <w:r w:rsidRPr="008A5870">
              <w:rPr>
                <w:rFonts w:ascii="Courier New" w:hAnsi="Courier New" w:cs="Courier New"/>
              </w:rPr>
              <w:t>Source asserted identifier for a map set</w:t>
            </w:r>
            <w:r w:rsidR="008A3864">
              <w:rPr>
                <w:rFonts w:ascii="Courier New" w:hAnsi="Courier New" w:cs="Courier New"/>
              </w:rPr>
              <w:t>.  If present, matches the CODE in MRCONSO.RRF.</w:t>
            </w:r>
          </w:p>
        </w:tc>
        <w:tc>
          <w:tcPr>
            <w:tcW w:w="1836" w:type="pct"/>
          </w:tcPr>
          <w:p w:rsidR="005072F9" w:rsidRPr="008A5870" w:rsidRDefault="005072F9" w:rsidP="00100537">
            <w:pPr>
              <w:rPr>
                <w:rFonts w:ascii="Courier New" w:hAnsi="Courier New" w:cs="Courier New"/>
              </w:rPr>
            </w:pPr>
            <w:r w:rsidRPr="008A5870">
              <w:rPr>
                <w:rFonts w:ascii="Courier New" w:hAnsi="Courier New" w:cs="Courier New"/>
              </w:rPr>
              <w:t>100046</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MAPSETTYPE</w:t>
            </w:r>
            <w:r w:rsidRPr="008A5870">
              <w:rPr>
                <w:rFonts w:ascii="Courier New" w:hAnsi="Courier New" w:cs="Courier New"/>
              </w:rPr>
              <w:br/>
              <w:t xml:space="preserve">    </w:t>
            </w:r>
          </w:p>
        </w:tc>
        <w:tc>
          <w:tcPr>
            <w:tcW w:w="1695" w:type="pct"/>
          </w:tcPr>
          <w:p w:rsidR="005072F9" w:rsidRPr="008A5870" w:rsidRDefault="00E83F51" w:rsidP="00100537">
            <w:pPr>
              <w:rPr>
                <w:rFonts w:ascii="Courier New" w:hAnsi="Courier New" w:cs="Courier New"/>
              </w:rPr>
            </w:pPr>
            <w:r w:rsidRPr="008A5870">
              <w:rPr>
                <w:rFonts w:ascii="Courier New" w:hAnsi="Courier New" w:cs="Courier New"/>
              </w:rPr>
              <w:t xml:space="preserve">Indicates the nature of a map set. Its value is map set specific. </w:t>
            </w:r>
            <w:commentRangeStart w:id="10"/>
            <w:r w:rsidRPr="000235E3">
              <w:rPr>
                <w:rFonts w:ascii="Courier New" w:hAnsi="Courier New" w:cs="Courier New"/>
              </w:rPr>
              <w:t>It can be used to indicate the inclusion of one to one, one to many and choices of maps.</w:t>
            </w:r>
            <w:commentRangeEnd w:id="10"/>
            <w:r w:rsidRPr="000235E3">
              <w:rPr>
                <w:rStyle w:val="CommentReference"/>
                <w:rFonts w:ascii="Courier New" w:eastAsiaTheme="minorHAnsi" w:hAnsi="Courier New" w:cs="Courier New"/>
                <w:sz w:val="20"/>
                <w:szCs w:val="20"/>
              </w:rPr>
              <w:commentReference w:id="10"/>
            </w:r>
          </w:p>
        </w:tc>
        <w:tc>
          <w:tcPr>
            <w:tcW w:w="1836" w:type="pct"/>
          </w:tcPr>
          <w:p w:rsidR="005072F9" w:rsidRPr="008A5870" w:rsidRDefault="005072F9" w:rsidP="00100537">
            <w:pPr>
              <w:rPr>
                <w:rFonts w:ascii="Courier New" w:hAnsi="Courier New" w:cs="Courier New"/>
              </w:rPr>
            </w:pPr>
            <w:r w:rsidRPr="008A5870">
              <w:rPr>
                <w:rFonts w:ascii="Courier New" w:hAnsi="Courier New" w:cs="Courier New"/>
              </w:rPr>
              <w:t>2</w:t>
            </w:r>
          </w:p>
          <w:p w:rsidR="005072F9" w:rsidRPr="008A5870" w:rsidRDefault="005072F9" w:rsidP="00100537">
            <w:pPr>
              <w:rPr>
                <w:rFonts w:ascii="Courier New" w:hAnsi="Courier New" w:cs="Courier New"/>
              </w:rPr>
            </w:pPr>
            <w:r w:rsidRPr="008A5870">
              <w:rPr>
                <w:rFonts w:ascii="Courier New" w:hAnsi="Courier New" w:cs="Courier New"/>
              </w:rPr>
              <w:t>ICD-10-PCS to ICD-9-CM Mappings</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MAPSETXRTARGETID</w:t>
            </w:r>
          </w:p>
        </w:tc>
        <w:tc>
          <w:tcPr>
            <w:tcW w:w="1695" w:type="pct"/>
          </w:tcPr>
          <w:p w:rsidR="005072F9" w:rsidRPr="008A5870" w:rsidRDefault="00E83F51" w:rsidP="00E83F51">
            <w:pPr>
              <w:rPr>
                <w:rFonts w:ascii="Courier New" w:hAnsi="Courier New" w:cs="Courier New"/>
              </w:rPr>
            </w:pPr>
            <w:r w:rsidRPr="008A5870">
              <w:rPr>
                <w:rFonts w:ascii="Courier New" w:hAnsi="Courier New" w:cs="Courier New"/>
              </w:rPr>
              <w:t>Map set target identifier used for XR mappings.</w:t>
            </w:r>
            <w:r w:rsidR="008A3864">
              <w:rPr>
                <w:rFonts w:ascii="Courier New" w:hAnsi="Courier New" w:cs="Courier New"/>
              </w:rPr>
              <w:t xml:space="preserve"> Only used for map sets that explicitly map source codes to “nothing.”</w:t>
            </w:r>
          </w:p>
        </w:tc>
        <w:tc>
          <w:tcPr>
            <w:tcW w:w="1836" w:type="pct"/>
          </w:tcPr>
          <w:p w:rsidR="005072F9" w:rsidRDefault="005072F9" w:rsidP="00100537">
            <w:pPr>
              <w:rPr>
                <w:rFonts w:ascii="Courier New" w:hAnsi="Courier New" w:cs="Courier New"/>
              </w:rPr>
            </w:pPr>
            <w:commentRangeStart w:id="11"/>
            <w:r w:rsidRPr="008A5870">
              <w:rPr>
                <w:rFonts w:ascii="Courier New" w:hAnsi="Courier New" w:cs="Courier New"/>
              </w:rPr>
              <w:t>100051</w:t>
            </w:r>
            <w:commentRangeEnd w:id="11"/>
            <w:r w:rsidR="00127305">
              <w:rPr>
                <w:rStyle w:val="CommentReference"/>
                <w:rFonts w:asciiTheme="minorHAnsi" w:eastAsiaTheme="minorHAnsi" w:hAnsiTheme="minorHAnsi" w:cstheme="minorBidi"/>
              </w:rPr>
              <w:commentReference w:id="11"/>
            </w:r>
          </w:p>
          <w:p w:rsidR="008A3864" w:rsidRPr="008A5870" w:rsidRDefault="008A3864" w:rsidP="00100537">
            <w:pPr>
              <w:rPr>
                <w:rFonts w:ascii="Courier New" w:hAnsi="Courier New" w:cs="Courier New"/>
              </w:rPr>
            </w:pPr>
            <w:r>
              <w:rPr>
                <w:rFonts w:ascii="Courier New" w:hAnsi="Courier New" w:cs="Courier New"/>
              </w:rPr>
              <w:t>NoPCS</w:t>
            </w:r>
          </w:p>
        </w:tc>
      </w:tr>
      <w:tr w:rsidR="005072F9" w:rsidTr="008A2178">
        <w:tc>
          <w:tcPr>
            <w:tcW w:w="1469" w:type="pct"/>
          </w:tcPr>
          <w:p w:rsidR="005072F9" w:rsidRPr="008A5870" w:rsidRDefault="005072F9" w:rsidP="00564020">
            <w:pPr>
              <w:pStyle w:val="HTMLPreformatted"/>
            </w:pPr>
            <w:r w:rsidRPr="008A5870">
              <w:t>MTH_UMLSMAPSETSEPARATOR</w:t>
            </w:r>
          </w:p>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1695" w:type="pct"/>
          </w:tcPr>
          <w:p w:rsidR="005072F9" w:rsidRPr="008A5870" w:rsidRDefault="00E83F51" w:rsidP="00100537">
            <w:pPr>
              <w:rPr>
                <w:rFonts w:ascii="Courier New" w:hAnsi="Courier New" w:cs="Courier New"/>
              </w:rPr>
            </w:pPr>
            <w:r w:rsidRPr="008A5870">
              <w:rPr>
                <w:rFonts w:ascii="Courier New" w:hAnsi="Courier New" w:cs="Courier New"/>
              </w:rPr>
              <w:t>The character used in the UMLS Metathesaurus as a separator between the individual codes in the target codes field of the cross map targets to which a source is mapped.</w:t>
            </w:r>
          </w:p>
        </w:tc>
        <w:tc>
          <w:tcPr>
            <w:tcW w:w="1836" w:type="pct"/>
          </w:tcPr>
          <w:p w:rsidR="005072F9" w:rsidRPr="008A5870" w:rsidRDefault="005072F9" w:rsidP="00100537">
            <w:pPr>
              <w:rPr>
                <w:rFonts w:ascii="Courier New" w:hAnsi="Courier New" w:cs="Courier New"/>
              </w:rPr>
            </w:pPr>
            <w:commentRangeStart w:id="12"/>
            <w:r w:rsidRPr="008A5870">
              <w:rPr>
                <w:rFonts w:ascii="Courier New" w:hAnsi="Courier New" w:cs="Courier New"/>
              </w:rPr>
              <w:t>,</w:t>
            </w:r>
            <w:commentRangeEnd w:id="12"/>
            <w:r w:rsidR="00D402C0">
              <w:rPr>
                <w:rStyle w:val="CommentReference"/>
                <w:rFonts w:asciiTheme="minorHAnsi" w:eastAsiaTheme="minorHAnsi" w:hAnsiTheme="minorHAnsi" w:cstheme="minorBidi"/>
              </w:rPr>
              <w:commentReference w:id="12"/>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MTH_MAPFROMCOMPLEXITY</w:t>
            </w:r>
          </w:p>
        </w:tc>
        <w:tc>
          <w:tcPr>
            <w:tcW w:w="1695" w:type="pct"/>
          </w:tcPr>
          <w:p w:rsidR="005072F9" w:rsidRPr="008A5870" w:rsidRDefault="00D402C0" w:rsidP="00D402C0">
            <w:pPr>
              <w:rPr>
                <w:rFonts w:ascii="Courier New" w:hAnsi="Courier New" w:cs="Courier New"/>
              </w:rPr>
            </w:pPr>
            <w:r>
              <w:rPr>
                <w:rFonts w:ascii="Courier New" w:hAnsi="Courier New" w:cs="Courier New"/>
              </w:rPr>
              <w:t>Two-part value indicating</w:t>
            </w:r>
            <w:r w:rsidR="00E83F51" w:rsidRPr="008A5870">
              <w:rPr>
                <w:rFonts w:ascii="Courier New" w:hAnsi="Courier New" w:cs="Courier New"/>
              </w:rPr>
              <w:t xml:space="preserve"> the complexity of "from" expressions used in a map set</w:t>
            </w:r>
            <w:r>
              <w:rPr>
                <w:rFonts w:ascii="Courier New" w:hAnsi="Courier New" w:cs="Courier New"/>
              </w:rPr>
              <w:t>.  Valid values can be combined in a comma-</w:t>
            </w:r>
            <w:r>
              <w:rPr>
                <w:rFonts w:ascii="Courier New" w:hAnsi="Courier New" w:cs="Courier New"/>
              </w:rPr>
              <w:lastRenderedPageBreak/>
              <w:t>separated list</w:t>
            </w:r>
          </w:p>
        </w:tc>
        <w:tc>
          <w:tcPr>
            <w:tcW w:w="1836" w:type="pct"/>
          </w:tcPr>
          <w:p w:rsidR="0042473B" w:rsidRDefault="0042473B" w:rsidP="00E83F51">
            <w:pPr>
              <w:rPr>
                <w:rFonts w:ascii="Courier New" w:hAnsi="Courier New" w:cs="Courier New"/>
              </w:rPr>
            </w:pPr>
            <w:r w:rsidRPr="00D402C0">
              <w:rPr>
                <w:rFonts w:ascii="Courier New" w:hAnsi="Courier New" w:cs="Courier New"/>
              </w:rPr>
              <w:lastRenderedPageBreak/>
              <w:t>Valid values:</w:t>
            </w:r>
          </w:p>
          <w:p w:rsidR="00D402C0" w:rsidRPr="00D402C0" w:rsidRDefault="00D402C0" w:rsidP="00E83F51">
            <w:pPr>
              <w:rPr>
                <w:rFonts w:ascii="Courier New" w:hAnsi="Courier New" w:cs="Courier New"/>
              </w:rPr>
            </w:pPr>
          </w:p>
          <w:p w:rsidR="005072F9" w:rsidRPr="00D402C0" w:rsidRDefault="00D402C0" w:rsidP="00E83F51">
            <w:pPr>
              <w:rPr>
                <w:rFonts w:ascii="Courier New" w:hAnsi="Courier New" w:cs="Courier New"/>
                <w:u w:val="single"/>
              </w:rPr>
            </w:pPr>
            <w:r w:rsidRPr="00D402C0">
              <w:rPr>
                <w:rFonts w:ascii="Courier New" w:hAnsi="Courier New" w:cs="Courier New"/>
                <w:u w:val="single"/>
              </w:rPr>
              <w:t>Part 1</w:t>
            </w:r>
          </w:p>
          <w:p w:rsidR="00D402C0" w:rsidRPr="00D402C0" w:rsidRDefault="00D402C0" w:rsidP="00E83F51">
            <w:pPr>
              <w:rPr>
                <w:rFonts w:ascii="Courier New" w:hAnsi="Courier New" w:cs="Courier New"/>
              </w:rPr>
            </w:pPr>
            <w:r w:rsidRPr="00D402C0">
              <w:rPr>
                <w:rFonts w:ascii="Courier New" w:hAnsi="Courier New" w:cs="Courier New"/>
              </w:rPr>
              <w:t>SINGLE</w:t>
            </w:r>
          </w:p>
          <w:p w:rsidR="00D402C0" w:rsidRPr="00D402C0" w:rsidRDefault="00D402C0" w:rsidP="00E83F51">
            <w:pPr>
              <w:rPr>
                <w:rFonts w:ascii="Courier New" w:hAnsi="Courier New" w:cs="Courier New"/>
              </w:rPr>
            </w:pPr>
            <w:r w:rsidRPr="00D402C0">
              <w:rPr>
                <w:rFonts w:ascii="Courier New" w:hAnsi="Courier New" w:cs="Courier New"/>
              </w:rPr>
              <w:t>LIST</w:t>
            </w:r>
          </w:p>
          <w:p w:rsidR="00D402C0" w:rsidRDefault="00D402C0" w:rsidP="00E83F51">
            <w:pPr>
              <w:rPr>
                <w:rFonts w:ascii="Courier New" w:hAnsi="Courier New" w:cs="Courier New"/>
              </w:rPr>
            </w:pPr>
            <w:r w:rsidRPr="00D402C0">
              <w:rPr>
                <w:rFonts w:ascii="Courier New" w:hAnsi="Courier New" w:cs="Courier New"/>
              </w:rPr>
              <w:lastRenderedPageBreak/>
              <w:t>BOOLEAN_EXPRESSION</w:t>
            </w:r>
          </w:p>
          <w:p w:rsidR="00D402C0" w:rsidRDefault="00D402C0" w:rsidP="00E83F51">
            <w:pPr>
              <w:rPr>
                <w:rFonts w:ascii="Courier New" w:hAnsi="Courier New" w:cs="Courier New"/>
              </w:rPr>
            </w:pPr>
          </w:p>
          <w:p w:rsidR="00D402C0" w:rsidRPr="00D402C0" w:rsidRDefault="00D402C0" w:rsidP="00E83F51">
            <w:pPr>
              <w:rPr>
                <w:rFonts w:ascii="Courier New" w:hAnsi="Courier New" w:cs="Courier New"/>
                <w:u w:val="single"/>
              </w:rPr>
            </w:pPr>
            <w:r w:rsidRPr="00D402C0">
              <w:rPr>
                <w:rFonts w:ascii="Courier New" w:hAnsi="Courier New" w:cs="Courier New"/>
                <w:u w:val="single"/>
              </w:rPr>
              <w:t>Part 2</w:t>
            </w:r>
          </w:p>
          <w:p w:rsidR="00486417" w:rsidRDefault="00486417" w:rsidP="00E83F51">
            <w:pPr>
              <w:rPr>
                <w:rFonts w:ascii="Courier New" w:hAnsi="Courier New" w:cs="Courier New"/>
              </w:rPr>
            </w:pPr>
            <w:r>
              <w:rPr>
                <w:rFonts w:ascii="Courier New" w:hAnsi="Courier New" w:cs="Courier New"/>
              </w:rPr>
              <w:t>AUI</w:t>
            </w:r>
          </w:p>
          <w:p w:rsidR="00486417" w:rsidRDefault="00486417" w:rsidP="00E83F51">
            <w:pPr>
              <w:rPr>
                <w:rFonts w:ascii="Courier New" w:hAnsi="Courier New" w:cs="Courier New"/>
              </w:rPr>
            </w:pPr>
            <w:r>
              <w:rPr>
                <w:rFonts w:ascii="Courier New" w:hAnsi="Courier New" w:cs="Courier New"/>
              </w:rPr>
              <w:t>CODE</w:t>
            </w:r>
          </w:p>
          <w:p w:rsidR="00D402C0" w:rsidRPr="00D402C0" w:rsidRDefault="00D402C0" w:rsidP="00E83F51">
            <w:pPr>
              <w:rPr>
                <w:rFonts w:ascii="Courier New" w:hAnsi="Courier New" w:cs="Courier New"/>
              </w:rPr>
            </w:pPr>
            <w:r w:rsidRPr="00D402C0">
              <w:rPr>
                <w:rFonts w:ascii="Courier New" w:hAnsi="Courier New" w:cs="Courier New"/>
              </w:rPr>
              <w:t>CUI</w:t>
            </w:r>
          </w:p>
          <w:p w:rsidR="00D402C0" w:rsidRPr="00486417" w:rsidRDefault="00486417" w:rsidP="00E83F51">
            <w:pPr>
              <w:rPr>
                <w:rFonts w:ascii="Courier New" w:hAnsi="Courier New" w:cs="Courier New"/>
              </w:rPr>
            </w:pPr>
            <w:r w:rsidRPr="00486417">
              <w:rPr>
                <w:rFonts w:ascii="Courier New" w:hAnsi="Courier New" w:cs="Courier New"/>
              </w:rPr>
              <w:t>LUI</w:t>
            </w:r>
          </w:p>
          <w:p w:rsidR="00486417" w:rsidRPr="00486417" w:rsidRDefault="00486417" w:rsidP="00E83F51">
            <w:pPr>
              <w:rPr>
                <w:rFonts w:ascii="Courier New" w:hAnsi="Courier New" w:cs="Courier New"/>
              </w:rPr>
            </w:pPr>
            <w:r w:rsidRPr="00486417">
              <w:rPr>
                <w:rFonts w:ascii="Courier New" w:hAnsi="Courier New" w:cs="Courier New"/>
              </w:rPr>
              <w:t>SAUI</w:t>
            </w:r>
          </w:p>
          <w:p w:rsidR="00486417" w:rsidRPr="00486417" w:rsidRDefault="00486417" w:rsidP="00E83F51">
            <w:pPr>
              <w:rPr>
                <w:rFonts w:ascii="Courier New" w:hAnsi="Courier New" w:cs="Courier New"/>
              </w:rPr>
            </w:pPr>
            <w:r w:rsidRPr="00486417">
              <w:rPr>
                <w:rFonts w:ascii="Courier New" w:hAnsi="Courier New" w:cs="Courier New"/>
              </w:rPr>
              <w:t>SCUI</w:t>
            </w:r>
          </w:p>
          <w:p w:rsidR="00486417" w:rsidRPr="00486417" w:rsidRDefault="00486417" w:rsidP="00E83F51">
            <w:pPr>
              <w:rPr>
                <w:rFonts w:ascii="Courier New" w:hAnsi="Courier New" w:cs="Courier New"/>
              </w:rPr>
            </w:pPr>
            <w:r w:rsidRPr="00486417">
              <w:rPr>
                <w:rFonts w:ascii="Courier New" w:hAnsi="Courier New" w:cs="Courier New"/>
              </w:rPr>
              <w:t>SDUI</w:t>
            </w:r>
          </w:p>
          <w:p w:rsidR="00486417" w:rsidRPr="00486417" w:rsidRDefault="00486417" w:rsidP="00E83F51">
            <w:pPr>
              <w:rPr>
                <w:rFonts w:ascii="Courier New" w:hAnsi="Courier New" w:cs="Courier New"/>
              </w:rPr>
            </w:pPr>
            <w:r w:rsidRPr="00486417">
              <w:rPr>
                <w:rFonts w:ascii="Courier New" w:hAnsi="Courier New" w:cs="Courier New"/>
              </w:rPr>
              <w:t>SUI</w:t>
            </w:r>
          </w:p>
          <w:p w:rsidR="00486417" w:rsidRDefault="00486417" w:rsidP="00E83F51">
            <w:pPr>
              <w:rPr>
                <w:rFonts w:ascii="Courier New" w:hAnsi="Courier New" w:cs="Courier New"/>
              </w:rPr>
            </w:pPr>
            <w:r w:rsidRPr="00486417">
              <w:rPr>
                <w:rFonts w:ascii="Courier New" w:hAnsi="Courier New" w:cs="Courier New"/>
              </w:rPr>
              <w:t>STR</w:t>
            </w:r>
          </w:p>
          <w:p w:rsidR="00486417" w:rsidRDefault="00486417" w:rsidP="00E83F51">
            <w:pPr>
              <w:rPr>
                <w:rFonts w:ascii="Courier New" w:hAnsi="Courier New" w:cs="Courier New"/>
              </w:rPr>
            </w:pPr>
          </w:p>
          <w:p w:rsidR="00486417" w:rsidRDefault="00486417" w:rsidP="00E83F51">
            <w:pPr>
              <w:rPr>
                <w:rFonts w:ascii="Courier New" w:hAnsi="Courier New" w:cs="Courier New"/>
              </w:rPr>
            </w:pPr>
            <w:r>
              <w:rPr>
                <w:rFonts w:ascii="Courier New" w:hAnsi="Courier New" w:cs="Courier New"/>
              </w:rPr>
              <w:t xml:space="preserve">Example:  </w:t>
            </w:r>
          </w:p>
          <w:p w:rsidR="00486417" w:rsidRPr="008A5870" w:rsidRDefault="00486417" w:rsidP="00E83F51">
            <w:pPr>
              <w:rPr>
                <w:rFonts w:ascii="Courier New" w:hAnsi="Courier New" w:cs="Courier New"/>
                <w:highlight w:val="yellow"/>
              </w:rPr>
            </w:pPr>
            <w:r>
              <w:rPr>
                <w:rFonts w:ascii="Courier New" w:hAnsi="Courier New" w:cs="Courier New"/>
              </w:rPr>
              <w:t>SINGLE CODE</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MTH_MAPFROMEXHAUSTIVE</w:t>
            </w:r>
          </w:p>
        </w:tc>
        <w:tc>
          <w:tcPr>
            <w:tcW w:w="1695" w:type="pct"/>
          </w:tcPr>
          <w:p w:rsidR="005072F9" w:rsidRPr="008A5870" w:rsidRDefault="00E83F51" w:rsidP="00E83F51">
            <w:pPr>
              <w:rPr>
                <w:rFonts w:ascii="Courier New" w:hAnsi="Courier New" w:cs="Courier New"/>
              </w:rPr>
            </w:pPr>
            <w:r w:rsidRPr="008A5870">
              <w:rPr>
                <w:rFonts w:ascii="Courier New" w:hAnsi="Courier New" w:cs="Courier New"/>
              </w:rPr>
              <w:t>Indicates whether or not the "from" source of a map set is completely mapped</w:t>
            </w:r>
          </w:p>
        </w:tc>
        <w:tc>
          <w:tcPr>
            <w:tcW w:w="1836" w:type="pct"/>
          </w:tcPr>
          <w:p w:rsidR="0042473B" w:rsidRPr="008A5870" w:rsidRDefault="0042473B" w:rsidP="00100537">
            <w:pPr>
              <w:rPr>
                <w:rFonts w:ascii="Courier New" w:hAnsi="Courier New" w:cs="Courier New"/>
              </w:rPr>
            </w:pPr>
            <w:r w:rsidRPr="008A5870">
              <w:rPr>
                <w:rFonts w:ascii="Courier New" w:hAnsi="Courier New" w:cs="Courier New"/>
              </w:rPr>
              <w:t>Valid values:</w:t>
            </w:r>
          </w:p>
          <w:p w:rsidR="005072F9" w:rsidRPr="008A5870" w:rsidRDefault="00E83F51" w:rsidP="00100537">
            <w:pPr>
              <w:rPr>
                <w:rFonts w:ascii="Courier New" w:hAnsi="Courier New" w:cs="Courier New"/>
                <w:highlight w:val="yellow"/>
              </w:rPr>
            </w:pPr>
            <w:r w:rsidRPr="008A5870">
              <w:rPr>
                <w:rFonts w:ascii="Courier New" w:hAnsi="Courier New" w:cs="Courier New"/>
              </w:rPr>
              <w:t>Y/N</w:t>
            </w:r>
          </w:p>
        </w:tc>
      </w:tr>
      <w:tr w:rsidR="005072F9" w:rsidTr="008A2178">
        <w:tc>
          <w:tcPr>
            <w:tcW w:w="1469" w:type="pct"/>
          </w:tcPr>
          <w:p w:rsidR="005072F9" w:rsidRPr="008A5870" w:rsidRDefault="005072F9" w:rsidP="006D2862">
            <w:pPr>
              <w:pStyle w:val="HTMLPreformatted"/>
            </w:pPr>
            <w:r w:rsidRPr="008A5870">
              <w:t xml:space="preserve">    MTH_MAPSETCOMPLEXITY </w:t>
            </w:r>
            <w:r w:rsidRPr="008A5870">
              <w:br/>
            </w:r>
          </w:p>
        </w:tc>
        <w:tc>
          <w:tcPr>
            <w:tcW w:w="1695" w:type="pct"/>
          </w:tcPr>
          <w:p w:rsidR="00E83F51" w:rsidRPr="008A5870" w:rsidRDefault="00E83F51" w:rsidP="00E83F51">
            <w:pPr>
              <w:rPr>
                <w:rFonts w:ascii="Courier New" w:hAnsi="Courier New" w:cs="Courier New"/>
              </w:rPr>
            </w:pPr>
          </w:p>
          <w:p w:rsidR="005072F9" w:rsidRDefault="00E83F51" w:rsidP="00E83F51">
            <w:pPr>
              <w:rPr>
                <w:rFonts w:ascii="Courier New" w:hAnsi="Courier New" w:cs="Courier New"/>
              </w:rPr>
            </w:pPr>
            <w:r w:rsidRPr="008A5870">
              <w:rPr>
                <w:rFonts w:ascii="Courier New" w:hAnsi="Courier New" w:cs="Courier New"/>
              </w:rPr>
              <w:t>Indicates the overall complexity of a map set</w:t>
            </w:r>
            <w:r w:rsidR="00D5024E">
              <w:rPr>
                <w:rFonts w:ascii="Courier New" w:hAnsi="Courier New" w:cs="Courier New"/>
              </w:rPr>
              <w:t xml:space="preserve">.  </w:t>
            </w:r>
          </w:p>
          <w:p w:rsidR="00D5024E" w:rsidRDefault="00D5024E" w:rsidP="00E83F51">
            <w:pPr>
              <w:rPr>
                <w:rFonts w:ascii="Courier New" w:hAnsi="Courier New" w:cs="Courier New"/>
              </w:rPr>
            </w:pPr>
          </w:p>
          <w:p w:rsidR="00D5024E" w:rsidRDefault="00D5024E" w:rsidP="00E83F51">
            <w:pPr>
              <w:rPr>
                <w:rFonts w:ascii="Courier New" w:hAnsi="Courier New" w:cs="Courier New"/>
              </w:rPr>
            </w:pPr>
            <w:r>
              <w:rPr>
                <w:rFonts w:ascii="Courier New" w:hAnsi="Courier New" w:cs="Courier New"/>
              </w:rPr>
              <w:t>This field is computed in the following manner:</w:t>
            </w:r>
          </w:p>
          <w:p w:rsidR="00D5024E" w:rsidRPr="00D5024E" w:rsidRDefault="00D5024E" w:rsidP="00E83F51">
            <w:pPr>
              <w:rPr>
                <w:rFonts w:ascii="Courier New" w:hAnsi="Courier New" w:cs="Courier New"/>
              </w:rPr>
            </w:pPr>
          </w:p>
          <w:p w:rsidR="00D5024E" w:rsidRPr="00F340D5" w:rsidRDefault="00D5024E" w:rsidP="00D5024E">
            <w:pPr>
              <w:pStyle w:val="ListParagraph"/>
              <w:numPr>
                <w:ilvl w:val="0"/>
                <w:numId w:val="11"/>
              </w:numPr>
              <w:contextualSpacing w:val="0"/>
              <w:rPr>
                <w:rFonts w:ascii="Courier New" w:hAnsi="Courier New" w:cs="Courier New"/>
              </w:rPr>
            </w:pPr>
            <w:r w:rsidRPr="00F340D5">
              <w:rPr>
                <w:rFonts w:ascii="Courier New" w:hAnsi="Courier New" w:cs="Courier New"/>
              </w:rPr>
              <w:t xml:space="preserve">Compute FROMEXPR cardinality </w:t>
            </w:r>
            <w:r w:rsidR="00BF3B2F">
              <w:rPr>
                <w:rFonts w:ascii="Courier New" w:hAnsi="Courier New" w:cs="Courier New"/>
              </w:rPr>
              <w:t xml:space="preserve">(left hand side) </w:t>
            </w:r>
            <w:r w:rsidRPr="00F340D5">
              <w:rPr>
                <w:rFonts w:ascii="Courier New" w:hAnsi="Courier New" w:cs="Courier New"/>
              </w:rPr>
              <w:t>based on whether &gt;1 FROMEXP</w:t>
            </w:r>
            <w:r w:rsidR="00BF3B2F">
              <w:rPr>
                <w:rFonts w:ascii="Courier New" w:hAnsi="Courier New" w:cs="Courier New"/>
              </w:rPr>
              <w:t>R exists for same TOEXPR OR MTH_MAPTO</w:t>
            </w:r>
            <w:r w:rsidRPr="00F340D5">
              <w:rPr>
                <w:rFonts w:ascii="Courier New" w:hAnsi="Courier New" w:cs="Courier New"/>
              </w:rPr>
              <w:t xml:space="preserve">COMPLEXITY </w:t>
            </w:r>
            <w:r w:rsidR="00BF3B2F">
              <w:rPr>
                <w:rFonts w:ascii="Courier New" w:hAnsi="Courier New" w:cs="Courier New"/>
              </w:rPr>
              <w:t>indicates MULTIPLE.</w:t>
            </w:r>
          </w:p>
          <w:p w:rsidR="00BF3B2F" w:rsidRPr="00F340D5" w:rsidRDefault="00BF3B2F" w:rsidP="00BF3B2F">
            <w:pPr>
              <w:pStyle w:val="ListParagraph"/>
              <w:numPr>
                <w:ilvl w:val="0"/>
                <w:numId w:val="11"/>
              </w:numPr>
              <w:contextualSpacing w:val="0"/>
              <w:rPr>
                <w:rFonts w:ascii="Courier New" w:hAnsi="Courier New" w:cs="Courier New"/>
              </w:rPr>
            </w:pPr>
            <w:r>
              <w:rPr>
                <w:rFonts w:ascii="Courier New" w:hAnsi="Courier New" w:cs="Courier New"/>
              </w:rPr>
              <w:t>Compute TO</w:t>
            </w:r>
            <w:r w:rsidRPr="00F340D5">
              <w:rPr>
                <w:rFonts w:ascii="Courier New" w:hAnsi="Courier New" w:cs="Courier New"/>
              </w:rPr>
              <w:t xml:space="preserve">EXPR cardinality </w:t>
            </w:r>
            <w:r>
              <w:rPr>
                <w:rFonts w:ascii="Courier New" w:hAnsi="Courier New" w:cs="Courier New"/>
              </w:rPr>
              <w:t>(right hand side) based on whether &gt;1 TO</w:t>
            </w:r>
            <w:r w:rsidRPr="00F340D5">
              <w:rPr>
                <w:rFonts w:ascii="Courier New" w:hAnsi="Courier New" w:cs="Courier New"/>
              </w:rPr>
              <w:t>EXP</w:t>
            </w:r>
            <w:r>
              <w:rPr>
                <w:rFonts w:ascii="Courier New" w:hAnsi="Courier New" w:cs="Courier New"/>
              </w:rPr>
              <w:t>R exists for same FROMEXPR OR MTH_MAPFROM</w:t>
            </w:r>
            <w:r w:rsidRPr="00F340D5">
              <w:rPr>
                <w:rFonts w:ascii="Courier New" w:hAnsi="Courier New" w:cs="Courier New"/>
              </w:rPr>
              <w:t xml:space="preserve">COMPLEXITY </w:t>
            </w:r>
            <w:r>
              <w:rPr>
                <w:rFonts w:ascii="Courier New" w:hAnsi="Courier New" w:cs="Courier New"/>
              </w:rPr>
              <w:t>indicates MULTIPLE.</w:t>
            </w:r>
          </w:p>
          <w:p w:rsidR="00D5024E" w:rsidRPr="00D5024E" w:rsidRDefault="00D5024E" w:rsidP="00D5024E">
            <w:pPr>
              <w:pStyle w:val="ListParagraph"/>
              <w:numPr>
                <w:ilvl w:val="0"/>
                <w:numId w:val="11"/>
              </w:numPr>
              <w:contextualSpacing w:val="0"/>
              <w:rPr>
                <w:color w:val="1F497D"/>
              </w:rPr>
            </w:pPr>
            <w:r w:rsidRPr="00F340D5">
              <w:rPr>
                <w:rFonts w:ascii="Courier New" w:hAnsi="Courier New" w:cs="Courier New"/>
              </w:rPr>
              <w:t>RULE_BASED if &gt;1 non-null distinct MAPSUBSETID</w:t>
            </w:r>
          </w:p>
        </w:tc>
        <w:tc>
          <w:tcPr>
            <w:tcW w:w="1836" w:type="pct"/>
          </w:tcPr>
          <w:p w:rsidR="0042473B" w:rsidRPr="00486417" w:rsidRDefault="0042473B" w:rsidP="00E83F51">
            <w:pPr>
              <w:rPr>
                <w:rFonts w:ascii="Courier New" w:hAnsi="Courier New" w:cs="Courier New"/>
              </w:rPr>
            </w:pPr>
            <w:r w:rsidRPr="00486417">
              <w:rPr>
                <w:rFonts w:ascii="Courier New" w:hAnsi="Courier New" w:cs="Courier New"/>
              </w:rPr>
              <w:t>Valid values:</w:t>
            </w:r>
          </w:p>
          <w:p w:rsidR="00486417" w:rsidRDefault="00486417" w:rsidP="00E83F51">
            <w:pPr>
              <w:rPr>
                <w:rFonts w:ascii="Courier New" w:hAnsi="Courier New" w:cs="Courier New"/>
                <w:highlight w:val="yellow"/>
              </w:rPr>
            </w:pPr>
          </w:p>
          <w:p w:rsidR="00486417" w:rsidRPr="00486417" w:rsidRDefault="00486417" w:rsidP="00486417">
            <w:pPr>
              <w:rPr>
                <w:rFonts w:ascii="Courier New" w:hAnsi="Courier New" w:cs="Courier New"/>
              </w:rPr>
            </w:pPr>
            <w:r w:rsidRPr="00486417">
              <w:rPr>
                <w:rFonts w:ascii="Courier New" w:hAnsi="Courier New" w:cs="Courier New"/>
              </w:rPr>
              <w:t>N_TO_N</w:t>
            </w:r>
          </w:p>
          <w:p w:rsidR="00486417" w:rsidRPr="00486417" w:rsidRDefault="00486417" w:rsidP="00486417">
            <w:pPr>
              <w:rPr>
                <w:rFonts w:ascii="Courier New" w:hAnsi="Courier New" w:cs="Courier New"/>
              </w:rPr>
            </w:pPr>
            <w:r w:rsidRPr="00486417">
              <w:rPr>
                <w:rFonts w:ascii="Courier New" w:hAnsi="Courier New" w:cs="Courier New"/>
              </w:rPr>
              <w:t>N_TO_ONE</w:t>
            </w:r>
          </w:p>
          <w:p w:rsidR="00486417" w:rsidRPr="00486417" w:rsidRDefault="00486417" w:rsidP="00486417">
            <w:pPr>
              <w:rPr>
                <w:rFonts w:ascii="Courier New" w:hAnsi="Courier New" w:cs="Courier New"/>
              </w:rPr>
            </w:pPr>
            <w:r w:rsidRPr="00486417">
              <w:rPr>
                <w:rFonts w:ascii="Courier New" w:hAnsi="Courier New" w:cs="Courier New"/>
              </w:rPr>
              <w:t>ONE_TO_N</w:t>
            </w:r>
          </w:p>
          <w:p w:rsidR="00486417" w:rsidRDefault="00486417" w:rsidP="00486417">
            <w:pPr>
              <w:rPr>
                <w:rFonts w:ascii="Courier New" w:hAnsi="Courier New" w:cs="Courier New"/>
              </w:rPr>
            </w:pPr>
            <w:r w:rsidRPr="00486417">
              <w:rPr>
                <w:rFonts w:ascii="Courier New" w:hAnsi="Courier New" w:cs="Courier New"/>
              </w:rPr>
              <w:t>ONE_TO_ONE</w:t>
            </w:r>
          </w:p>
          <w:p w:rsidR="00486417" w:rsidRDefault="00486417" w:rsidP="00486417">
            <w:pPr>
              <w:rPr>
                <w:rFonts w:ascii="Courier New" w:hAnsi="Courier New" w:cs="Courier New"/>
                <w:highlight w:val="yellow"/>
              </w:rPr>
            </w:pPr>
            <w:r>
              <w:rPr>
                <w:rFonts w:ascii="Courier New" w:hAnsi="Courier New" w:cs="Courier New"/>
              </w:rPr>
              <w:t>RULE_BASED</w:t>
            </w:r>
          </w:p>
          <w:p w:rsidR="00486417" w:rsidRDefault="00486417" w:rsidP="00E83F51">
            <w:pPr>
              <w:rPr>
                <w:rFonts w:ascii="Courier New" w:hAnsi="Courier New" w:cs="Courier New"/>
                <w:highlight w:val="yellow"/>
              </w:rPr>
            </w:pPr>
          </w:p>
          <w:p w:rsidR="00486417" w:rsidRPr="008A5870" w:rsidRDefault="00486417" w:rsidP="00E83F51">
            <w:pPr>
              <w:rPr>
                <w:rFonts w:ascii="Courier New" w:hAnsi="Courier New" w:cs="Courier New"/>
                <w:highlight w:val="yellow"/>
              </w:rPr>
            </w:pPr>
          </w:p>
        </w:tc>
      </w:tr>
      <w:tr w:rsidR="005072F9" w:rsidTr="008A2178">
        <w:tc>
          <w:tcPr>
            <w:tcW w:w="1469" w:type="pct"/>
          </w:tcPr>
          <w:p w:rsidR="005072F9" w:rsidRPr="008A5870" w:rsidRDefault="005072F9" w:rsidP="006D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    MTH_MAPTOCOMPLEXITY</w:t>
            </w:r>
            <w:r w:rsidRPr="008A5870">
              <w:rPr>
                <w:rFonts w:ascii="Courier New" w:hAnsi="Courier New" w:cs="Courier New"/>
              </w:rPr>
              <w:br/>
            </w:r>
          </w:p>
        </w:tc>
        <w:tc>
          <w:tcPr>
            <w:tcW w:w="1695" w:type="pct"/>
          </w:tcPr>
          <w:p w:rsidR="00655982" w:rsidRPr="008A5870" w:rsidRDefault="00655982" w:rsidP="00655982">
            <w:pPr>
              <w:rPr>
                <w:rFonts w:ascii="Courier New" w:hAnsi="Courier New" w:cs="Courier New"/>
              </w:rPr>
            </w:pPr>
            <w:r>
              <w:rPr>
                <w:rFonts w:ascii="Courier New" w:hAnsi="Courier New" w:cs="Courier New"/>
              </w:rPr>
              <w:t>Two-part value indicating</w:t>
            </w:r>
            <w:r w:rsidRPr="008A5870">
              <w:rPr>
                <w:rFonts w:ascii="Courier New" w:hAnsi="Courier New" w:cs="Courier New"/>
              </w:rPr>
              <w:t xml:space="preserve"> the complexity of "</w:t>
            </w:r>
            <w:r>
              <w:rPr>
                <w:rFonts w:ascii="Courier New" w:hAnsi="Courier New" w:cs="Courier New"/>
              </w:rPr>
              <w:t>to</w:t>
            </w:r>
            <w:r w:rsidRPr="008A5870">
              <w:rPr>
                <w:rFonts w:ascii="Courier New" w:hAnsi="Courier New" w:cs="Courier New"/>
              </w:rPr>
              <w:t>" expressions used in a map set</w:t>
            </w:r>
            <w:r>
              <w:rPr>
                <w:rFonts w:ascii="Courier New" w:hAnsi="Courier New" w:cs="Courier New"/>
              </w:rPr>
              <w:t>.  Valid values can be combined in a comma-separated list</w:t>
            </w:r>
          </w:p>
        </w:tc>
        <w:tc>
          <w:tcPr>
            <w:tcW w:w="1836" w:type="pct"/>
          </w:tcPr>
          <w:p w:rsidR="00655982" w:rsidRDefault="00655982" w:rsidP="00655982">
            <w:pPr>
              <w:rPr>
                <w:rFonts w:ascii="Courier New" w:hAnsi="Courier New" w:cs="Courier New"/>
              </w:rPr>
            </w:pPr>
            <w:r w:rsidRPr="00D402C0">
              <w:rPr>
                <w:rFonts w:ascii="Courier New" w:hAnsi="Courier New" w:cs="Courier New"/>
              </w:rPr>
              <w:t>Valid values:</w:t>
            </w:r>
          </w:p>
          <w:p w:rsidR="00655982" w:rsidRPr="00D402C0" w:rsidRDefault="00655982" w:rsidP="00655982">
            <w:pPr>
              <w:rPr>
                <w:rFonts w:ascii="Courier New" w:hAnsi="Courier New" w:cs="Courier New"/>
              </w:rPr>
            </w:pPr>
          </w:p>
          <w:p w:rsidR="00655982" w:rsidRPr="00D402C0" w:rsidRDefault="00655982" w:rsidP="00655982">
            <w:pPr>
              <w:rPr>
                <w:rFonts w:ascii="Courier New" w:hAnsi="Courier New" w:cs="Courier New"/>
                <w:u w:val="single"/>
              </w:rPr>
            </w:pPr>
            <w:r w:rsidRPr="00D402C0">
              <w:rPr>
                <w:rFonts w:ascii="Courier New" w:hAnsi="Courier New" w:cs="Courier New"/>
                <w:u w:val="single"/>
              </w:rPr>
              <w:t>Part 1</w:t>
            </w:r>
          </w:p>
          <w:p w:rsidR="00655982" w:rsidRPr="00D402C0" w:rsidRDefault="00655982" w:rsidP="00655982">
            <w:pPr>
              <w:rPr>
                <w:rFonts w:ascii="Courier New" w:hAnsi="Courier New" w:cs="Courier New"/>
              </w:rPr>
            </w:pPr>
            <w:r w:rsidRPr="00D402C0">
              <w:rPr>
                <w:rFonts w:ascii="Courier New" w:hAnsi="Courier New" w:cs="Courier New"/>
              </w:rPr>
              <w:t>SINGLE</w:t>
            </w:r>
          </w:p>
          <w:p w:rsidR="00655982" w:rsidRPr="00D402C0" w:rsidRDefault="00655982" w:rsidP="00655982">
            <w:pPr>
              <w:rPr>
                <w:rFonts w:ascii="Courier New" w:hAnsi="Courier New" w:cs="Courier New"/>
              </w:rPr>
            </w:pPr>
            <w:r w:rsidRPr="00D402C0">
              <w:rPr>
                <w:rFonts w:ascii="Courier New" w:hAnsi="Courier New" w:cs="Courier New"/>
              </w:rPr>
              <w:t>LIST</w:t>
            </w:r>
          </w:p>
          <w:p w:rsidR="00655982" w:rsidRDefault="00655982" w:rsidP="00655982">
            <w:pPr>
              <w:rPr>
                <w:rFonts w:ascii="Courier New" w:hAnsi="Courier New" w:cs="Courier New"/>
              </w:rPr>
            </w:pPr>
            <w:r w:rsidRPr="00D402C0">
              <w:rPr>
                <w:rFonts w:ascii="Courier New" w:hAnsi="Courier New" w:cs="Courier New"/>
              </w:rPr>
              <w:t>BOOLEAN_EXPRESSION</w:t>
            </w:r>
          </w:p>
          <w:p w:rsidR="00655982" w:rsidRDefault="00655982" w:rsidP="00655982">
            <w:pPr>
              <w:rPr>
                <w:rFonts w:ascii="Courier New" w:hAnsi="Courier New" w:cs="Courier New"/>
              </w:rPr>
            </w:pPr>
          </w:p>
          <w:p w:rsidR="00655982" w:rsidRPr="00D402C0" w:rsidRDefault="00655982" w:rsidP="00655982">
            <w:pPr>
              <w:rPr>
                <w:rFonts w:ascii="Courier New" w:hAnsi="Courier New" w:cs="Courier New"/>
                <w:u w:val="single"/>
              </w:rPr>
            </w:pPr>
            <w:r w:rsidRPr="00D402C0">
              <w:rPr>
                <w:rFonts w:ascii="Courier New" w:hAnsi="Courier New" w:cs="Courier New"/>
                <w:u w:val="single"/>
              </w:rPr>
              <w:t>Part 2</w:t>
            </w:r>
          </w:p>
          <w:p w:rsidR="00655982" w:rsidRDefault="00655982" w:rsidP="00655982">
            <w:pPr>
              <w:rPr>
                <w:rFonts w:ascii="Courier New" w:hAnsi="Courier New" w:cs="Courier New"/>
              </w:rPr>
            </w:pPr>
            <w:r>
              <w:rPr>
                <w:rFonts w:ascii="Courier New" w:hAnsi="Courier New" w:cs="Courier New"/>
              </w:rPr>
              <w:t>AUI</w:t>
            </w:r>
          </w:p>
          <w:p w:rsidR="00655982" w:rsidRDefault="00655982" w:rsidP="00655982">
            <w:pPr>
              <w:rPr>
                <w:rFonts w:ascii="Courier New" w:hAnsi="Courier New" w:cs="Courier New"/>
              </w:rPr>
            </w:pPr>
            <w:r>
              <w:rPr>
                <w:rFonts w:ascii="Courier New" w:hAnsi="Courier New" w:cs="Courier New"/>
              </w:rPr>
              <w:t>CODE</w:t>
            </w:r>
          </w:p>
          <w:p w:rsidR="00655982" w:rsidRPr="00D402C0" w:rsidRDefault="00655982" w:rsidP="00655982">
            <w:pPr>
              <w:rPr>
                <w:rFonts w:ascii="Courier New" w:hAnsi="Courier New" w:cs="Courier New"/>
              </w:rPr>
            </w:pPr>
            <w:r w:rsidRPr="00D402C0">
              <w:rPr>
                <w:rFonts w:ascii="Courier New" w:hAnsi="Courier New" w:cs="Courier New"/>
              </w:rPr>
              <w:t>CUI</w:t>
            </w:r>
          </w:p>
          <w:p w:rsidR="00655982" w:rsidRPr="00486417" w:rsidRDefault="00655982" w:rsidP="00655982">
            <w:pPr>
              <w:rPr>
                <w:rFonts w:ascii="Courier New" w:hAnsi="Courier New" w:cs="Courier New"/>
              </w:rPr>
            </w:pPr>
            <w:r w:rsidRPr="00486417">
              <w:rPr>
                <w:rFonts w:ascii="Courier New" w:hAnsi="Courier New" w:cs="Courier New"/>
              </w:rPr>
              <w:t>LUI</w:t>
            </w:r>
          </w:p>
          <w:p w:rsidR="00655982" w:rsidRPr="00486417" w:rsidRDefault="00655982" w:rsidP="00655982">
            <w:pPr>
              <w:rPr>
                <w:rFonts w:ascii="Courier New" w:hAnsi="Courier New" w:cs="Courier New"/>
              </w:rPr>
            </w:pPr>
            <w:r w:rsidRPr="00486417">
              <w:rPr>
                <w:rFonts w:ascii="Courier New" w:hAnsi="Courier New" w:cs="Courier New"/>
              </w:rPr>
              <w:lastRenderedPageBreak/>
              <w:t>SAUI</w:t>
            </w:r>
          </w:p>
          <w:p w:rsidR="00655982" w:rsidRPr="00486417" w:rsidRDefault="00655982" w:rsidP="00655982">
            <w:pPr>
              <w:rPr>
                <w:rFonts w:ascii="Courier New" w:hAnsi="Courier New" w:cs="Courier New"/>
              </w:rPr>
            </w:pPr>
            <w:r w:rsidRPr="00486417">
              <w:rPr>
                <w:rFonts w:ascii="Courier New" w:hAnsi="Courier New" w:cs="Courier New"/>
              </w:rPr>
              <w:t>SCUI</w:t>
            </w:r>
          </w:p>
          <w:p w:rsidR="00655982" w:rsidRPr="00486417" w:rsidRDefault="00655982" w:rsidP="00655982">
            <w:pPr>
              <w:rPr>
                <w:rFonts w:ascii="Courier New" w:hAnsi="Courier New" w:cs="Courier New"/>
              </w:rPr>
            </w:pPr>
            <w:r w:rsidRPr="00486417">
              <w:rPr>
                <w:rFonts w:ascii="Courier New" w:hAnsi="Courier New" w:cs="Courier New"/>
              </w:rPr>
              <w:t>SDUI</w:t>
            </w:r>
          </w:p>
          <w:p w:rsidR="00655982" w:rsidRPr="00486417" w:rsidRDefault="00655982" w:rsidP="00655982">
            <w:pPr>
              <w:rPr>
                <w:rFonts w:ascii="Courier New" w:hAnsi="Courier New" w:cs="Courier New"/>
              </w:rPr>
            </w:pPr>
            <w:r w:rsidRPr="00486417">
              <w:rPr>
                <w:rFonts w:ascii="Courier New" w:hAnsi="Courier New" w:cs="Courier New"/>
              </w:rPr>
              <w:t>SUI</w:t>
            </w:r>
          </w:p>
          <w:p w:rsidR="00655982" w:rsidRDefault="00655982" w:rsidP="00655982">
            <w:pPr>
              <w:rPr>
                <w:rFonts w:ascii="Courier New" w:hAnsi="Courier New" w:cs="Courier New"/>
              </w:rPr>
            </w:pPr>
            <w:r w:rsidRPr="00486417">
              <w:rPr>
                <w:rFonts w:ascii="Courier New" w:hAnsi="Courier New" w:cs="Courier New"/>
              </w:rPr>
              <w:t>STR</w:t>
            </w:r>
          </w:p>
          <w:p w:rsidR="00655982" w:rsidRDefault="00655982" w:rsidP="00655982">
            <w:pPr>
              <w:rPr>
                <w:rFonts w:ascii="Courier New" w:hAnsi="Courier New" w:cs="Courier New"/>
              </w:rPr>
            </w:pPr>
          </w:p>
          <w:p w:rsidR="00655982" w:rsidRDefault="00655982" w:rsidP="00655982">
            <w:pPr>
              <w:rPr>
                <w:rFonts w:ascii="Courier New" w:hAnsi="Courier New" w:cs="Courier New"/>
              </w:rPr>
            </w:pPr>
            <w:r>
              <w:rPr>
                <w:rFonts w:ascii="Courier New" w:hAnsi="Courier New" w:cs="Courier New"/>
              </w:rPr>
              <w:t xml:space="preserve">Example:  </w:t>
            </w:r>
          </w:p>
          <w:p w:rsidR="00655982" w:rsidRPr="008A5870" w:rsidRDefault="00655982" w:rsidP="00655982">
            <w:pPr>
              <w:rPr>
                <w:rFonts w:ascii="Courier New" w:hAnsi="Courier New" w:cs="Courier New"/>
                <w:highlight w:val="yellow"/>
              </w:rPr>
            </w:pPr>
            <w:r>
              <w:rPr>
                <w:rFonts w:ascii="Courier New" w:hAnsi="Courier New" w:cs="Courier New"/>
              </w:rPr>
              <w:t>SINGLE CODE</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 xml:space="preserve">    MTH_MAPTOEXHAUSTIVE</w:t>
            </w:r>
          </w:p>
        </w:tc>
        <w:tc>
          <w:tcPr>
            <w:tcW w:w="1695" w:type="pct"/>
          </w:tcPr>
          <w:p w:rsidR="005072F9" w:rsidRPr="008A5870" w:rsidRDefault="00E83F51" w:rsidP="00E83F51">
            <w:pPr>
              <w:rPr>
                <w:rFonts w:ascii="Courier New" w:hAnsi="Courier New" w:cs="Courier New"/>
              </w:rPr>
            </w:pPr>
            <w:r w:rsidRPr="008A5870">
              <w:rPr>
                <w:rFonts w:ascii="Courier New" w:hAnsi="Courier New" w:cs="Courier New"/>
              </w:rPr>
              <w:t>Indicates whether or not the "to" source is completely mapped</w:t>
            </w:r>
          </w:p>
        </w:tc>
        <w:tc>
          <w:tcPr>
            <w:tcW w:w="1836" w:type="pct"/>
          </w:tcPr>
          <w:p w:rsidR="005072F9" w:rsidRPr="008A5870" w:rsidRDefault="0042473B" w:rsidP="00100537">
            <w:pPr>
              <w:rPr>
                <w:rFonts w:ascii="Courier New" w:hAnsi="Courier New" w:cs="Courier New"/>
              </w:rPr>
            </w:pPr>
            <w:r w:rsidRPr="008A5870">
              <w:rPr>
                <w:rFonts w:ascii="Courier New" w:hAnsi="Courier New" w:cs="Courier New"/>
              </w:rPr>
              <w:t xml:space="preserve">Valid values: </w:t>
            </w:r>
            <w:r w:rsidR="00E83F51" w:rsidRPr="008A5870">
              <w:rPr>
                <w:rFonts w:ascii="Courier New" w:hAnsi="Courier New" w:cs="Courier New"/>
              </w:rPr>
              <w:t>Y/N</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SOS</w:t>
            </w:r>
          </w:p>
        </w:tc>
        <w:tc>
          <w:tcPr>
            <w:tcW w:w="1695" w:type="pct"/>
          </w:tcPr>
          <w:p w:rsidR="005072F9" w:rsidRPr="008A5870" w:rsidRDefault="00E83F51" w:rsidP="00100537">
            <w:pPr>
              <w:rPr>
                <w:rFonts w:ascii="Courier New" w:hAnsi="Courier New" w:cs="Courier New"/>
              </w:rPr>
            </w:pPr>
            <w:r w:rsidRPr="008A5870">
              <w:rPr>
                <w:rFonts w:ascii="Courier New" w:hAnsi="Courier New" w:cs="Courier New"/>
              </w:rPr>
              <w:t>Scope statement</w:t>
            </w:r>
          </w:p>
        </w:tc>
        <w:tc>
          <w:tcPr>
            <w:tcW w:w="1836" w:type="pct"/>
          </w:tcPr>
          <w:p w:rsidR="005072F9" w:rsidRPr="008A5870" w:rsidRDefault="0042473B" w:rsidP="00100537">
            <w:pPr>
              <w:rPr>
                <w:rFonts w:ascii="Courier New" w:hAnsi="Courier New" w:cs="Courier New"/>
              </w:rPr>
            </w:pPr>
            <w:r w:rsidRPr="008A5870">
              <w:rPr>
                <w:rFonts w:ascii="Courier New" w:hAnsi="Courier New" w:cs="Courier New"/>
              </w:rPr>
              <w:t xml:space="preserve">Example:  </w:t>
            </w:r>
            <w:r w:rsidR="00E83F51" w:rsidRPr="008A5870">
              <w:rPr>
                <w:rFonts w:ascii="Courier New" w:hAnsi="Courier New" w:cs="Courier New"/>
              </w:rPr>
              <w:t>This set maps ICD10 codes to ICPC2EENG codes. The data was extracted from the ICPC to ICD10 Thesaurus.</w:t>
            </w:r>
          </w:p>
        </w:tc>
      </w:tr>
      <w:tr w:rsidR="005072F9" w:rsidTr="008A2178">
        <w:tc>
          <w:tcPr>
            <w:tcW w:w="1469" w:type="pct"/>
          </w:tcPr>
          <w:p w:rsidR="005072F9" w:rsidRPr="008A5870" w:rsidRDefault="005072F9"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TARGETSCHEMEID</w:t>
            </w:r>
          </w:p>
        </w:tc>
        <w:tc>
          <w:tcPr>
            <w:tcW w:w="1695" w:type="pct"/>
          </w:tcPr>
          <w:p w:rsidR="005072F9" w:rsidRPr="008A5870" w:rsidRDefault="00E83F51" w:rsidP="00100537">
            <w:pPr>
              <w:rPr>
                <w:rFonts w:ascii="Courier New" w:hAnsi="Courier New" w:cs="Courier New"/>
              </w:rPr>
            </w:pPr>
            <w:r w:rsidRPr="008A5870">
              <w:rPr>
                <w:rFonts w:ascii="Courier New" w:hAnsi="Courier New" w:cs="Courier New"/>
              </w:rPr>
              <w:t>Identifier for the target scheme in the map set. This may be an International Coding Scheme Identifier (ISO7826) or an Object Identifier (OID) used as specified by HL7.</w:t>
            </w:r>
          </w:p>
        </w:tc>
        <w:tc>
          <w:tcPr>
            <w:tcW w:w="1836" w:type="pct"/>
          </w:tcPr>
          <w:p w:rsidR="0042473B" w:rsidRPr="008A5870" w:rsidRDefault="0042473B" w:rsidP="00100537">
            <w:pPr>
              <w:rPr>
                <w:rFonts w:ascii="Courier New" w:hAnsi="Courier New" w:cs="Courier New"/>
              </w:rPr>
            </w:pPr>
            <w:commentRangeStart w:id="13"/>
            <w:r w:rsidRPr="008A5870">
              <w:rPr>
                <w:rFonts w:ascii="Courier New" w:hAnsi="Courier New" w:cs="Courier New"/>
              </w:rPr>
              <w:t>Example:</w:t>
            </w:r>
          </w:p>
          <w:p w:rsidR="005072F9" w:rsidRPr="008A5870" w:rsidRDefault="005072F9" w:rsidP="00100537">
            <w:pPr>
              <w:rPr>
                <w:rFonts w:ascii="Courier New" w:hAnsi="Courier New" w:cs="Courier New"/>
              </w:rPr>
            </w:pPr>
            <w:r w:rsidRPr="008A5870">
              <w:rPr>
                <w:rFonts w:ascii="Courier New" w:hAnsi="Courier New" w:cs="Courier New"/>
              </w:rPr>
              <w:t>2.16.840.1.113883.6.5.2.</w:t>
            </w:r>
            <w:commentRangeEnd w:id="13"/>
            <w:r w:rsidR="009F778B">
              <w:rPr>
                <w:rStyle w:val="CommentReference"/>
                <w:rFonts w:asciiTheme="minorHAnsi" w:eastAsiaTheme="minorHAnsi" w:hAnsiTheme="minorHAnsi" w:cstheme="minorBidi"/>
              </w:rPr>
              <w:commentReference w:id="13"/>
            </w:r>
            <w:r w:rsidRPr="008A5870">
              <w:rPr>
                <w:rFonts w:ascii="Courier New" w:hAnsi="Courier New" w:cs="Courier New"/>
              </w:rPr>
              <w:t>1</w:t>
            </w:r>
          </w:p>
        </w:tc>
      </w:tr>
      <w:tr w:rsidR="009F778B" w:rsidTr="008A2178">
        <w:tc>
          <w:tcPr>
            <w:tcW w:w="1469" w:type="pct"/>
          </w:tcPr>
          <w:p w:rsidR="009F778B" w:rsidRPr="001427D9" w:rsidRDefault="009F778B" w:rsidP="001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1427D9">
              <w:rPr>
                <w:rFonts w:ascii="Courier New" w:hAnsi="Courier New" w:cs="Courier New"/>
              </w:rPr>
              <w:t>MAPSETGRAMMAR</w:t>
            </w:r>
          </w:p>
        </w:tc>
        <w:tc>
          <w:tcPr>
            <w:tcW w:w="1695" w:type="pct"/>
          </w:tcPr>
          <w:p w:rsidR="009F778B" w:rsidRPr="001427D9" w:rsidRDefault="009F778B" w:rsidP="009F778B">
            <w:pPr>
              <w:rPr>
                <w:rFonts w:ascii="Courier New" w:hAnsi="Courier New" w:cs="Courier New"/>
              </w:rPr>
            </w:pPr>
            <w:r w:rsidRPr="001427D9">
              <w:rPr>
                <w:rFonts w:ascii="Courier New" w:hAnsi="Courier New" w:cs="Courier New"/>
              </w:rPr>
              <w:t>Grammar used by expressions in FROMEXPR or TOEXPR fields</w:t>
            </w:r>
          </w:p>
        </w:tc>
        <w:tc>
          <w:tcPr>
            <w:tcW w:w="1836" w:type="pct"/>
          </w:tcPr>
          <w:p w:rsidR="009F778B" w:rsidRPr="001427D9" w:rsidRDefault="009F778B" w:rsidP="00100537">
            <w:pPr>
              <w:rPr>
                <w:rFonts w:ascii="Courier New" w:hAnsi="Courier New" w:cs="Courier New"/>
              </w:rPr>
            </w:pPr>
            <w:r w:rsidRPr="001427D9">
              <w:rPr>
                <w:rFonts w:ascii="Courier New" w:hAnsi="Courier New" w:cs="Courier New"/>
              </w:rPr>
              <w:t>ATX ::= expr; expr ::= disj; disj ::= conj , conj "OR" conj; conj ::= unary , unary "AND" unary; unary ::= neg , pos; neg ::= "NOT" pos; pos ::= "(" expr ")" , slash , atom; slash ::= atom , atom "/" atom; atom ::= "&lt;" (any non "&gt;" character) "&gt;";</w:t>
            </w:r>
          </w:p>
        </w:tc>
      </w:tr>
    </w:tbl>
    <w:p w:rsidR="00966455" w:rsidRDefault="00966455" w:rsidP="004F41D8"/>
    <w:p w:rsidR="00966455" w:rsidRDefault="008A5870" w:rsidP="00966455">
      <w:pPr>
        <w:pStyle w:val="ListParagraph"/>
        <w:numPr>
          <w:ilvl w:val="0"/>
          <w:numId w:val="6"/>
        </w:numPr>
      </w:pPr>
      <w:r w:rsidRPr="00176466">
        <w:rPr>
          <w:b/>
        </w:rPr>
        <w:t xml:space="preserve"> MRMAP.RRF</w:t>
      </w:r>
      <w:r w:rsidR="00F264F3" w:rsidRPr="00176466">
        <w:rPr>
          <w:b/>
        </w:rPr>
        <w:t xml:space="preserve">:  </w:t>
      </w:r>
      <w:r w:rsidR="00F264F3">
        <w:t xml:space="preserve">MRMAP.RRF </w:t>
      </w:r>
      <w:r w:rsidR="00176466">
        <w:t>contains information on</w:t>
      </w:r>
      <w:r w:rsidR="00F264F3">
        <w:t xml:space="preserve"> what entities are mapped to what and </w:t>
      </w:r>
      <w:r w:rsidR="00176466">
        <w:t>the source responsible for the mapping.  MRMAP.RRF represents complex information, including source-asserted rules and other potentially powerful data.</w:t>
      </w:r>
      <w:r w:rsidR="00DE60A4">
        <w:t xml:space="preserve">  Note that mapping expressions are not resolved in the MRMAP and MRSMAP representation:  the original expression as designated  by the source is included, it is not converted to UMLS identifiers such as CUIs or AUIs.   </w:t>
      </w:r>
    </w:p>
    <w:p w:rsidR="00176466" w:rsidRDefault="00176466" w:rsidP="00176466">
      <w:pPr>
        <w:pStyle w:val="ListParagraph"/>
      </w:pPr>
    </w:p>
    <w:tbl>
      <w:tblPr>
        <w:tblStyle w:val="TableGrid"/>
        <w:tblW w:w="0" w:type="auto"/>
        <w:jc w:val="center"/>
        <w:tblInd w:w="9" w:type="dxa"/>
        <w:tblLook w:val="01E0"/>
      </w:tblPr>
      <w:tblGrid>
        <w:gridCol w:w="567"/>
        <w:gridCol w:w="1788"/>
        <w:gridCol w:w="7212"/>
      </w:tblGrid>
      <w:tr w:rsidR="00966455" w:rsidRPr="00301165" w:rsidTr="00112BE4">
        <w:trPr>
          <w:jc w:val="center"/>
        </w:trPr>
        <w:tc>
          <w:tcPr>
            <w:tcW w:w="576" w:type="dxa"/>
          </w:tcPr>
          <w:p w:rsidR="00966455" w:rsidRDefault="00966455" w:rsidP="00112BE4">
            <w:pPr>
              <w:jc w:val="right"/>
            </w:pPr>
          </w:p>
        </w:tc>
        <w:tc>
          <w:tcPr>
            <w:tcW w:w="1800" w:type="dxa"/>
          </w:tcPr>
          <w:p w:rsidR="00966455" w:rsidRPr="00301165" w:rsidRDefault="00966455" w:rsidP="00112BE4"/>
        </w:tc>
        <w:tc>
          <w:tcPr>
            <w:tcW w:w="7434" w:type="dxa"/>
          </w:tcPr>
          <w:p w:rsidR="00966455" w:rsidRPr="00A658DF" w:rsidRDefault="00966455" w:rsidP="00112BE4">
            <w:pPr>
              <w:jc w:val="center"/>
              <w:rPr>
                <w:b/>
                <w:sz w:val="32"/>
                <w:szCs w:val="32"/>
              </w:rPr>
            </w:pPr>
            <w:r w:rsidRPr="00A658DF">
              <w:rPr>
                <w:b/>
                <w:sz w:val="32"/>
                <w:szCs w:val="32"/>
              </w:rPr>
              <w:t>MRMAP.</w:t>
            </w:r>
            <w:commentRangeStart w:id="14"/>
            <w:r w:rsidRPr="00A658DF">
              <w:rPr>
                <w:b/>
                <w:sz w:val="32"/>
                <w:szCs w:val="32"/>
              </w:rPr>
              <w:t>RRF</w:t>
            </w:r>
            <w:commentRangeEnd w:id="14"/>
            <w:r w:rsidR="00176466">
              <w:rPr>
                <w:rStyle w:val="CommentReference"/>
                <w:rFonts w:asciiTheme="minorHAnsi" w:eastAsiaTheme="minorHAnsi" w:hAnsiTheme="minorHAnsi" w:cstheme="minorBidi"/>
              </w:rPr>
              <w:commentReference w:id="14"/>
            </w:r>
          </w:p>
        </w:tc>
      </w:tr>
      <w:tr w:rsidR="00966455" w:rsidRPr="00301165" w:rsidTr="00112BE4">
        <w:trPr>
          <w:jc w:val="center"/>
        </w:trPr>
        <w:tc>
          <w:tcPr>
            <w:tcW w:w="576" w:type="dxa"/>
          </w:tcPr>
          <w:p w:rsidR="00966455" w:rsidRPr="00A658DF" w:rsidRDefault="00966455" w:rsidP="00112BE4">
            <w:pPr>
              <w:jc w:val="right"/>
              <w:rPr>
                <w:b/>
              </w:rPr>
            </w:pPr>
            <w:r w:rsidRPr="00A658DF">
              <w:rPr>
                <w:b/>
              </w:rPr>
              <w:t>#</w:t>
            </w:r>
          </w:p>
        </w:tc>
        <w:tc>
          <w:tcPr>
            <w:tcW w:w="1800" w:type="dxa"/>
          </w:tcPr>
          <w:p w:rsidR="00966455" w:rsidRPr="00A658DF" w:rsidRDefault="00966455" w:rsidP="00112BE4">
            <w:pPr>
              <w:rPr>
                <w:b/>
              </w:rPr>
            </w:pPr>
            <w:r w:rsidRPr="00A658DF">
              <w:rPr>
                <w:b/>
              </w:rPr>
              <w:t xml:space="preserve">  Name</w:t>
            </w:r>
          </w:p>
        </w:tc>
        <w:tc>
          <w:tcPr>
            <w:tcW w:w="7434" w:type="dxa"/>
          </w:tcPr>
          <w:p w:rsidR="00966455" w:rsidRPr="00A658DF" w:rsidRDefault="00966455" w:rsidP="00112BE4">
            <w:pPr>
              <w:jc w:val="both"/>
              <w:rPr>
                <w:b/>
              </w:rPr>
            </w:pPr>
            <w:r w:rsidRPr="00A658DF">
              <w:rPr>
                <w:b/>
              </w:rPr>
              <w:t xml:space="preserve">Description </w:t>
            </w:r>
          </w:p>
        </w:tc>
      </w:tr>
      <w:tr w:rsidR="00966455" w:rsidRPr="00301165" w:rsidTr="00112BE4">
        <w:trPr>
          <w:jc w:val="center"/>
        </w:trPr>
        <w:tc>
          <w:tcPr>
            <w:tcW w:w="576" w:type="dxa"/>
          </w:tcPr>
          <w:p w:rsidR="00966455" w:rsidRPr="00301165" w:rsidRDefault="00966455" w:rsidP="00112BE4">
            <w:pPr>
              <w:jc w:val="right"/>
            </w:pPr>
            <w:r>
              <w:t>1</w:t>
            </w:r>
          </w:p>
        </w:tc>
        <w:tc>
          <w:tcPr>
            <w:tcW w:w="1800" w:type="dxa"/>
          </w:tcPr>
          <w:p w:rsidR="00966455" w:rsidRPr="00301165" w:rsidRDefault="00966455" w:rsidP="00112BE4">
            <w:r w:rsidRPr="00301165">
              <w:t>MAPSETCUI</w:t>
            </w:r>
          </w:p>
        </w:tc>
        <w:tc>
          <w:tcPr>
            <w:tcW w:w="7434" w:type="dxa"/>
          </w:tcPr>
          <w:p w:rsidR="00966455" w:rsidRPr="00A658DF" w:rsidRDefault="00966455" w:rsidP="008A5870">
            <w:r w:rsidRPr="00A658DF">
              <w:t xml:space="preserve">Unique identifier for the UMLS concept which represents the whole map set. </w:t>
            </w:r>
          </w:p>
        </w:tc>
      </w:tr>
      <w:tr w:rsidR="00966455" w:rsidRPr="00301165" w:rsidTr="00112BE4">
        <w:trPr>
          <w:jc w:val="center"/>
        </w:trPr>
        <w:tc>
          <w:tcPr>
            <w:tcW w:w="576" w:type="dxa"/>
          </w:tcPr>
          <w:p w:rsidR="00966455" w:rsidRPr="00301165" w:rsidRDefault="00966455" w:rsidP="00112BE4">
            <w:pPr>
              <w:jc w:val="right"/>
            </w:pPr>
            <w:r>
              <w:t>2</w:t>
            </w:r>
          </w:p>
        </w:tc>
        <w:tc>
          <w:tcPr>
            <w:tcW w:w="1800" w:type="dxa"/>
          </w:tcPr>
          <w:p w:rsidR="00966455" w:rsidRPr="00301165" w:rsidRDefault="00966455" w:rsidP="00112BE4">
            <w:r w:rsidRPr="00301165">
              <w:t>MAPSETSAB</w:t>
            </w:r>
          </w:p>
        </w:tc>
        <w:tc>
          <w:tcPr>
            <w:tcW w:w="7434" w:type="dxa"/>
          </w:tcPr>
          <w:p w:rsidR="00966455" w:rsidRPr="00A658DF" w:rsidRDefault="00966455" w:rsidP="00112BE4">
            <w:r w:rsidRPr="00A658DF">
              <w:t>Source abbreviation (SAB) for the provider of the map set.</w:t>
            </w:r>
          </w:p>
        </w:tc>
      </w:tr>
      <w:tr w:rsidR="00966455" w:rsidRPr="00301165" w:rsidTr="00112BE4">
        <w:trPr>
          <w:jc w:val="center"/>
        </w:trPr>
        <w:tc>
          <w:tcPr>
            <w:tcW w:w="576" w:type="dxa"/>
          </w:tcPr>
          <w:p w:rsidR="00966455" w:rsidRPr="00301165" w:rsidRDefault="00966455" w:rsidP="00112BE4">
            <w:pPr>
              <w:jc w:val="right"/>
            </w:pPr>
            <w:r>
              <w:t>3</w:t>
            </w:r>
          </w:p>
        </w:tc>
        <w:tc>
          <w:tcPr>
            <w:tcW w:w="1800" w:type="dxa"/>
          </w:tcPr>
          <w:p w:rsidR="00966455" w:rsidRPr="00301165" w:rsidRDefault="00966455" w:rsidP="00112BE4">
            <w:r w:rsidRPr="00301165">
              <w:t>MAPSUBSETID</w:t>
            </w:r>
          </w:p>
        </w:tc>
        <w:tc>
          <w:tcPr>
            <w:tcW w:w="7434" w:type="dxa"/>
          </w:tcPr>
          <w:p w:rsidR="00966455" w:rsidRPr="00A658DF" w:rsidRDefault="00966455" w:rsidP="008A5870">
            <w:r w:rsidRPr="00A658DF">
              <w:t>Map subset identifier used to identify a subset of related mappings within a map set. This is used for cases where the FROMEXPR may have more than one potential mapping</w:t>
            </w:r>
            <w:r w:rsidR="008A5870">
              <w:t>.  There is an implied “OR” between multiple lines with the same MAPSETCUI, FROMEXPR and MAPS</w:t>
            </w:r>
            <w:r w:rsidR="001427D9">
              <w:t xml:space="preserve">UBSETID (including null or 0).  </w:t>
            </w:r>
            <w:r w:rsidRPr="00A658DF">
              <w:t>(optional).</w:t>
            </w:r>
          </w:p>
        </w:tc>
      </w:tr>
      <w:tr w:rsidR="00966455" w:rsidRPr="00301165" w:rsidTr="00112BE4">
        <w:trPr>
          <w:jc w:val="center"/>
        </w:trPr>
        <w:tc>
          <w:tcPr>
            <w:tcW w:w="576" w:type="dxa"/>
          </w:tcPr>
          <w:p w:rsidR="00966455" w:rsidRPr="00301165" w:rsidRDefault="00966455" w:rsidP="00112BE4">
            <w:pPr>
              <w:jc w:val="right"/>
            </w:pPr>
            <w:r>
              <w:t>4</w:t>
            </w:r>
          </w:p>
        </w:tc>
        <w:tc>
          <w:tcPr>
            <w:tcW w:w="1800" w:type="dxa"/>
          </w:tcPr>
          <w:p w:rsidR="00966455" w:rsidRPr="00301165" w:rsidRDefault="00966455" w:rsidP="00112BE4">
            <w:r w:rsidRPr="00301165">
              <w:t>MAPRANK</w:t>
            </w:r>
          </w:p>
        </w:tc>
        <w:tc>
          <w:tcPr>
            <w:tcW w:w="7434" w:type="dxa"/>
          </w:tcPr>
          <w:p w:rsidR="00966455" w:rsidRPr="00A658DF" w:rsidRDefault="00966455" w:rsidP="00112BE4">
            <w:r w:rsidRPr="00A658DF">
              <w:t xml:space="preserve">Order in which mappings in a subset should be applied. Used </w:t>
            </w:r>
            <w:r>
              <w:t xml:space="preserve">only where MAPSUBSETID is used </w:t>
            </w:r>
            <w:r w:rsidRPr="00A658DF">
              <w:t>(optional).</w:t>
            </w:r>
          </w:p>
        </w:tc>
      </w:tr>
      <w:tr w:rsidR="00966455" w:rsidRPr="00301165" w:rsidTr="00112BE4">
        <w:trPr>
          <w:jc w:val="center"/>
        </w:trPr>
        <w:tc>
          <w:tcPr>
            <w:tcW w:w="576" w:type="dxa"/>
          </w:tcPr>
          <w:p w:rsidR="00966455" w:rsidRPr="00301165" w:rsidRDefault="00966455" w:rsidP="00112BE4">
            <w:pPr>
              <w:jc w:val="right"/>
            </w:pPr>
            <w:r>
              <w:t>5</w:t>
            </w:r>
          </w:p>
        </w:tc>
        <w:tc>
          <w:tcPr>
            <w:tcW w:w="1800" w:type="dxa"/>
          </w:tcPr>
          <w:p w:rsidR="00966455" w:rsidRPr="00301165" w:rsidRDefault="00966455" w:rsidP="00112BE4">
            <w:r w:rsidRPr="00301165">
              <w:t>MAPID</w:t>
            </w:r>
          </w:p>
        </w:tc>
        <w:tc>
          <w:tcPr>
            <w:tcW w:w="7434" w:type="dxa"/>
          </w:tcPr>
          <w:p w:rsidR="00966455" w:rsidRPr="00A658DF" w:rsidRDefault="00966455" w:rsidP="00112BE4">
            <w:r w:rsidRPr="00A658DF">
              <w:t xml:space="preserve">Unique identifier for this individual mapping. Primary key of this table to identify a particular row. </w:t>
            </w:r>
          </w:p>
        </w:tc>
      </w:tr>
      <w:tr w:rsidR="00966455" w:rsidRPr="00301165" w:rsidTr="00112BE4">
        <w:trPr>
          <w:jc w:val="center"/>
        </w:trPr>
        <w:tc>
          <w:tcPr>
            <w:tcW w:w="576" w:type="dxa"/>
          </w:tcPr>
          <w:p w:rsidR="00966455" w:rsidRPr="00301165" w:rsidRDefault="00966455" w:rsidP="00112BE4">
            <w:pPr>
              <w:jc w:val="right"/>
            </w:pPr>
            <w:r>
              <w:t>6</w:t>
            </w:r>
          </w:p>
        </w:tc>
        <w:tc>
          <w:tcPr>
            <w:tcW w:w="1800" w:type="dxa"/>
          </w:tcPr>
          <w:p w:rsidR="00966455" w:rsidRPr="00301165" w:rsidRDefault="00966455" w:rsidP="00112BE4">
            <w:r w:rsidRPr="00301165">
              <w:t>MAPSID</w:t>
            </w:r>
          </w:p>
        </w:tc>
        <w:tc>
          <w:tcPr>
            <w:tcW w:w="7434" w:type="dxa"/>
          </w:tcPr>
          <w:p w:rsidR="00966455" w:rsidRPr="00A658DF" w:rsidRDefault="00966455" w:rsidP="00112BE4">
            <w:r w:rsidRPr="00A658DF">
              <w:t>Source asserted identifier for this mapping (optional).</w:t>
            </w:r>
          </w:p>
        </w:tc>
      </w:tr>
      <w:tr w:rsidR="00966455" w:rsidRPr="00301165" w:rsidTr="00112BE4">
        <w:trPr>
          <w:jc w:val="center"/>
        </w:trPr>
        <w:tc>
          <w:tcPr>
            <w:tcW w:w="576" w:type="dxa"/>
          </w:tcPr>
          <w:p w:rsidR="00966455" w:rsidRPr="00301165" w:rsidRDefault="00966455" w:rsidP="00112BE4">
            <w:pPr>
              <w:jc w:val="right"/>
            </w:pPr>
            <w:r>
              <w:lastRenderedPageBreak/>
              <w:t>7</w:t>
            </w:r>
          </w:p>
        </w:tc>
        <w:tc>
          <w:tcPr>
            <w:tcW w:w="1800" w:type="dxa"/>
          </w:tcPr>
          <w:p w:rsidR="00966455" w:rsidRPr="00301165" w:rsidRDefault="00966455" w:rsidP="00112BE4">
            <w:r w:rsidRPr="00301165">
              <w:t>FROMID</w:t>
            </w:r>
          </w:p>
        </w:tc>
        <w:tc>
          <w:tcPr>
            <w:tcW w:w="7434" w:type="dxa"/>
          </w:tcPr>
          <w:p w:rsidR="00966455" w:rsidRPr="00A658DF" w:rsidRDefault="00966455" w:rsidP="00112BE4">
            <w:r w:rsidRPr="00A658DF">
              <w:t xml:space="preserve"> 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966455" w:rsidRPr="00301165" w:rsidTr="00112BE4">
        <w:trPr>
          <w:jc w:val="center"/>
        </w:trPr>
        <w:tc>
          <w:tcPr>
            <w:tcW w:w="576" w:type="dxa"/>
          </w:tcPr>
          <w:p w:rsidR="00966455" w:rsidRPr="00301165" w:rsidRDefault="00966455" w:rsidP="00112BE4">
            <w:pPr>
              <w:jc w:val="right"/>
            </w:pPr>
            <w:r>
              <w:t>8</w:t>
            </w:r>
          </w:p>
        </w:tc>
        <w:tc>
          <w:tcPr>
            <w:tcW w:w="1800" w:type="dxa"/>
          </w:tcPr>
          <w:p w:rsidR="00966455" w:rsidRPr="00301165" w:rsidRDefault="00966455" w:rsidP="00112BE4">
            <w:r w:rsidRPr="00301165">
              <w:t>FROMSID</w:t>
            </w:r>
          </w:p>
        </w:tc>
        <w:tc>
          <w:tcPr>
            <w:tcW w:w="7434" w:type="dxa"/>
          </w:tcPr>
          <w:p w:rsidR="00966455" w:rsidRPr="00A658DF" w:rsidRDefault="00966455" w:rsidP="00112BE4">
            <w:r w:rsidRPr="00A658DF">
              <w:t>Source asserted identifier for the entity being mapped from (optional).</w:t>
            </w:r>
          </w:p>
        </w:tc>
      </w:tr>
      <w:tr w:rsidR="00966455" w:rsidRPr="00301165" w:rsidTr="00112BE4">
        <w:trPr>
          <w:jc w:val="center"/>
        </w:trPr>
        <w:tc>
          <w:tcPr>
            <w:tcW w:w="576" w:type="dxa"/>
          </w:tcPr>
          <w:p w:rsidR="00966455" w:rsidRPr="00301165" w:rsidRDefault="00966455" w:rsidP="00112BE4">
            <w:pPr>
              <w:jc w:val="right"/>
            </w:pPr>
            <w:r>
              <w:t>9</w:t>
            </w:r>
          </w:p>
        </w:tc>
        <w:tc>
          <w:tcPr>
            <w:tcW w:w="1800" w:type="dxa"/>
          </w:tcPr>
          <w:p w:rsidR="00966455" w:rsidRPr="00301165" w:rsidRDefault="00966455" w:rsidP="00112BE4">
            <w:r w:rsidRPr="00301165">
              <w:t>FROMEXPR</w:t>
            </w:r>
          </w:p>
        </w:tc>
        <w:tc>
          <w:tcPr>
            <w:tcW w:w="7434" w:type="dxa"/>
          </w:tcPr>
          <w:p w:rsidR="00966455" w:rsidRPr="00A658DF" w:rsidRDefault="00966455" w:rsidP="00112BE4">
            <w:r w:rsidRPr="00A658DF">
              <w:t>Entity being mapped from - can be a single code/identifier /concept name or a complex expression involving multiple codes/identifiers/concept names, Boolean operators and/or punctuation.</w:t>
            </w:r>
          </w:p>
        </w:tc>
      </w:tr>
      <w:tr w:rsidR="00966455" w:rsidRPr="00301165" w:rsidTr="00112BE4">
        <w:trPr>
          <w:jc w:val="center"/>
        </w:trPr>
        <w:tc>
          <w:tcPr>
            <w:tcW w:w="576" w:type="dxa"/>
          </w:tcPr>
          <w:p w:rsidR="00966455" w:rsidRPr="00301165" w:rsidRDefault="00966455" w:rsidP="00112BE4">
            <w:pPr>
              <w:jc w:val="right"/>
            </w:pPr>
            <w:r>
              <w:t>10</w:t>
            </w:r>
          </w:p>
        </w:tc>
        <w:tc>
          <w:tcPr>
            <w:tcW w:w="1800" w:type="dxa"/>
          </w:tcPr>
          <w:p w:rsidR="00966455" w:rsidRPr="00301165" w:rsidRDefault="00966455" w:rsidP="00112BE4">
            <w:r w:rsidRPr="00301165">
              <w:t>FROMTYPE</w:t>
            </w:r>
          </w:p>
        </w:tc>
        <w:tc>
          <w:tcPr>
            <w:tcW w:w="7434" w:type="dxa"/>
          </w:tcPr>
          <w:p w:rsidR="00966455" w:rsidRPr="00A658DF" w:rsidRDefault="00966455" w:rsidP="00176466">
            <w:r w:rsidRPr="00A658DF">
              <w:t>Type of entity being mapped from.</w:t>
            </w:r>
            <w:r w:rsidR="00DD0488">
              <w:t xml:space="preserve">  </w:t>
            </w:r>
            <w:r w:rsidR="00176466" w:rsidRPr="001427D9">
              <w:t xml:space="preserve">Valid values:  </w:t>
            </w:r>
            <w:r w:rsidR="001427D9">
              <w:t xml:space="preserve">Field name from MRCONSO.RRF, including </w:t>
            </w:r>
            <w:r w:rsidR="001427D9" w:rsidRPr="001427D9">
              <w:t xml:space="preserve">AUI, </w:t>
            </w:r>
            <w:r w:rsidR="00176466" w:rsidRPr="001427D9">
              <w:t xml:space="preserve">CODE, CUI, </w:t>
            </w:r>
            <w:r w:rsidR="001427D9" w:rsidRPr="001427D9">
              <w:t xml:space="preserve">LUI, SAUI, </w:t>
            </w:r>
            <w:r w:rsidR="00176466" w:rsidRPr="001427D9">
              <w:t>SCUI, SDUI</w:t>
            </w:r>
            <w:r w:rsidR="001427D9">
              <w:t>, STR, or BOOLEAN_EXPRESSION_&lt;field_name</w:t>
            </w:r>
            <w:r w:rsidR="001427D9" w:rsidRPr="001427D9">
              <w:t>&gt;</w:t>
            </w:r>
            <w:r w:rsidR="00176466" w:rsidRPr="001427D9">
              <w:t>.</w:t>
            </w:r>
          </w:p>
        </w:tc>
      </w:tr>
      <w:tr w:rsidR="00966455" w:rsidRPr="00301165" w:rsidTr="00112BE4">
        <w:trPr>
          <w:jc w:val="center"/>
        </w:trPr>
        <w:tc>
          <w:tcPr>
            <w:tcW w:w="576" w:type="dxa"/>
          </w:tcPr>
          <w:p w:rsidR="00966455" w:rsidRPr="00301165" w:rsidRDefault="00966455" w:rsidP="00112BE4">
            <w:pPr>
              <w:jc w:val="right"/>
            </w:pPr>
            <w:r>
              <w:t>11</w:t>
            </w:r>
          </w:p>
        </w:tc>
        <w:tc>
          <w:tcPr>
            <w:tcW w:w="1800" w:type="dxa"/>
          </w:tcPr>
          <w:p w:rsidR="00966455" w:rsidRPr="00301165" w:rsidRDefault="00966455" w:rsidP="00112BE4">
            <w:r w:rsidRPr="00301165">
              <w:t>FROMRULE</w:t>
            </w:r>
          </w:p>
        </w:tc>
        <w:tc>
          <w:tcPr>
            <w:tcW w:w="7434" w:type="dxa"/>
          </w:tcPr>
          <w:p w:rsidR="00966455" w:rsidRPr="00A658DF" w:rsidRDefault="00966455" w:rsidP="00112BE4">
            <w:r w:rsidRPr="00A658DF">
              <w:t>Machine processable rule applicable to the entity being mapped from (optional).</w:t>
            </w:r>
          </w:p>
        </w:tc>
      </w:tr>
      <w:tr w:rsidR="00966455" w:rsidRPr="00301165" w:rsidTr="00112BE4">
        <w:trPr>
          <w:jc w:val="center"/>
        </w:trPr>
        <w:tc>
          <w:tcPr>
            <w:tcW w:w="576" w:type="dxa"/>
          </w:tcPr>
          <w:p w:rsidR="00966455" w:rsidRPr="00301165" w:rsidRDefault="00966455" w:rsidP="00112BE4">
            <w:pPr>
              <w:jc w:val="right"/>
            </w:pPr>
            <w:r>
              <w:t>12</w:t>
            </w:r>
          </w:p>
        </w:tc>
        <w:tc>
          <w:tcPr>
            <w:tcW w:w="1800" w:type="dxa"/>
          </w:tcPr>
          <w:p w:rsidR="00966455" w:rsidRPr="00301165" w:rsidRDefault="00966455" w:rsidP="00112BE4">
            <w:r w:rsidRPr="00301165">
              <w:t>FROMRES</w:t>
            </w:r>
          </w:p>
        </w:tc>
        <w:tc>
          <w:tcPr>
            <w:tcW w:w="7434" w:type="dxa"/>
          </w:tcPr>
          <w:p w:rsidR="00966455" w:rsidRPr="00A658DF" w:rsidRDefault="00966455" w:rsidP="00112BE4">
            <w:r w:rsidRPr="00A658DF">
              <w:t>Restriction applicable to the entity being mapped from (optional).</w:t>
            </w:r>
          </w:p>
        </w:tc>
      </w:tr>
      <w:tr w:rsidR="00966455" w:rsidRPr="00301165" w:rsidTr="00112BE4">
        <w:trPr>
          <w:jc w:val="center"/>
        </w:trPr>
        <w:tc>
          <w:tcPr>
            <w:tcW w:w="576" w:type="dxa"/>
          </w:tcPr>
          <w:p w:rsidR="00966455" w:rsidRPr="00301165" w:rsidRDefault="00966455" w:rsidP="00112BE4">
            <w:pPr>
              <w:jc w:val="right"/>
            </w:pPr>
            <w:r>
              <w:t>13</w:t>
            </w:r>
          </w:p>
        </w:tc>
        <w:tc>
          <w:tcPr>
            <w:tcW w:w="1800" w:type="dxa"/>
          </w:tcPr>
          <w:p w:rsidR="00966455" w:rsidRPr="00301165" w:rsidRDefault="00966455" w:rsidP="00112BE4">
            <w:r w:rsidRPr="00301165">
              <w:t>REL</w:t>
            </w:r>
          </w:p>
        </w:tc>
        <w:tc>
          <w:tcPr>
            <w:tcW w:w="7434" w:type="dxa"/>
          </w:tcPr>
          <w:p w:rsidR="00966455" w:rsidRPr="00A658DF" w:rsidRDefault="00966455" w:rsidP="00112BE4">
            <w:r w:rsidRPr="00A658DF">
              <w:t>Relationship of the entity being mapped from to the entity being mapped to.</w:t>
            </w:r>
          </w:p>
        </w:tc>
      </w:tr>
      <w:tr w:rsidR="00966455" w:rsidRPr="00301165" w:rsidTr="00112BE4">
        <w:trPr>
          <w:jc w:val="center"/>
        </w:trPr>
        <w:tc>
          <w:tcPr>
            <w:tcW w:w="576" w:type="dxa"/>
          </w:tcPr>
          <w:p w:rsidR="00966455" w:rsidRPr="00301165" w:rsidRDefault="00966455" w:rsidP="00112BE4">
            <w:pPr>
              <w:jc w:val="right"/>
            </w:pPr>
            <w:r>
              <w:t>14</w:t>
            </w:r>
          </w:p>
        </w:tc>
        <w:tc>
          <w:tcPr>
            <w:tcW w:w="1800" w:type="dxa"/>
          </w:tcPr>
          <w:p w:rsidR="00966455" w:rsidRPr="00301165" w:rsidRDefault="00966455" w:rsidP="00112BE4">
            <w:r w:rsidRPr="00301165">
              <w:t>RELA</w:t>
            </w:r>
          </w:p>
        </w:tc>
        <w:tc>
          <w:tcPr>
            <w:tcW w:w="7434" w:type="dxa"/>
          </w:tcPr>
          <w:p w:rsidR="00966455" w:rsidRPr="00A658DF" w:rsidRDefault="00966455" w:rsidP="00112BE4">
            <w:r w:rsidRPr="00A658DF">
              <w:t>Additional relationship label (optional).</w:t>
            </w:r>
          </w:p>
        </w:tc>
      </w:tr>
      <w:tr w:rsidR="00966455" w:rsidRPr="00301165" w:rsidTr="00112BE4">
        <w:trPr>
          <w:jc w:val="center"/>
        </w:trPr>
        <w:tc>
          <w:tcPr>
            <w:tcW w:w="576" w:type="dxa"/>
          </w:tcPr>
          <w:p w:rsidR="00966455" w:rsidRPr="00301165" w:rsidRDefault="00966455" w:rsidP="00112BE4">
            <w:pPr>
              <w:jc w:val="right"/>
            </w:pPr>
            <w:r>
              <w:t>15</w:t>
            </w:r>
          </w:p>
        </w:tc>
        <w:tc>
          <w:tcPr>
            <w:tcW w:w="1800" w:type="dxa"/>
          </w:tcPr>
          <w:p w:rsidR="00966455" w:rsidRPr="00301165" w:rsidRDefault="00966455" w:rsidP="00112BE4">
            <w:r w:rsidRPr="00301165">
              <w:t>TOID</w:t>
            </w:r>
          </w:p>
        </w:tc>
        <w:tc>
          <w:tcPr>
            <w:tcW w:w="7434" w:type="dxa"/>
          </w:tcPr>
          <w:p w:rsidR="00966455" w:rsidRPr="00A658DF" w:rsidRDefault="00966455" w:rsidP="00112BE4">
            <w:r w:rsidRPr="00A658D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966455" w:rsidRPr="00301165" w:rsidTr="00112BE4">
        <w:trPr>
          <w:jc w:val="center"/>
        </w:trPr>
        <w:tc>
          <w:tcPr>
            <w:tcW w:w="576" w:type="dxa"/>
          </w:tcPr>
          <w:p w:rsidR="00966455" w:rsidRPr="00301165" w:rsidRDefault="00966455" w:rsidP="00112BE4">
            <w:pPr>
              <w:jc w:val="right"/>
            </w:pPr>
            <w:r>
              <w:t>16</w:t>
            </w:r>
          </w:p>
        </w:tc>
        <w:tc>
          <w:tcPr>
            <w:tcW w:w="1800" w:type="dxa"/>
          </w:tcPr>
          <w:p w:rsidR="00966455" w:rsidRPr="00301165" w:rsidRDefault="00966455" w:rsidP="00112BE4">
            <w:r w:rsidRPr="00301165">
              <w:t>TOSID</w:t>
            </w:r>
          </w:p>
        </w:tc>
        <w:tc>
          <w:tcPr>
            <w:tcW w:w="7434" w:type="dxa"/>
          </w:tcPr>
          <w:p w:rsidR="00966455" w:rsidRPr="00A658DF" w:rsidRDefault="00966455" w:rsidP="00112BE4">
            <w:r w:rsidRPr="00A658DF">
              <w:t>Source asserted identifier for the entity being mapped to (optional).</w:t>
            </w:r>
          </w:p>
        </w:tc>
      </w:tr>
      <w:tr w:rsidR="00966455" w:rsidRPr="00301165" w:rsidTr="00112BE4">
        <w:trPr>
          <w:jc w:val="center"/>
        </w:trPr>
        <w:tc>
          <w:tcPr>
            <w:tcW w:w="576" w:type="dxa"/>
          </w:tcPr>
          <w:p w:rsidR="00966455" w:rsidRPr="00301165" w:rsidRDefault="00966455" w:rsidP="00112BE4">
            <w:pPr>
              <w:jc w:val="right"/>
            </w:pPr>
            <w:r>
              <w:t>17</w:t>
            </w:r>
          </w:p>
        </w:tc>
        <w:tc>
          <w:tcPr>
            <w:tcW w:w="1800" w:type="dxa"/>
          </w:tcPr>
          <w:p w:rsidR="00966455" w:rsidRPr="00301165" w:rsidRDefault="00966455" w:rsidP="00112BE4">
            <w:r w:rsidRPr="00301165">
              <w:t>TOEXPR</w:t>
            </w:r>
          </w:p>
        </w:tc>
        <w:tc>
          <w:tcPr>
            <w:tcW w:w="7434" w:type="dxa"/>
          </w:tcPr>
          <w:p w:rsidR="00966455" w:rsidRPr="00A658DF" w:rsidRDefault="00966455" w:rsidP="00112BE4">
            <w:r w:rsidRPr="00A658DF">
              <w:t>Entity being mapped to - can be a single code/identifier/concept name or a complex expression involving multiple codes /identifiers/ concept names, Boolean operators and/or punctuation.</w:t>
            </w:r>
          </w:p>
        </w:tc>
      </w:tr>
      <w:tr w:rsidR="00966455" w:rsidRPr="00301165" w:rsidTr="00112BE4">
        <w:trPr>
          <w:jc w:val="center"/>
        </w:trPr>
        <w:tc>
          <w:tcPr>
            <w:tcW w:w="576" w:type="dxa"/>
          </w:tcPr>
          <w:p w:rsidR="00966455" w:rsidRPr="00301165" w:rsidRDefault="00966455" w:rsidP="00112BE4">
            <w:pPr>
              <w:jc w:val="right"/>
            </w:pPr>
            <w:r>
              <w:t>18</w:t>
            </w:r>
          </w:p>
        </w:tc>
        <w:tc>
          <w:tcPr>
            <w:tcW w:w="1800" w:type="dxa"/>
          </w:tcPr>
          <w:p w:rsidR="00966455" w:rsidRPr="00301165" w:rsidRDefault="00966455" w:rsidP="00112BE4">
            <w:r w:rsidRPr="00301165">
              <w:t>TOTYPE</w:t>
            </w:r>
          </w:p>
        </w:tc>
        <w:tc>
          <w:tcPr>
            <w:tcW w:w="7434" w:type="dxa"/>
          </w:tcPr>
          <w:p w:rsidR="00176466" w:rsidRPr="001427D9" w:rsidRDefault="00966455" w:rsidP="00176466">
            <w:r w:rsidRPr="001427D9">
              <w:t>Type of entity being mapped to.</w:t>
            </w:r>
            <w:r w:rsidR="00DD0488" w:rsidRPr="001427D9">
              <w:t xml:space="preserve">  </w:t>
            </w:r>
            <w:r w:rsidR="00176466" w:rsidRPr="001427D9">
              <w:t>Valid values (may be null for XR relationships):</w:t>
            </w:r>
          </w:p>
          <w:p w:rsidR="00966455" w:rsidRPr="00A658DF" w:rsidRDefault="001427D9" w:rsidP="00176466">
            <w:r>
              <w:t xml:space="preserve">Field name from MRCONSO.RRF, including:  </w:t>
            </w:r>
            <w:r w:rsidRPr="001427D9">
              <w:t>AUI, CODE, CUI, LUI, SAUI, SCUI, SDUI</w:t>
            </w:r>
            <w:r>
              <w:t>, STR, or BOOLEAN_EXPRESSION_&lt;field_name</w:t>
            </w:r>
            <w:r w:rsidRPr="001427D9">
              <w:t>&gt;</w:t>
            </w:r>
            <w:r>
              <w:t>.</w:t>
            </w:r>
          </w:p>
        </w:tc>
      </w:tr>
      <w:tr w:rsidR="00966455" w:rsidRPr="00301165" w:rsidTr="00112BE4">
        <w:trPr>
          <w:jc w:val="center"/>
        </w:trPr>
        <w:tc>
          <w:tcPr>
            <w:tcW w:w="576" w:type="dxa"/>
          </w:tcPr>
          <w:p w:rsidR="00966455" w:rsidRPr="00301165" w:rsidRDefault="00966455" w:rsidP="00112BE4">
            <w:pPr>
              <w:jc w:val="right"/>
            </w:pPr>
            <w:r>
              <w:t>19</w:t>
            </w:r>
          </w:p>
        </w:tc>
        <w:tc>
          <w:tcPr>
            <w:tcW w:w="1800" w:type="dxa"/>
          </w:tcPr>
          <w:p w:rsidR="00966455" w:rsidRPr="00301165" w:rsidRDefault="00966455" w:rsidP="00112BE4">
            <w:r w:rsidRPr="00301165">
              <w:t>TORULE</w:t>
            </w:r>
          </w:p>
        </w:tc>
        <w:tc>
          <w:tcPr>
            <w:tcW w:w="7434" w:type="dxa"/>
          </w:tcPr>
          <w:p w:rsidR="00966455" w:rsidRPr="00A658DF" w:rsidRDefault="00966455" w:rsidP="00112BE4">
            <w:r w:rsidRPr="00A658DF">
              <w:t>Machine processable rule applicable to the entity being mapped to (optional).</w:t>
            </w:r>
          </w:p>
        </w:tc>
      </w:tr>
      <w:tr w:rsidR="00966455" w:rsidRPr="00301165" w:rsidTr="00112BE4">
        <w:trPr>
          <w:jc w:val="center"/>
        </w:trPr>
        <w:tc>
          <w:tcPr>
            <w:tcW w:w="576" w:type="dxa"/>
          </w:tcPr>
          <w:p w:rsidR="00966455" w:rsidRPr="00301165" w:rsidRDefault="00966455" w:rsidP="00112BE4">
            <w:pPr>
              <w:jc w:val="right"/>
            </w:pPr>
            <w:r>
              <w:t>20</w:t>
            </w:r>
          </w:p>
        </w:tc>
        <w:tc>
          <w:tcPr>
            <w:tcW w:w="1800" w:type="dxa"/>
          </w:tcPr>
          <w:p w:rsidR="00966455" w:rsidRPr="00301165" w:rsidRDefault="00966455" w:rsidP="00112BE4">
            <w:r w:rsidRPr="00301165">
              <w:t>TORES</w:t>
            </w:r>
          </w:p>
        </w:tc>
        <w:tc>
          <w:tcPr>
            <w:tcW w:w="7434" w:type="dxa"/>
          </w:tcPr>
          <w:p w:rsidR="00966455" w:rsidRPr="00A658DF" w:rsidRDefault="00966455" w:rsidP="00112BE4">
            <w:r w:rsidRPr="00A658DF">
              <w:t>Restriction applicable to the entity being mapped to (optional).</w:t>
            </w:r>
          </w:p>
        </w:tc>
      </w:tr>
      <w:tr w:rsidR="00966455" w:rsidRPr="00301165" w:rsidTr="00112BE4">
        <w:trPr>
          <w:jc w:val="center"/>
        </w:trPr>
        <w:tc>
          <w:tcPr>
            <w:tcW w:w="576" w:type="dxa"/>
          </w:tcPr>
          <w:p w:rsidR="00966455" w:rsidRPr="00301165" w:rsidRDefault="00966455" w:rsidP="00112BE4">
            <w:pPr>
              <w:jc w:val="right"/>
            </w:pPr>
            <w:r>
              <w:t>21</w:t>
            </w:r>
          </w:p>
        </w:tc>
        <w:tc>
          <w:tcPr>
            <w:tcW w:w="1800" w:type="dxa"/>
          </w:tcPr>
          <w:p w:rsidR="00966455" w:rsidRPr="00301165" w:rsidRDefault="00966455" w:rsidP="00112BE4">
            <w:r w:rsidRPr="00301165">
              <w:t>MAPRULE</w:t>
            </w:r>
          </w:p>
        </w:tc>
        <w:tc>
          <w:tcPr>
            <w:tcW w:w="7434" w:type="dxa"/>
          </w:tcPr>
          <w:p w:rsidR="00966455" w:rsidRPr="00A658DF" w:rsidRDefault="00966455" w:rsidP="00112BE4">
            <w:r w:rsidRPr="00A658DF">
              <w:t>Machine processable rule applicable to this mapping (optional).</w:t>
            </w:r>
          </w:p>
        </w:tc>
      </w:tr>
      <w:tr w:rsidR="00966455" w:rsidRPr="00301165" w:rsidTr="00112BE4">
        <w:trPr>
          <w:jc w:val="center"/>
        </w:trPr>
        <w:tc>
          <w:tcPr>
            <w:tcW w:w="576" w:type="dxa"/>
          </w:tcPr>
          <w:p w:rsidR="00966455" w:rsidRPr="00301165" w:rsidRDefault="00966455" w:rsidP="00112BE4">
            <w:pPr>
              <w:jc w:val="right"/>
            </w:pPr>
            <w:r>
              <w:t>22</w:t>
            </w:r>
          </w:p>
        </w:tc>
        <w:tc>
          <w:tcPr>
            <w:tcW w:w="1800" w:type="dxa"/>
          </w:tcPr>
          <w:p w:rsidR="00966455" w:rsidRPr="00301165" w:rsidRDefault="00966455" w:rsidP="00112BE4">
            <w:r w:rsidRPr="00301165">
              <w:t>MAPRES</w:t>
            </w:r>
          </w:p>
        </w:tc>
        <w:tc>
          <w:tcPr>
            <w:tcW w:w="7434" w:type="dxa"/>
          </w:tcPr>
          <w:p w:rsidR="00966455" w:rsidRPr="00A658DF" w:rsidRDefault="00966455" w:rsidP="00112BE4">
            <w:r w:rsidRPr="00A658DF">
              <w:t>Restriction applicable to this mapping (optional).</w:t>
            </w:r>
          </w:p>
        </w:tc>
      </w:tr>
      <w:tr w:rsidR="00966455" w:rsidRPr="00301165" w:rsidTr="00112BE4">
        <w:trPr>
          <w:jc w:val="center"/>
        </w:trPr>
        <w:tc>
          <w:tcPr>
            <w:tcW w:w="576" w:type="dxa"/>
          </w:tcPr>
          <w:p w:rsidR="00966455" w:rsidRPr="00301165" w:rsidRDefault="00966455" w:rsidP="00112BE4">
            <w:pPr>
              <w:jc w:val="right"/>
            </w:pPr>
            <w:r>
              <w:t>23</w:t>
            </w:r>
          </w:p>
        </w:tc>
        <w:tc>
          <w:tcPr>
            <w:tcW w:w="1800" w:type="dxa"/>
          </w:tcPr>
          <w:p w:rsidR="00966455" w:rsidRPr="00301165" w:rsidRDefault="00966455" w:rsidP="00112BE4">
            <w:r w:rsidRPr="00301165">
              <w:t>MAPTYPE</w:t>
            </w:r>
          </w:p>
        </w:tc>
        <w:tc>
          <w:tcPr>
            <w:tcW w:w="7434" w:type="dxa"/>
          </w:tcPr>
          <w:p w:rsidR="00966455" w:rsidRPr="00A658DF" w:rsidRDefault="00966455" w:rsidP="00112BE4">
            <w:r w:rsidRPr="00A658DF">
              <w:t>Type of mapping (optional).</w:t>
            </w:r>
          </w:p>
        </w:tc>
      </w:tr>
      <w:tr w:rsidR="00966455" w:rsidRPr="00301165" w:rsidTr="00112BE4">
        <w:trPr>
          <w:jc w:val="center"/>
        </w:trPr>
        <w:tc>
          <w:tcPr>
            <w:tcW w:w="576" w:type="dxa"/>
          </w:tcPr>
          <w:p w:rsidR="00966455" w:rsidRPr="00301165" w:rsidRDefault="00966455" w:rsidP="00112BE4">
            <w:pPr>
              <w:jc w:val="right"/>
            </w:pPr>
            <w:r>
              <w:t>24</w:t>
            </w:r>
          </w:p>
        </w:tc>
        <w:tc>
          <w:tcPr>
            <w:tcW w:w="1800" w:type="dxa"/>
          </w:tcPr>
          <w:p w:rsidR="00966455" w:rsidRPr="00301165" w:rsidRDefault="00966455" w:rsidP="00112BE4">
            <w:r w:rsidRPr="00301165">
              <w:t>MAPATN</w:t>
            </w:r>
          </w:p>
        </w:tc>
        <w:tc>
          <w:tcPr>
            <w:tcW w:w="7434" w:type="dxa"/>
          </w:tcPr>
          <w:p w:rsidR="00966455" w:rsidRPr="00A658DF" w:rsidRDefault="00966455" w:rsidP="00112BE4">
            <w:r w:rsidRPr="00A658DF">
              <w:t>The name of the attribute associated with this mapping [not yet in use].</w:t>
            </w:r>
          </w:p>
        </w:tc>
      </w:tr>
      <w:tr w:rsidR="00966455" w:rsidRPr="00301165" w:rsidTr="00112BE4">
        <w:trPr>
          <w:jc w:val="center"/>
        </w:trPr>
        <w:tc>
          <w:tcPr>
            <w:tcW w:w="576" w:type="dxa"/>
          </w:tcPr>
          <w:p w:rsidR="00966455" w:rsidRPr="00301165" w:rsidRDefault="00966455" w:rsidP="00112BE4">
            <w:pPr>
              <w:jc w:val="right"/>
            </w:pPr>
            <w:r>
              <w:t>25</w:t>
            </w:r>
          </w:p>
        </w:tc>
        <w:tc>
          <w:tcPr>
            <w:tcW w:w="1800" w:type="dxa"/>
          </w:tcPr>
          <w:p w:rsidR="00966455" w:rsidRPr="00301165" w:rsidRDefault="00966455" w:rsidP="00112BE4">
            <w:r w:rsidRPr="00301165">
              <w:t>MAPATV</w:t>
            </w:r>
          </w:p>
        </w:tc>
        <w:tc>
          <w:tcPr>
            <w:tcW w:w="7434" w:type="dxa"/>
          </w:tcPr>
          <w:p w:rsidR="00966455" w:rsidRPr="00A658DF" w:rsidRDefault="00966455" w:rsidP="00112BE4">
            <w:r w:rsidRPr="00A658DF">
              <w:t>The value of the attribute associated with this mapping [not yet in use].</w:t>
            </w:r>
          </w:p>
        </w:tc>
      </w:tr>
      <w:tr w:rsidR="00966455" w:rsidRPr="00301165" w:rsidTr="00112BE4">
        <w:trPr>
          <w:jc w:val="center"/>
        </w:trPr>
        <w:tc>
          <w:tcPr>
            <w:tcW w:w="576" w:type="dxa"/>
          </w:tcPr>
          <w:p w:rsidR="00966455" w:rsidRPr="00301165" w:rsidRDefault="00966455" w:rsidP="00112BE4">
            <w:pPr>
              <w:jc w:val="right"/>
            </w:pPr>
            <w:r>
              <w:t>26</w:t>
            </w:r>
          </w:p>
        </w:tc>
        <w:tc>
          <w:tcPr>
            <w:tcW w:w="1800" w:type="dxa"/>
          </w:tcPr>
          <w:p w:rsidR="00966455" w:rsidRPr="00301165" w:rsidRDefault="00966455" w:rsidP="00112BE4">
            <w:r w:rsidRPr="00301165">
              <w:t>CVF</w:t>
            </w:r>
          </w:p>
        </w:tc>
        <w:tc>
          <w:tcPr>
            <w:tcW w:w="7434" w:type="dxa"/>
          </w:tcPr>
          <w:p w:rsidR="00966455" w:rsidRPr="00A658DF" w:rsidRDefault="00966455" w:rsidP="00112BE4">
            <w:r w:rsidRPr="00A658DF">
              <w:t>The Content View Flag is a bit field used to indicate membership in a content view.</w:t>
            </w:r>
          </w:p>
        </w:tc>
      </w:tr>
    </w:tbl>
    <w:p w:rsidR="00966455" w:rsidRDefault="00966455" w:rsidP="004F41D8"/>
    <w:p w:rsidR="00966455" w:rsidRDefault="00966455" w:rsidP="004F41D8"/>
    <w:p w:rsidR="004D29A8" w:rsidRDefault="00DE60A4" w:rsidP="00DE60A4">
      <w:pPr>
        <w:pStyle w:val="ListParagraph"/>
        <w:numPr>
          <w:ilvl w:val="0"/>
          <w:numId w:val="6"/>
        </w:numPr>
        <w:spacing w:before="100" w:beforeAutospacing="1" w:after="100" w:afterAutospacing="1"/>
        <w:rPr>
          <w:rFonts w:eastAsia="Times New Roman" w:cs="Times New Roman"/>
        </w:rPr>
      </w:pPr>
      <w:r w:rsidRPr="00DE60A4">
        <w:rPr>
          <w:rFonts w:eastAsia="Times New Roman" w:cs="Times New Roman"/>
          <w:b/>
        </w:rPr>
        <w:t xml:space="preserve"> MRSMAP.RRF:</w:t>
      </w:r>
      <w:r>
        <w:rPr>
          <w:rFonts w:eastAsia="Times New Roman" w:cs="Times New Roman"/>
        </w:rPr>
        <w:t xml:space="preserve">  </w:t>
      </w:r>
      <w:r w:rsidR="004D29A8" w:rsidRPr="00DE60A4">
        <w:rPr>
          <w:rFonts w:eastAsia="Times New Roman" w:cs="Times New Roman"/>
        </w:rPr>
        <w:t>This file provides a simpler representation of most of the mappings in MRMAP.RRF to serve applications which do not require the full richness of the MRMAP.RRF data structure.</w:t>
      </w:r>
      <w:r>
        <w:rPr>
          <w:rFonts w:eastAsia="Times New Roman" w:cs="Times New Roman"/>
        </w:rPr>
        <w:t xml:space="preserve">  M</w:t>
      </w:r>
      <w:r w:rsidR="004D29A8" w:rsidRPr="00DE60A4">
        <w:rPr>
          <w:rFonts w:eastAsia="Times New Roman" w:cs="Times New Roman"/>
        </w:rPr>
        <w:t xml:space="preserve">appings that support rule-based processing need the additional fields of MRMAP.RRF </w:t>
      </w:r>
      <w:r>
        <w:rPr>
          <w:rFonts w:eastAsia="Times New Roman" w:cs="Times New Roman"/>
        </w:rPr>
        <w:t xml:space="preserve"> </w:t>
      </w:r>
      <w:r w:rsidR="004D29A8" w:rsidRPr="00DE60A4">
        <w:rPr>
          <w:rFonts w:eastAsia="Times New Roman" w:cs="Times New Roman"/>
        </w:rPr>
        <w:t xml:space="preserve">and </w:t>
      </w:r>
      <w:r>
        <w:rPr>
          <w:rFonts w:eastAsia="Times New Roman" w:cs="Times New Roman"/>
        </w:rPr>
        <w:t>are</w:t>
      </w:r>
      <w:r w:rsidR="004D29A8" w:rsidRPr="00DE60A4">
        <w:rPr>
          <w:rFonts w:eastAsia="Times New Roman" w:cs="Times New Roman"/>
        </w:rPr>
        <w:t xml:space="preserve"> not </w:t>
      </w:r>
      <w:r>
        <w:rPr>
          <w:rFonts w:eastAsia="Times New Roman" w:cs="Times New Roman"/>
        </w:rPr>
        <w:t>included</w:t>
      </w:r>
      <w:r w:rsidR="004D29A8" w:rsidRPr="00DE60A4">
        <w:rPr>
          <w:rFonts w:eastAsia="Times New Roman" w:cs="Times New Roman"/>
        </w:rPr>
        <w:t xml:space="preserve"> in MRSMAP.RRF. </w:t>
      </w:r>
      <w:r>
        <w:rPr>
          <w:rFonts w:eastAsia="Times New Roman" w:cs="Times New Roman"/>
        </w:rPr>
        <w:t>Specifically</w:t>
      </w:r>
      <w:r w:rsidR="004D29A8" w:rsidRPr="00DE60A4">
        <w:rPr>
          <w:rFonts w:eastAsia="Times New Roman" w:cs="Times New Roman"/>
        </w:rPr>
        <w:t xml:space="preserve">, all mappings with </w:t>
      </w:r>
      <w:r w:rsidR="00D5024E">
        <w:rPr>
          <w:rFonts w:eastAsia="Times New Roman" w:cs="Times New Roman"/>
        </w:rPr>
        <w:t xml:space="preserve">meaningful (non-null, non-zero) values for MAPSUBSETID </w:t>
      </w:r>
      <w:r w:rsidR="004D29A8" w:rsidRPr="00DE60A4">
        <w:rPr>
          <w:rFonts w:eastAsia="Times New Roman" w:cs="Times New Roman"/>
        </w:rPr>
        <w:t>are excluded from MRSMAP.RRF.</w:t>
      </w:r>
      <w:r>
        <w:rPr>
          <w:rFonts w:eastAsia="Times New Roman" w:cs="Times New Roman"/>
        </w:rPr>
        <w:t xml:space="preserve">  Map sets are represented either in their entirety or not at all, i.e. no partial map sets are included.</w:t>
      </w:r>
    </w:p>
    <w:p w:rsidR="00966455" w:rsidRDefault="00966455" w:rsidP="00966455">
      <w:pPr>
        <w:rPr>
          <w:rFonts w:ascii="Calibri" w:eastAsia="Calibri" w:hAnsi="Calibri" w:cs="Times New Roman"/>
        </w:rPr>
      </w:pPr>
    </w:p>
    <w:tbl>
      <w:tblPr>
        <w:tblStyle w:val="TableGrid"/>
        <w:tblW w:w="0" w:type="auto"/>
        <w:jc w:val="center"/>
        <w:tblInd w:w="9" w:type="dxa"/>
        <w:tblLook w:val="01E0"/>
      </w:tblPr>
      <w:tblGrid>
        <w:gridCol w:w="567"/>
        <w:gridCol w:w="1777"/>
        <w:gridCol w:w="7223"/>
      </w:tblGrid>
      <w:tr w:rsidR="00966455" w:rsidRPr="00301165" w:rsidTr="00112BE4">
        <w:trPr>
          <w:jc w:val="center"/>
        </w:trPr>
        <w:tc>
          <w:tcPr>
            <w:tcW w:w="576" w:type="dxa"/>
          </w:tcPr>
          <w:p w:rsidR="00966455" w:rsidRDefault="00966455" w:rsidP="00112BE4">
            <w:pPr>
              <w:jc w:val="right"/>
            </w:pPr>
          </w:p>
        </w:tc>
        <w:tc>
          <w:tcPr>
            <w:tcW w:w="1800" w:type="dxa"/>
          </w:tcPr>
          <w:p w:rsidR="00966455" w:rsidRPr="00301165" w:rsidRDefault="00966455" w:rsidP="00112BE4"/>
        </w:tc>
        <w:tc>
          <w:tcPr>
            <w:tcW w:w="7434" w:type="dxa"/>
          </w:tcPr>
          <w:p w:rsidR="00966455" w:rsidRPr="00A658DF" w:rsidRDefault="00966455" w:rsidP="00112BE4">
            <w:pPr>
              <w:jc w:val="center"/>
              <w:rPr>
                <w:b/>
                <w:sz w:val="32"/>
                <w:szCs w:val="32"/>
              </w:rPr>
            </w:pPr>
            <w:r w:rsidRPr="00A658DF">
              <w:rPr>
                <w:b/>
                <w:sz w:val="32"/>
                <w:szCs w:val="32"/>
              </w:rPr>
              <w:t>MR</w:t>
            </w:r>
            <w:r>
              <w:rPr>
                <w:b/>
                <w:sz w:val="32"/>
                <w:szCs w:val="32"/>
              </w:rPr>
              <w:t>S</w:t>
            </w:r>
            <w:r w:rsidRPr="00A658DF">
              <w:rPr>
                <w:b/>
                <w:sz w:val="32"/>
                <w:szCs w:val="32"/>
              </w:rPr>
              <w:t>MAP.RRF</w:t>
            </w:r>
          </w:p>
        </w:tc>
      </w:tr>
      <w:tr w:rsidR="00966455" w:rsidRPr="00301165" w:rsidTr="00112BE4">
        <w:trPr>
          <w:jc w:val="center"/>
        </w:trPr>
        <w:tc>
          <w:tcPr>
            <w:tcW w:w="576" w:type="dxa"/>
          </w:tcPr>
          <w:p w:rsidR="00966455" w:rsidRPr="00A658DF" w:rsidRDefault="00966455" w:rsidP="00112BE4">
            <w:pPr>
              <w:jc w:val="right"/>
              <w:rPr>
                <w:b/>
              </w:rPr>
            </w:pPr>
            <w:r w:rsidRPr="00A658DF">
              <w:rPr>
                <w:b/>
              </w:rPr>
              <w:t>#</w:t>
            </w:r>
          </w:p>
        </w:tc>
        <w:tc>
          <w:tcPr>
            <w:tcW w:w="1800" w:type="dxa"/>
          </w:tcPr>
          <w:p w:rsidR="00966455" w:rsidRPr="00A658DF" w:rsidRDefault="00966455" w:rsidP="00112BE4">
            <w:pPr>
              <w:rPr>
                <w:b/>
              </w:rPr>
            </w:pPr>
            <w:r w:rsidRPr="00A658DF">
              <w:rPr>
                <w:b/>
              </w:rPr>
              <w:t xml:space="preserve">  Name</w:t>
            </w:r>
          </w:p>
        </w:tc>
        <w:tc>
          <w:tcPr>
            <w:tcW w:w="7434" w:type="dxa"/>
          </w:tcPr>
          <w:p w:rsidR="00966455" w:rsidRPr="00A658DF" w:rsidRDefault="00966455" w:rsidP="00112BE4">
            <w:pPr>
              <w:jc w:val="both"/>
              <w:rPr>
                <w:b/>
              </w:rPr>
            </w:pPr>
            <w:r w:rsidRPr="00A658DF">
              <w:rPr>
                <w:b/>
              </w:rPr>
              <w:t xml:space="preserve">Description </w:t>
            </w:r>
          </w:p>
        </w:tc>
      </w:tr>
      <w:tr w:rsidR="00966455" w:rsidRPr="00301165" w:rsidTr="00112BE4">
        <w:trPr>
          <w:jc w:val="center"/>
        </w:trPr>
        <w:tc>
          <w:tcPr>
            <w:tcW w:w="576" w:type="dxa"/>
          </w:tcPr>
          <w:p w:rsidR="00966455" w:rsidRPr="00301165" w:rsidRDefault="00966455" w:rsidP="00112BE4">
            <w:pPr>
              <w:jc w:val="right"/>
            </w:pPr>
            <w:r>
              <w:lastRenderedPageBreak/>
              <w:t>1</w:t>
            </w:r>
          </w:p>
        </w:tc>
        <w:tc>
          <w:tcPr>
            <w:tcW w:w="1800" w:type="dxa"/>
          </w:tcPr>
          <w:p w:rsidR="00966455" w:rsidRPr="00301165" w:rsidRDefault="00966455" w:rsidP="00112BE4">
            <w:r w:rsidRPr="00301165">
              <w:t>MAPSETCUI</w:t>
            </w:r>
          </w:p>
        </w:tc>
        <w:tc>
          <w:tcPr>
            <w:tcW w:w="7434" w:type="dxa"/>
          </w:tcPr>
          <w:p w:rsidR="00966455" w:rsidRPr="00A658DF" w:rsidRDefault="00966455" w:rsidP="00112BE4">
            <w:r w:rsidRPr="00A658DF">
              <w:t xml:space="preserve">Unique identifier for the UMLS concept which represents the whole map set. </w:t>
            </w:r>
          </w:p>
        </w:tc>
      </w:tr>
      <w:tr w:rsidR="00966455" w:rsidRPr="00301165" w:rsidTr="00112BE4">
        <w:trPr>
          <w:jc w:val="center"/>
        </w:trPr>
        <w:tc>
          <w:tcPr>
            <w:tcW w:w="576" w:type="dxa"/>
          </w:tcPr>
          <w:p w:rsidR="00966455" w:rsidRPr="00301165" w:rsidRDefault="00966455" w:rsidP="00112BE4">
            <w:pPr>
              <w:jc w:val="right"/>
            </w:pPr>
            <w:r>
              <w:t>2</w:t>
            </w:r>
          </w:p>
        </w:tc>
        <w:tc>
          <w:tcPr>
            <w:tcW w:w="1800" w:type="dxa"/>
          </w:tcPr>
          <w:p w:rsidR="00966455" w:rsidRPr="00301165" w:rsidRDefault="00966455" w:rsidP="00112BE4">
            <w:r w:rsidRPr="00301165">
              <w:t>MAPSETSAB</w:t>
            </w:r>
          </w:p>
        </w:tc>
        <w:tc>
          <w:tcPr>
            <w:tcW w:w="7434" w:type="dxa"/>
          </w:tcPr>
          <w:p w:rsidR="00966455" w:rsidRPr="00A658DF" w:rsidRDefault="00966455" w:rsidP="00112BE4">
            <w:r w:rsidRPr="00A658DF">
              <w:t>Source abbreviation (SAB) for the provider of the map set.</w:t>
            </w:r>
          </w:p>
        </w:tc>
      </w:tr>
      <w:tr w:rsidR="00966455" w:rsidRPr="00A658DF" w:rsidTr="00112BE4">
        <w:trPr>
          <w:jc w:val="center"/>
        </w:trPr>
        <w:tc>
          <w:tcPr>
            <w:tcW w:w="576" w:type="dxa"/>
          </w:tcPr>
          <w:p w:rsidR="00966455" w:rsidRPr="00301165" w:rsidRDefault="00966455" w:rsidP="00112BE4">
            <w:pPr>
              <w:jc w:val="right"/>
            </w:pPr>
            <w:r>
              <w:t>3</w:t>
            </w:r>
          </w:p>
        </w:tc>
        <w:tc>
          <w:tcPr>
            <w:tcW w:w="1800" w:type="dxa"/>
          </w:tcPr>
          <w:p w:rsidR="00966455" w:rsidRPr="00301165" w:rsidRDefault="00966455" w:rsidP="00112BE4">
            <w:r w:rsidRPr="00301165">
              <w:t>MAPID</w:t>
            </w:r>
          </w:p>
        </w:tc>
        <w:tc>
          <w:tcPr>
            <w:tcW w:w="7434" w:type="dxa"/>
          </w:tcPr>
          <w:p w:rsidR="00966455" w:rsidRPr="00A658DF" w:rsidRDefault="00966455" w:rsidP="00112BE4">
            <w:r w:rsidRPr="00A658DF">
              <w:t xml:space="preserve">Unique identifier for this individual mapping. Primary key to identify a particular row. </w:t>
            </w:r>
          </w:p>
        </w:tc>
      </w:tr>
      <w:tr w:rsidR="00966455" w:rsidRPr="00A658DF" w:rsidTr="00112BE4">
        <w:trPr>
          <w:jc w:val="center"/>
        </w:trPr>
        <w:tc>
          <w:tcPr>
            <w:tcW w:w="576" w:type="dxa"/>
          </w:tcPr>
          <w:p w:rsidR="00966455" w:rsidRPr="00301165" w:rsidRDefault="00966455" w:rsidP="00112BE4">
            <w:pPr>
              <w:jc w:val="right"/>
            </w:pPr>
            <w:r>
              <w:t>4</w:t>
            </w:r>
          </w:p>
        </w:tc>
        <w:tc>
          <w:tcPr>
            <w:tcW w:w="1800" w:type="dxa"/>
          </w:tcPr>
          <w:p w:rsidR="00966455" w:rsidRPr="00301165" w:rsidRDefault="00966455" w:rsidP="00112BE4">
            <w:r w:rsidRPr="00301165">
              <w:t>MAPSID</w:t>
            </w:r>
          </w:p>
        </w:tc>
        <w:tc>
          <w:tcPr>
            <w:tcW w:w="7434" w:type="dxa"/>
          </w:tcPr>
          <w:p w:rsidR="00966455" w:rsidRPr="00A658DF" w:rsidRDefault="00966455" w:rsidP="00112BE4">
            <w:r w:rsidRPr="00A658DF">
              <w:t>Source asserted identifier for this mapping (optional).</w:t>
            </w:r>
          </w:p>
        </w:tc>
      </w:tr>
      <w:tr w:rsidR="00966455" w:rsidRPr="00A658DF" w:rsidTr="00112BE4">
        <w:trPr>
          <w:jc w:val="center"/>
        </w:trPr>
        <w:tc>
          <w:tcPr>
            <w:tcW w:w="576" w:type="dxa"/>
          </w:tcPr>
          <w:p w:rsidR="00966455" w:rsidRPr="00301165" w:rsidRDefault="00966455" w:rsidP="00112BE4">
            <w:pPr>
              <w:jc w:val="right"/>
            </w:pPr>
            <w:r>
              <w:t>5</w:t>
            </w:r>
          </w:p>
        </w:tc>
        <w:tc>
          <w:tcPr>
            <w:tcW w:w="1800" w:type="dxa"/>
          </w:tcPr>
          <w:p w:rsidR="00966455" w:rsidRPr="00301165" w:rsidRDefault="00966455" w:rsidP="00112BE4">
            <w:r w:rsidRPr="00301165">
              <w:t>FROMEXPR</w:t>
            </w:r>
          </w:p>
        </w:tc>
        <w:tc>
          <w:tcPr>
            <w:tcW w:w="7434" w:type="dxa"/>
          </w:tcPr>
          <w:p w:rsidR="00966455" w:rsidRPr="00A658DF" w:rsidRDefault="00966455" w:rsidP="00112BE4">
            <w:r w:rsidRPr="00A658DF">
              <w:t xml:space="preserve">Entity being mapped from - can be a single code/identifier /concept name or a complex expression </w:t>
            </w:r>
            <w:r>
              <w:t>with</w:t>
            </w:r>
            <w:r w:rsidRPr="00A658DF">
              <w:t xml:space="preserve"> multiple codes/ide</w:t>
            </w:r>
            <w:r>
              <w:t>ntifiers/concept names, Boolean</w:t>
            </w:r>
            <w:r w:rsidRPr="00A658DF">
              <w:t>s and/or punctuation.</w:t>
            </w:r>
          </w:p>
        </w:tc>
      </w:tr>
      <w:tr w:rsidR="00966455" w:rsidRPr="00A658DF" w:rsidTr="00112BE4">
        <w:trPr>
          <w:jc w:val="center"/>
        </w:trPr>
        <w:tc>
          <w:tcPr>
            <w:tcW w:w="576" w:type="dxa"/>
          </w:tcPr>
          <w:p w:rsidR="00966455" w:rsidRPr="00301165" w:rsidRDefault="00966455" w:rsidP="00112BE4">
            <w:pPr>
              <w:jc w:val="right"/>
            </w:pPr>
            <w:r>
              <w:t>6</w:t>
            </w:r>
          </w:p>
        </w:tc>
        <w:tc>
          <w:tcPr>
            <w:tcW w:w="1800" w:type="dxa"/>
          </w:tcPr>
          <w:p w:rsidR="00966455" w:rsidRPr="00301165" w:rsidRDefault="00966455" w:rsidP="00112BE4">
            <w:r w:rsidRPr="00301165">
              <w:t>FROMTYPE</w:t>
            </w:r>
          </w:p>
        </w:tc>
        <w:tc>
          <w:tcPr>
            <w:tcW w:w="7434" w:type="dxa"/>
          </w:tcPr>
          <w:p w:rsidR="00966455" w:rsidRPr="00A658DF" w:rsidRDefault="00966455" w:rsidP="00112BE4">
            <w:r w:rsidRPr="00A658DF">
              <w:t>Type of entity being mapped from.</w:t>
            </w:r>
            <w:r w:rsidR="00DE60A4">
              <w:t xml:space="preserve">  </w:t>
            </w:r>
            <w:r w:rsidR="008B4A5E" w:rsidRPr="001427D9">
              <w:t xml:space="preserve">Valid values:  </w:t>
            </w:r>
            <w:r w:rsidR="008B4A5E">
              <w:t xml:space="preserve">Field name from MRCONSO.RRF, including </w:t>
            </w:r>
            <w:r w:rsidR="008B4A5E" w:rsidRPr="001427D9">
              <w:t>AUI, CODE, CUI, LUI, SAUI, SCUI, SDUI</w:t>
            </w:r>
            <w:r w:rsidR="008B4A5E">
              <w:t>, STR, or BOOLEAN_EXPRESSION_&lt;field_name</w:t>
            </w:r>
            <w:r w:rsidR="008B4A5E" w:rsidRPr="001427D9">
              <w:t>&gt;.</w:t>
            </w:r>
          </w:p>
        </w:tc>
      </w:tr>
      <w:tr w:rsidR="00966455" w:rsidRPr="00A658DF" w:rsidTr="00112BE4">
        <w:trPr>
          <w:jc w:val="center"/>
        </w:trPr>
        <w:tc>
          <w:tcPr>
            <w:tcW w:w="576" w:type="dxa"/>
          </w:tcPr>
          <w:p w:rsidR="00966455" w:rsidRPr="00301165" w:rsidRDefault="00966455" w:rsidP="00112BE4">
            <w:pPr>
              <w:jc w:val="right"/>
            </w:pPr>
            <w:r>
              <w:t>7</w:t>
            </w:r>
          </w:p>
        </w:tc>
        <w:tc>
          <w:tcPr>
            <w:tcW w:w="1800" w:type="dxa"/>
          </w:tcPr>
          <w:p w:rsidR="00966455" w:rsidRPr="00301165" w:rsidRDefault="00966455" w:rsidP="00112BE4">
            <w:r w:rsidRPr="00301165">
              <w:t>REL</w:t>
            </w:r>
          </w:p>
        </w:tc>
        <w:tc>
          <w:tcPr>
            <w:tcW w:w="7434" w:type="dxa"/>
          </w:tcPr>
          <w:p w:rsidR="00966455" w:rsidRPr="00A658DF" w:rsidRDefault="00966455" w:rsidP="00112BE4">
            <w:r w:rsidRPr="00A658DF">
              <w:t>Relationship of the entity being mapped from to the entity being mapped to.</w:t>
            </w:r>
          </w:p>
        </w:tc>
      </w:tr>
      <w:tr w:rsidR="00966455" w:rsidRPr="00A658DF" w:rsidTr="00112BE4">
        <w:trPr>
          <w:jc w:val="center"/>
        </w:trPr>
        <w:tc>
          <w:tcPr>
            <w:tcW w:w="576" w:type="dxa"/>
          </w:tcPr>
          <w:p w:rsidR="00966455" w:rsidRPr="00301165" w:rsidRDefault="00966455" w:rsidP="00112BE4">
            <w:pPr>
              <w:jc w:val="right"/>
            </w:pPr>
            <w:r>
              <w:t>8</w:t>
            </w:r>
          </w:p>
        </w:tc>
        <w:tc>
          <w:tcPr>
            <w:tcW w:w="1800" w:type="dxa"/>
          </w:tcPr>
          <w:p w:rsidR="00966455" w:rsidRPr="00301165" w:rsidRDefault="00966455" w:rsidP="00112BE4">
            <w:r w:rsidRPr="00301165">
              <w:t>RELA</w:t>
            </w:r>
          </w:p>
        </w:tc>
        <w:tc>
          <w:tcPr>
            <w:tcW w:w="7434" w:type="dxa"/>
          </w:tcPr>
          <w:p w:rsidR="00966455" w:rsidRPr="00A658DF" w:rsidRDefault="00966455" w:rsidP="00112BE4">
            <w:r w:rsidRPr="00A658DF">
              <w:t>Additional relationship label (optional).</w:t>
            </w:r>
          </w:p>
        </w:tc>
      </w:tr>
      <w:tr w:rsidR="00966455" w:rsidRPr="00A658DF" w:rsidTr="00112BE4">
        <w:trPr>
          <w:jc w:val="center"/>
        </w:trPr>
        <w:tc>
          <w:tcPr>
            <w:tcW w:w="576" w:type="dxa"/>
          </w:tcPr>
          <w:p w:rsidR="00966455" w:rsidRPr="00301165" w:rsidRDefault="00966455" w:rsidP="00112BE4">
            <w:pPr>
              <w:jc w:val="right"/>
            </w:pPr>
            <w:r>
              <w:t>9</w:t>
            </w:r>
          </w:p>
        </w:tc>
        <w:tc>
          <w:tcPr>
            <w:tcW w:w="1800" w:type="dxa"/>
          </w:tcPr>
          <w:p w:rsidR="00966455" w:rsidRPr="00301165" w:rsidRDefault="00966455" w:rsidP="00112BE4">
            <w:r w:rsidRPr="00301165">
              <w:t>TOEXPR</w:t>
            </w:r>
          </w:p>
        </w:tc>
        <w:tc>
          <w:tcPr>
            <w:tcW w:w="7434" w:type="dxa"/>
          </w:tcPr>
          <w:p w:rsidR="00966455" w:rsidRPr="00A658DF" w:rsidRDefault="00966455" w:rsidP="00112BE4">
            <w:r w:rsidRPr="00A658DF">
              <w:t xml:space="preserve">Entity being mapped </w:t>
            </w:r>
            <w:r>
              <w:t>to</w:t>
            </w:r>
            <w:r w:rsidRPr="00A658DF">
              <w:t xml:space="preserve"> - can be a single code/identifier /concept name or a complex expression </w:t>
            </w:r>
            <w:r>
              <w:t>with</w:t>
            </w:r>
            <w:r w:rsidRPr="00A658DF">
              <w:t xml:space="preserve"> multiple codes/ide</w:t>
            </w:r>
            <w:r>
              <w:t>ntifiers/concept names, Boolean</w:t>
            </w:r>
            <w:r w:rsidRPr="00A658DF">
              <w:t>s and/or punctuation.</w:t>
            </w:r>
          </w:p>
        </w:tc>
      </w:tr>
      <w:tr w:rsidR="00966455" w:rsidRPr="00A658DF" w:rsidTr="00112BE4">
        <w:trPr>
          <w:jc w:val="center"/>
        </w:trPr>
        <w:tc>
          <w:tcPr>
            <w:tcW w:w="576" w:type="dxa"/>
          </w:tcPr>
          <w:p w:rsidR="00966455" w:rsidRPr="00301165" w:rsidRDefault="00966455" w:rsidP="00112BE4">
            <w:pPr>
              <w:jc w:val="right"/>
            </w:pPr>
            <w:r>
              <w:t>10</w:t>
            </w:r>
          </w:p>
        </w:tc>
        <w:tc>
          <w:tcPr>
            <w:tcW w:w="1800" w:type="dxa"/>
          </w:tcPr>
          <w:p w:rsidR="00966455" w:rsidRPr="00301165" w:rsidRDefault="00966455" w:rsidP="00112BE4">
            <w:r w:rsidRPr="00301165">
              <w:t>TOTYPE</w:t>
            </w:r>
          </w:p>
        </w:tc>
        <w:tc>
          <w:tcPr>
            <w:tcW w:w="7434" w:type="dxa"/>
          </w:tcPr>
          <w:p w:rsidR="00DE60A4" w:rsidRPr="008B4A5E" w:rsidRDefault="00966455" w:rsidP="00DE60A4">
            <w:r w:rsidRPr="00A658DF">
              <w:t>Type of entity being mapped to.</w:t>
            </w:r>
            <w:r w:rsidR="00DE60A4">
              <w:t xml:space="preserve">  </w:t>
            </w:r>
            <w:r w:rsidR="00DE60A4" w:rsidRPr="008B4A5E">
              <w:t>Valid values (may be null for XR relationships):</w:t>
            </w:r>
          </w:p>
          <w:p w:rsidR="00966455" w:rsidRPr="00A658DF" w:rsidRDefault="008B4A5E" w:rsidP="00DE60A4">
            <w:r>
              <w:t xml:space="preserve">Field name from MRCONSO.RRF, including </w:t>
            </w:r>
            <w:r w:rsidRPr="001427D9">
              <w:t>AUI, CODE, CUI, LUI, SAUI, SCUI, SDUI</w:t>
            </w:r>
            <w:r>
              <w:t>, STR, or BOOLEAN_EXPRESSION_&lt;field_name</w:t>
            </w:r>
            <w:r w:rsidRPr="001427D9">
              <w:t>&gt;.</w:t>
            </w:r>
          </w:p>
        </w:tc>
      </w:tr>
      <w:tr w:rsidR="00966455" w:rsidRPr="00A658DF" w:rsidTr="00112BE4">
        <w:trPr>
          <w:jc w:val="center"/>
        </w:trPr>
        <w:tc>
          <w:tcPr>
            <w:tcW w:w="576" w:type="dxa"/>
          </w:tcPr>
          <w:p w:rsidR="00966455" w:rsidRPr="00301165" w:rsidRDefault="00966455" w:rsidP="00112BE4">
            <w:pPr>
              <w:jc w:val="right"/>
            </w:pPr>
            <w:r>
              <w:t>11</w:t>
            </w:r>
          </w:p>
        </w:tc>
        <w:tc>
          <w:tcPr>
            <w:tcW w:w="1800" w:type="dxa"/>
          </w:tcPr>
          <w:p w:rsidR="00966455" w:rsidRPr="00301165" w:rsidRDefault="00966455" w:rsidP="00112BE4">
            <w:r w:rsidRPr="00301165">
              <w:t>CVF</w:t>
            </w:r>
          </w:p>
        </w:tc>
        <w:tc>
          <w:tcPr>
            <w:tcW w:w="7434" w:type="dxa"/>
          </w:tcPr>
          <w:p w:rsidR="00966455" w:rsidRPr="00A658DF" w:rsidRDefault="00966455" w:rsidP="00112BE4">
            <w:r w:rsidRPr="00A658DF">
              <w:t>The Content View Flag is a bit field used to indicate membership in a content view.</w:t>
            </w:r>
          </w:p>
        </w:tc>
      </w:tr>
    </w:tbl>
    <w:p w:rsidR="00966455" w:rsidRDefault="00966455" w:rsidP="004F41D8"/>
    <w:p w:rsidR="004D0CB2" w:rsidRDefault="004D0CB2" w:rsidP="004F41D8"/>
    <w:p w:rsidR="00D5024E" w:rsidRDefault="009E701E" w:rsidP="00D5024E">
      <w:pPr>
        <w:pStyle w:val="ListParagraph"/>
        <w:numPr>
          <w:ilvl w:val="0"/>
          <w:numId w:val="6"/>
        </w:numPr>
        <w:rPr>
          <w:b/>
        </w:rPr>
      </w:pPr>
      <w:r w:rsidRPr="009E701E">
        <w:rPr>
          <w:b/>
        </w:rPr>
        <w:t xml:space="preserve"> MRREL.RRF</w:t>
      </w:r>
      <w:r>
        <w:rPr>
          <w:b/>
        </w:rPr>
        <w:t xml:space="preserve">: </w:t>
      </w:r>
      <w:r w:rsidR="00D5024E">
        <w:rPr>
          <w:b/>
        </w:rPr>
        <w:t xml:space="preserve"> </w:t>
      </w:r>
      <w:r w:rsidR="00D5024E" w:rsidRPr="00D5024E">
        <w:rPr>
          <w:b/>
        </w:rPr>
        <w:t xml:space="preserve"> </w:t>
      </w:r>
      <w:r w:rsidR="00D5024E">
        <w:t xml:space="preserve">A subset of mappings </w:t>
      </w:r>
      <w:r w:rsidR="00D5024E" w:rsidRPr="00D5024E">
        <w:t xml:space="preserve">is redundantly represented </w:t>
      </w:r>
      <w:r w:rsidR="00D5024E">
        <w:t>as</w:t>
      </w:r>
      <w:r w:rsidR="00D5024E" w:rsidRPr="00D5024E">
        <w:t xml:space="preserve"> relationships in MRREL.</w:t>
      </w:r>
      <w:commentRangeStart w:id="15"/>
      <w:r w:rsidR="00D5024E" w:rsidRPr="00D5024E">
        <w:t>RRF</w:t>
      </w:r>
      <w:commentRangeEnd w:id="15"/>
      <w:r w:rsidR="00D5024E">
        <w:rPr>
          <w:rStyle w:val="CommentReference"/>
        </w:rPr>
        <w:commentReference w:id="15"/>
      </w:r>
      <w:r w:rsidR="00D5024E">
        <w:t>, based on the following guidelines:</w:t>
      </w:r>
      <w:r w:rsidR="00D5024E">
        <w:rPr>
          <w:b/>
        </w:rPr>
        <w:tab/>
      </w:r>
    </w:p>
    <w:p w:rsidR="00D5024E" w:rsidRPr="00D5024E" w:rsidRDefault="00D5024E" w:rsidP="00D5024E">
      <w:pPr>
        <w:pStyle w:val="ListParagraph"/>
        <w:numPr>
          <w:ilvl w:val="1"/>
          <w:numId w:val="6"/>
        </w:numPr>
        <w:rPr>
          <w:b/>
        </w:rPr>
      </w:pPr>
      <w:r>
        <w:t>FROMEXPR and TOEXPR are simple expressions</w:t>
      </w:r>
    </w:p>
    <w:p w:rsidR="00D5024E" w:rsidRPr="00D5024E" w:rsidRDefault="00D5024E" w:rsidP="00D5024E">
      <w:pPr>
        <w:pStyle w:val="ListParagraph"/>
        <w:numPr>
          <w:ilvl w:val="1"/>
          <w:numId w:val="6"/>
        </w:numPr>
        <w:rPr>
          <w:b/>
        </w:rPr>
      </w:pPr>
      <w:r>
        <w:t>Map set is not rule-based</w:t>
      </w:r>
    </w:p>
    <w:p w:rsidR="00D5024E" w:rsidRPr="00D5024E" w:rsidRDefault="00D5024E" w:rsidP="00D5024E">
      <w:pPr>
        <w:pStyle w:val="ListParagraph"/>
        <w:numPr>
          <w:ilvl w:val="1"/>
          <w:numId w:val="6"/>
        </w:numPr>
        <w:rPr>
          <w:b/>
        </w:rPr>
      </w:pPr>
      <w:r>
        <w:t>REL is not XR</w:t>
      </w:r>
    </w:p>
    <w:p w:rsidR="00D5024E" w:rsidRPr="000235E3" w:rsidRDefault="00D5024E" w:rsidP="00D5024E">
      <w:pPr>
        <w:pStyle w:val="ListParagraph"/>
        <w:numPr>
          <w:ilvl w:val="1"/>
          <w:numId w:val="6"/>
        </w:numPr>
        <w:rPr>
          <w:b/>
        </w:rPr>
      </w:pPr>
      <w:r>
        <w:t>Partial map sets may be represented in MRREL</w:t>
      </w:r>
    </w:p>
    <w:p w:rsidR="000235E3" w:rsidRDefault="000235E3" w:rsidP="000235E3">
      <w:pPr>
        <w:pStyle w:val="ListParagraph"/>
        <w:ind w:left="1440"/>
      </w:pPr>
    </w:p>
    <w:p w:rsidR="000235E3" w:rsidRPr="008B4A5E" w:rsidRDefault="000235E3" w:rsidP="000235E3">
      <w:pPr>
        <w:pStyle w:val="ListParagraph"/>
      </w:pPr>
      <w:r w:rsidRPr="008B4A5E">
        <w:t>Notes:</w:t>
      </w:r>
    </w:p>
    <w:p w:rsidR="000235E3" w:rsidRPr="008B4A5E" w:rsidRDefault="000235E3" w:rsidP="000235E3">
      <w:pPr>
        <w:pStyle w:val="ListParagraph"/>
        <w:numPr>
          <w:ilvl w:val="0"/>
          <w:numId w:val="12"/>
        </w:numPr>
        <w:rPr>
          <w:b/>
        </w:rPr>
      </w:pPr>
      <w:r w:rsidRPr="008B4A5E">
        <w:t xml:space="preserve">There is currently no simple way of identifying cross-source mappings in MRREL.RRF.  The RELAs for these relationships currently include “mapped_to/from,” “same_as,” </w:t>
      </w:r>
      <w:r w:rsidR="00606D19" w:rsidRPr="008B4A5E">
        <w:t xml:space="preserve">“classified_as/classified_by” and the null RELA.  All of these RELAs are also used for within-source RELAs.   </w:t>
      </w:r>
      <w:r w:rsidR="009F778B" w:rsidRPr="008B4A5E">
        <w:t xml:space="preserve">To identify cross-source mapping relationships, users will have to find MRREL.RRF cases where the AUI1 and AUI2 </w:t>
      </w:r>
      <w:r w:rsidR="00660DB1" w:rsidRPr="008B4A5E">
        <w:t xml:space="preserve">in MRCONSO.RRF </w:t>
      </w:r>
      <w:r w:rsidR="008A3864" w:rsidRPr="008B4A5E">
        <w:t>have</w:t>
      </w:r>
      <w:r w:rsidR="00660DB1" w:rsidRPr="008B4A5E">
        <w:t xml:space="preserve"> different SAB values and neither STYPE1 or STYPE2 is CUI</w:t>
      </w:r>
      <w:r w:rsidR="00606D19" w:rsidRPr="008B4A5E">
        <w:t>.</w:t>
      </w:r>
    </w:p>
    <w:p w:rsidR="00D5024E" w:rsidRPr="00D5024E" w:rsidRDefault="00D5024E" w:rsidP="00D5024E">
      <w:pPr>
        <w:pStyle w:val="ListParagraph"/>
        <w:rPr>
          <w:b/>
        </w:rPr>
      </w:pPr>
    </w:p>
    <w:p w:rsidR="00966455" w:rsidRDefault="00264F86" w:rsidP="00966455">
      <w:pPr>
        <w:pStyle w:val="ListParagraph"/>
        <w:numPr>
          <w:ilvl w:val="0"/>
          <w:numId w:val="3"/>
        </w:numPr>
        <w:rPr>
          <w:b/>
        </w:rPr>
      </w:pPr>
      <w:r>
        <w:rPr>
          <w:b/>
        </w:rPr>
        <w:t xml:space="preserve">Additional </w:t>
      </w:r>
      <w:commentRangeStart w:id="17"/>
      <w:r w:rsidR="00966455">
        <w:rPr>
          <w:b/>
        </w:rPr>
        <w:t>Resources</w:t>
      </w:r>
      <w:commentRangeEnd w:id="17"/>
      <w:r w:rsidR="00E06191">
        <w:rPr>
          <w:rStyle w:val="CommentReference"/>
        </w:rPr>
        <w:commentReference w:id="17"/>
      </w:r>
    </w:p>
    <w:p w:rsidR="00B9708B" w:rsidRPr="001B6D8C" w:rsidRDefault="00B9708B" w:rsidP="004F41D8"/>
    <w:p w:rsidR="004F41D8" w:rsidRPr="001B6D8C" w:rsidRDefault="002D5942" w:rsidP="004F41D8">
      <w:hyperlink r:id="rId9" w:history="1">
        <w:r w:rsidR="004F41D8" w:rsidRPr="001B6D8C">
          <w:rPr>
            <w:rStyle w:val="Hyperlink"/>
          </w:rPr>
          <w:t>http://www.pubmedcentral.nih.gov/articlerender.fcgi?tool=pubmed&amp;pubmedid=16779043</w:t>
        </w:r>
      </w:hyperlink>
    </w:p>
    <w:p w:rsidR="004F41D8" w:rsidRPr="001B6D8C" w:rsidRDefault="004F41D8" w:rsidP="004F41D8"/>
    <w:p w:rsidR="004F41D8" w:rsidRPr="001B6D8C" w:rsidRDefault="002D5942" w:rsidP="004F41D8">
      <w:hyperlink r:id="rId10" w:history="1">
        <w:r w:rsidR="004F41D8" w:rsidRPr="001B6D8C">
          <w:rPr>
            <w:rStyle w:val="Hyperlink"/>
          </w:rPr>
          <w:t>http://library.ahima.org/xpedio/groups/public/documents/ahima/bok1_022744.hcsp?dDocName=bok1_022744</w:t>
        </w:r>
      </w:hyperlink>
    </w:p>
    <w:p w:rsidR="004F41D8" w:rsidRPr="001B6D8C" w:rsidRDefault="004F41D8" w:rsidP="004F41D8"/>
    <w:p w:rsidR="004F41D8" w:rsidRPr="001B6D8C" w:rsidRDefault="002D5942" w:rsidP="004F41D8">
      <w:hyperlink r:id="rId11" w:history="1">
        <w:r w:rsidR="004F41D8" w:rsidRPr="001B6D8C">
          <w:rPr>
            <w:rStyle w:val="Hyperlink"/>
          </w:rPr>
          <w:t>http://www.cms.hhs.gov/MLNProducts/downloads/ICD-10_GEM_factsheet.pdf</w:t>
        </w:r>
      </w:hyperlink>
    </w:p>
    <w:p w:rsidR="004F41D8" w:rsidRPr="001B6D8C" w:rsidRDefault="004F41D8" w:rsidP="004F41D8"/>
    <w:p w:rsidR="00B9708B" w:rsidRPr="001B6D8C" w:rsidRDefault="00B9708B" w:rsidP="004F41D8">
      <w:r w:rsidRPr="001B6D8C">
        <w:t xml:space="preserve">pcs_gemguide_2009.pdf (available at </w:t>
      </w:r>
      <w:hyperlink r:id="rId12" w:anchor="TopOfPage" w:history="1">
        <w:r w:rsidRPr="001B6D8C">
          <w:rPr>
            <w:rStyle w:val="Hyperlink"/>
          </w:rPr>
          <w:t>http://www.cms.hhs.gov/ICD10/01m_2009_ICD10PCS.asp#TopOfPage</w:t>
        </w:r>
      </w:hyperlink>
      <w:r w:rsidRPr="001B6D8C">
        <w:t>, under the “2009 Mapping” link)</w:t>
      </w:r>
    </w:p>
    <w:p w:rsidR="004F41D8" w:rsidRPr="001B6D8C" w:rsidRDefault="004F41D8" w:rsidP="004F41D8"/>
    <w:p w:rsidR="00C66025" w:rsidRPr="001B6D8C" w:rsidRDefault="00C66025"/>
    <w:sectPr w:rsidR="00C66025" w:rsidRPr="001B6D8C" w:rsidSect="00C6602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ephanie Lipow" w:date="2010-08-24T13:02:00Z" w:initials="SSL">
    <w:p w:rsidR="007616F5" w:rsidRDefault="007616F5">
      <w:pPr>
        <w:pStyle w:val="CommentText"/>
      </w:pPr>
      <w:r>
        <w:rPr>
          <w:rStyle w:val="CommentReference"/>
        </w:rPr>
        <w:annotationRef/>
      </w:r>
      <w:r>
        <w:t>Are we ever going to release this?</w:t>
      </w:r>
    </w:p>
  </w:comment>
  <w:comment w:id="3" w:author="Lipow, Stephanie S" w:date="2009-06-02T10:41:00Z" w:initials="LSS">
    <w:p w:rsidR="00227874" w:rsidRDefault="00227874">
      <w:pPr>
        <w:pStyle w:val="CommentText"/>
      </w:pPr>
      <w:r>
        <w:rPr>
          <w:rStyle w:val="CommentReference"/>
        </w:rPr>
        <w:annotationRef/>
      </w:r>
      <w:r>
        <w:rPr>
          <w:rStyle w:val="CommentReference"/>
        </w:rPr>
        <w:t>MRDOC</w:t>
      </w:r>
      <w:r>
        <w:t xml:space="preserve"> says “identifiers” – should this be changed to “expressions”?</w:t>
      </w:r>
      <w:r w:rsidR="00DA0FB5">
        <w:t xml:space="preserve">  Also change in FROMVSAB, TORSAB, and TOVSAB</w:t>
      </w:r>
    </w:p>
  </w:comment>
  <w:comment w:id="4" w:author="Lipow, Stephanie S" w:date="2009-06-02T10:41:00Z" w:initials="LSS">
    <w:p w:rsidR="00622BB7" w:rsidRDefault="00622BB7">
      <w:pPr>
        <w:pStyle w:val="CommentText"/>
      </w:pPr>
      <w:r>
        <w:rPr>
          <w:rStyle w:val="CommentReference"/>
        </w:rPr>
        <w:annotationRef/>
      </w:r>
      <w:r>
        <w:t>Can combine these tables if that’s better (with an additional Y/N required flag)</w:t>
      </w:r>
    </w:p>
  </w:comment>
  <w:comment w:id="5" w:author="Lipow, Stephanie S" w:date="2010-08-24T14:14:00Z" w:initials="LSS">
    <w:p w:rsidR="005072F9" w:rsidRDefault="005072F9">
      <w:pPr>
        <w:pStyle w:val="CommentText"/>
      </w:pPr>
      <w:r>
        <w:rPr>
          <w:rStyle w:val="CommentReference"/>
        </w:rPr>
        <w:annotationRef/>
      </w:r>
      <w:r w:rsidR="00410A1B">
        <w:t>There is only</w:t>
      </w:r>
      <w:r>
        <w:t xml:space="preserve"> MAPSETREALMID </w:t>
      </w:r>
      <w:r w:rsidR="00410A1B">
        <w:t xml:space="preserve">value in MRSAT (for SNOMEDCT) </w:t>
      </w:r>
      <w:r>
        <w:t>and it is null</w:t>
      </w:r>
    </w:p>
    <w:p w:rsidR="00127305" w:rsidRDefault="00127305">
      <w:pPr>
        <w:pStyle w:val="CommentText"/>
      </w:pPr>
    </w:p>
    <w:p w:rsidR="00127305" w:rsidRDefault="00127305">
      <w:pPr>
        <w:pStyle w:val="CommentText"/>
      </w:pPr>
      <w:r>
        <w:t>BAC: This is a SNOMEDCT thing really.  I don’t know if it makes any sense outside of SNOMEDCT, so we may want to just dump it from here.</w:t>
      </w:r>
    </w:p>
  </w:comment>
  <w:comment w:id="6" w:author="Lipow, Stephanie S" w:date="2010-08-24T14:14:00Z" w:initials="LSS">
    <w:p w:rsidR="00127305" w:rsidRDefault="005072F9">
      <w:pPr>
        <w:pStyle w:val="CommentText"/>
      </w:pPr>
      <w:r>
        <w:rPr>
          <w:rStyle w:val="CommentReference"/>
        </w:rPr>
        <w:annotationRef/>
      </w:r>
      <w:r w:rsidR="00410A1B">
        <w:t>Only instance</w:t>
      </w:r>
      <w:r>
        <w:t xml:space="preserve"> is null</w:t>
      </w:r>
    </w:p>
    <w:p w:rsidR="00127305" w:rsidRDefault="00127305">
      <w:pPr>
        <w:pStyle w:val="CommentText"/>
      </w:pPr>
    </w:p>
    <w:p w:rsidR="00127305" w:rsidRDefault="00127305">
      <w:pPr>
        <w:pStyle w:val="CommentText"/>
      </w:pPr>
      <w:r>
        <w:t xml:space="preserve">BAC: yeah, also a thing in the SNOMEDCT-style mappings. </w:t>
      </w:r>
    </w:p>
  </w:comment>
  <w:comment w:id="7" w:author="Carlsen, Brian A" w:date="2009-06-02T10:41:00Z" w:initials="CBA">
    <w:p w:rsidR="00127305" w:rsidRDefault="00127305">
      <w:pPr>
        <w:pStyle w:val="CommentText"/>
      </w:pPr>
      <w:r>
        <w:rPr>
          <w:rStyle w:val="CommentReference"/>
        </w:rPr>
        <w:annotationRef/>
      </w:r>
      <w:r>
        <w:t>Also SNOMEDCT-style specific</w:t>
      </w:r>
    </w:p>
  </w:comment>
  <w:comment w:id="8" w:author="Carlsen, Brian A" w:date="2009-06-02T10:41:00Z" w:initials="CBA">
    <w:p w:rsidR="00127305" w:rsidRDefault="00127305">
      <w:pPr>
        <w:pStyle w:val="CommentText"/>
      </w:pPr>
      <w:r>
        <w:rPr>
          <w:rStyle w:val="CommentReference"/>
        </w:rPr>
        <w:annotationRef/>
      </w:r>
      <w:r>
        <w:t>Also SNOMEDCT-style specific</w:t>
      </w:r>
    </w:p>
  </w:comment>
  <w:comment w:id="9" w:author="Carlsen, Brian A" w:date="2009-06-02T10:41:00Z" w:initials="CBA">
    <w:p w:rsidR="00127305" w:rsidRDefault="00127305">
      <w:pPr>
        <w:pStyle w:val="CommentText"/>
      </w:pPr>
      <w:r>
        <w:rPr>
          <w:rStyle w:val="CommentReference"/>
        </w:rPr>
        <w:annotationRef/>
      </w:r>
      <w:r>
        <w:t>Also SNOMEDCT-style specific</w:t>
      </w:r>
    </w:p>
  </w:comment>
  <w:comment w:id="10" w:author="Lipow, Stephanie S" w:date="2009-06-02T10:41:00Z" w:initials="LSS">
    <w:p w:rsidR="00E83F51" w:rsidRDefault="00E83F51">
      <w:pPr>
        <w:pStyle w:val="CommentText"/>
      </w:pPr>
      <w:r>
        <w:rPr>
          <w:rStyle w:val="CommentReference"/>
        </w:rPr>
        <w:annotationRef/>
      </w:r>
    </w:p>
    <w:p w:rsidR="00127305" w:rsidRDefault="00127305">
      <w:pPr>
        <w:pStyle w:val="CommentText"/>
      </w:pPr>
      <w:r>
        <w:t>BAC: it means that the MAPSETTYPE can tell you that the map set is 1:1 or 1:n or rule-based.  We should probably say “rule based”</w:t>
      </w:r>
    </w:p>
  </w:comment>
  <w:comment w:id="11" w:author="Carlsen, Brian A" w:date="2009-06-02T10:41:00Z" w:initials="CBA">
    <w:p w:rsidR="00127305" w:rsidRDefault="00127305">
      <w:pPr>
        <w:pStyle w:val="CommentText"/>
      </w:pPr>
      <w:r>
        <w:rPr>
          <w:rStyle w:val="CommentReference"/>
        </w:rPr>
        <w:annotationRef/>
      </w:r>
      <w:r>
        <w:t>This is only used for map sets that explicitly map source vocabulary codes to “nothing”</w:t>
      </w:r>
    </w:p>
  </w:comment>
  <w:comment w:id="12" w:author="Stephanie Lipow" w:date="2010-08-24T15:58:00Z" w:initials="SSL">
    <w:p w:rsidR="00D402C0" w:rsidRDefault="00D402C0">
      <w:pPr>
        <w:pStyle w:val="CommentText"/>
      </w:pPr>
      <w:r>
        <w:rPr>
          <w:rStyle w:val="CommentReference"/>
        </w:rPr>
        <w:annotationRef/>
      </w:r>
      <w:r>
        <w:t>Now use “AND” instead of comma.  Proposed removing this attr for SNOMEDCT.  Assuming we do that, this should be changed.</w:t>
      </w:r>
    </w:p>
  </w:comment>
  <w:comment w:id="13" w:author="Carlsen, Brian A" w:date="2009-06-02T10:41:00Z" w:initials="CBA">
    <w:p w:rsidR="009F778B" w:rsidRDefault="009F778B">
      <w:pPr>
        <w:pStyle w:val="CommentText"/>
      </w:pPr>
      <w:r>
        <w:rPr>
          <w:rStyle w:val="CommentReference"/>
        </w:rPr>
        <w:annotationRef/>
      </w:r>
      <w:r>
        <w:t>Also SNOMEDCT-style specific</w:t>
      </w:r>
    </w:p>
  </w:comment>
  <w:comment w:id="14" w:author="Lipow, Stephanie S" w:date="2009-06-02T10:41:00Z" w:initials="LSS">
    <w:p w:rsidR="00176466" w:rsidRDefault="00176466">
      <w:pPr>
        <w:pStyle w:val="CommentText"/>
      </w:pPr>
      <w:r>
        <w:rPr>
          <w:rStyle w:val="CommentReference"/>
        </w:rPr>
        <w:annotationRef/>
      </w:r>
      <w:r>
        <w:t>Should this be a link to MRMAP documentation?  May need to update that a bit.</w:t>
      </w:r>
    </w:p>
  </w:comment>
  <w:comment w:id="15" w:author="Lipow, Stephanie S" w:date="2009-06-02T10:41:00Z" w:initials="LSS">
    <w:p w:rsidR="00D5024E" w:rsidRPr="00D5024E" w:rsidRDefault="00D5024E" w:rsidP="00D5024E">
      <w:pPr>
        <w:rPr>
          <w:rFonts w:ascii="Verdana" w:eastAsia="Times New Roman" w:hAnsi="Verdana" w:cs="Times New Roman"/>
          <w:sz w:val="24"/>
          <w:szCs w:val="24"/>
        </w:rPr>
      </w:pPr>
      <w:r>
        <w:rPr>
          <w:rStyle w:val="CommentReference"/>
        </w:rPr>
        <w:annotationRef/>
      </w:r>
      <w:r>
        <w:t xml:space="preserve">Note: documentation should be changed, it says only ‘’mapped_to” and mapped_from”  section </w:t>
      </w:r>
      <w:bookmarkStart w:id="16" w:name="s2_7_1_3_13"/>
      <w:bookmarkEnd w:id="16"/>
      <w:r w:rsidRPr="00D5024E">
        <w:rPr>
          <w:rFonts w:ascii="Verdana" w:eastAsia="Times New Roman" w:hAnsi="Verdana" w:cs="Times New Roman"/>
          <w:b/>
          <w:bCs/>
          <w:sz w:val="24"/>
          <w:szCs w:val="24"/>
        </w:rPr>
        <w:t>2.7.1.3.13 Mappings (File = MRMAP.RRF)</w:t>
      </w:r>
    </w:p>
    <w:p w:rsidR="00D5024E" w:rsidRDefault="00D5024E">
      <w:pPr>
        <w:pStyle w:val="CommentText"/>
      </w:pPr>
    </w:p>
  </w:comment>
  <w:comment w:id="17" w:author="Lipow, Stephanie S" w:date="2010-08-24T16:30:00Z" w:initials="LSS">
    <w:p w:rsidR="00E06191" w:rsidRDefault="00E06191">
      <w:pPr>
        <w:pStyle w:val="CommentText"/>
      </w:pPr>
      <w:r>
        <w:rPr>
          <w:rStyle w:val="CommentReference"/>
        </w:rPr>
        <w:annotationRef/>
      </w:r>
      <w:r w:rsidR="0061636A">
        <w:t xml:space="preserve">Need to </w:t>
      </w:r>
      <w:r w:rsidR="008B4A5E">
        <w:t>update/flesh out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AC8" w:rsidRDefault="001D7AC8" w:rsidP="004F41D8">
      <w:r>
        <w:separator/>
      </w:r>
    </w:p>
  </w:endnote>
  <w:endnote w:type="continuationSeparator" w:id="0">
    <w:p w:rsidR="001D7AC8" w:rsidRDefault="001D7AC8" w:rsidP="004F4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90B" w:rsidRDefault="00DE79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2B" w:rsidRDefault="0031562B" w:rsidP="0031562B">
    <w:pPr>
      <w:pStyle w:val="Footer"/>
      <w:jc w:val="center"/>
    </w:pPr>
  </w:p>
  <w:p w:rsidR="0031562B" w:rsidRDefault="0031562B" w:rsidP="0031562B">
    <w:pPr>
      <w:pStyle w:val="Footer"/>
      <w:jc w:val="center"/>
    </w:pPr>
  </w:p>
  <w:p w:rsidR="00C856C8" w:rsidRDefault="00C856C8" w:rsidP="0031562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90B" w:rsidRDefault="00DE7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AC8" w:rsidRDefault="001D7AC8" w:rsidP="004F41D8">
      <w:r>
        <w:separator/>
      </w:r>
    </w:p>
  </w:footnote>
  <w:footnote w:type="continuationSeparator" w:id="0">
    <w:p w:rsidR="001D7AC8" w:rsidRDefault="001D7AC8" w:rsidP="004F4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90B" w:rsidRDefault="00DE79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2B" w:rsidRDefault="0031562B" w:rsidP="0031562B">
    <w:pPr>
      <w:pStyle w:val="Header"/>
      <w:jc w:val="center"/>
    </w:pPr>
  </w:p>
  <w:p w:rsidR="00C856C8" w:rsidRDefault="00C856C8" w:rsidP="0031562B">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90B" w:rsidRDefault="00DE79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83F"/>
    <w:multiLevelType w:val="hybridMultilevel"/>
    <w:tmpl w:val="F148E726"/>
    <w:lvl w:ilvl="0" w:tplc="B03A4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5D3F"/>
    <w:multiLevelType w:val="hybridMultilevel"/>
    <w:tmpl w:val="2594E1E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163F30D4"/>
    <w:multiLevelType w:val="hybridMultilevel"/>
    <w:tmpl w:val="4B16EBD2"/>
    <w:lvl w:ilvl="0" w:tplc="4CE2D3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D028DB"/>
    <w:multiLevelType w:val="hybridMultilevel"/>
    <w:tmpl w:val="26284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56C8E"/>
    <w:multiLevelType w:val="hybridMultilevel"/>
    <w:tmpl w:val="BED452A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45540"/>
    <w:multiLevelType w:val="hybridMultilevel"/>
    <w:tmpl w:val="7222D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193333"/>
    <w:multiLevelType w:val="multilevel"/>
    <w:tmpl w:val="122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F6E22"/>
    <w:multiLevelType w:val="hybridMultilevel"/>
    <w:tmpl w:val="3EF49B6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080"/>
        </w:tabs>
        <w:ind w:left="1080" w:hanging="360"/>
      </w:pPr>
      <w:rPr>
        <w:rFonts w:cs="Times New Roman"/>
      </w:rPr>
    </w:lvl>
    <w:lvl w:ilvl="2" w:tplc="0409001B">
      <w:start w:val="1"/>
      <w:numFmt w:val="decimal"/>
      <w:lvlText w:val="%3."/>
      <w:lvlJc w:val="left"/>
      <w:pPr>
        <w:tabs>
          <w:tab w:val="num" w:pos="1800"/>
        </w:tabs>
        <w:ind w:left="180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decimal"/>
      <w:lvlText w:val="%5."/>
      <w:lvlJc w:val="left"/>
      <w:pPr>
        <w:tabs>
          <w:tab w:val="num" w:pos="3240"/>
        </w:tabs>
        <w:ind w:left="3240" w:hanging="360"/>
      </w:pPr>
      <w:rPr>
        <w:rFonts w:cs="Times New Roman"/>
      </w:rPr>
    </w:lvl>
    <w:lvl w:ilvl="5" w:tplc="0409001B">
      <w:start w:val="1"/>
      <w:numFmt w:val="decimal"/>
      <w:lvlText w:val="%6."/>
      <w:lvlJc w:val="left"/>
      <w:pPr>
        <w:tabs>
          <w:tab w:val="num" w:pos="3960"/>
        </w:tabs>
        <w:ind w:left="3960" w:hanging="36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decimal"/>
      <w:lvlText w:val="%8."/>
      <w:lvlJc w:val="left"/>
      <w:pPr>
        <w:tabs>
          <w:tab w:val="num" w:pos="5400"/>
        </w:tabs>
        <w:ind w:left="5400" w:hanging="360"/>
      </w:pPr>
      <w:rPr>
        <w:rFonts w:cs="Times New Roman"/>
      </w:rPr>
    </w:lvl>
    <w:lvl w:ilvl="8" w:tplc="0409001B">
      <w:start w:val="1"/>
      <w:numFmt w:val="decimal"/>
      <w:lvlText w:val="%9."/>
      <w:lvlJc w:val="left"/>
      <w:pPr>
        <w:tabs>
          <w:tab w:val="num" w:pos="6120"/>
        </w:tabs>
        <w:ind w:left="6120" w:hanging="360"/>
      </w:pPr>
      <w:rPr>
        <w:rFonts w:cs="Times New Roman"/>
      </w:rPr>
    </w:lvl>
  </w:abstractNum>
  <w:abstractNum w:abstractNumId="8">
    <w:nsid w:val="5AF53C50"/>
    <w:multiLevelType w:val="hybridMultilevel"/>
    <w:tmpl w:val="F148E726"/>
    <w:lvl w:ilvl="0" w:tplc="B03A45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52DA"/>
    <w:multiLevelType w:val="hybridMultilevel"/>
    <w:tmpl w:val="97460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E16F70"/>
    <w:multiLevelType w:val="hybridMultilevel"/>
    <w:tmpl w:val="EEC0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3D4EFE"/>
    <w:multiLevelType w:val="hybridMultilevel"/>
    <w:tmpl w:val="ECE81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1"/>
  </w:num>
  <w:num w:numId="6">
    <w:abstractNumId w:val="4"/>
  </w:num>
  <w:num w:numId="7">
    <w:abstractNumId w:val="10"/>
  </w:num>
  <w:num w:numId="8">
    <w:abstractNumId w:val="5"/>
  </w:num>
  <w:num w:numId="9">
    <w:abstractNumId w:val="3"/>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F41D8"/>
    <w:rsid w:val="000235E3"/>
    <w:rsid w:val="00044CF2"/>
    <w:rsid w:val="000C5C40"/>
    <w:rsid w:val="00127305"/>
    <w:rsid w:val="001427D9"/>
    <w:rsid w:val="00147E0B"/>
    <w:rsid w:val="00162B11"/>
    <w:rsid w:val="00163813"/>
    <w:rsid w:val="00176466"/>
    <w:rsid w:val="001B4FEA"/>
    <w:rsid w:val="001B6D8C"/>
    <w:rsid w:val="001D7AC8"/>
    <w:rsid w:val="00227874"/>
    <w:rsid w:val="002512BB"/>
    <w:rsid w:val="00264F86"/>
    <w:rsid w:val="0027245C"/>
    <w:rsid w:val="002B3B25"/>
    <w:rsid w:val="002D5942"/>
    <w:rsid w:val="002E75C4"/>
    <w:rsid w:val="0031562B"/>
    <w:rsid w:val="00346393"/>
    <w:rsid w:val="00384E2B"/>
    <w:rsid w:val="003B72C5"/>
    <w:rsid w:val="003D0E2C"/>
    <w:rsid w:val="00410A1B"/>
    <w:rsid w:val="0042473B"/>
    <w:rsid w:val="004311E1"/>
    <w:rsid w:val="004566E2"/>
    <w:rsid w:val="004754D9"/>
    <w:rsid w:val="00486417"/>
    <w:rsid w:val="004B5481"/>
    <w:rsid w:val="004D0CB2"/>
    <w:rsid w:val="004D29A8"/>
    <w:rsid w:val="004F41D8"/>
    <w:rsid w:val="005072F9"/>
    <w:rsid w:val="00535813"/>
    <w:rsid w:val="00544190"/>
    <w:rsid w:val="00561DF6"/>
    <w:rsid w:val="00564020"/>
    <w:rsid w:val="00571CE8"/>
    <w:rsid w:val="005A4170"/>
    <w:rsid w:val="00604BD5"/>
    <w:rsid w:val="00606D19"/>
    <w:rsid w:val="0061636A"/>
    <w:rsid w:val="00622BB7"/>
    <w:rsid w:val="00655982"/>
    <w:rsid w:val="0065682F"/>
    <w:rsid w:val="00660DB1"/>
    <w:rsid w:val="00670D57"/>
    <w:rsid w:val="006D2862"/>
    <w:rsid w:val="006F18A1"/>
    <w:rsid w:val="007616F5"/>
    <w:rsid w:val="00765C8B"/>
    <w:rsid w:val="007B5FBF"/>
    <w:rsid w:val="007C3F0D"/>
    <w:rsid w:val="007C61BA"/>
    <w:rsid w:val="007D4FBD"/>
    <w:rsid w:val="007E2CB3"/>
    <w:rsid w:val="007F220D"/>
    <w:rsid w:val="008468CB"/>
    <w:rsid w:val="008A2178"/>
    <w:rsid w:val="008A3864"/>
    <w:rsid w:val="008A5870"/>
    <w:rsid w:val="008B4A5E"/>
    <w:rsid w:val="008E4A1D"/>
    <w:rsid w:val="00966455"/>
    <w:rsid w:val="00985282"/>
    <w:rsid w:val="009E701E"/>
    <w:rsid w:val="009F778B"/>
    <w:rsid w:val="00A2070C"/>
    <w:rsid w:val="00A3614A"/>
    <w:rsid w:val="00A5438B"/>
    <w:rsid w:val="00AB7A9A"/>
    <w:rsid w:val="00AF41CF"/>
    <w:rsid w:val="00B06D95"/>
    <w:rsid w:val="00B36484"/>
    <w:rsid w:val="00B40CC2"/>
    <w:rsid w:val="00B74069"/>
    <w:rsid w:val="00B9708B"/>
    <w:rsid w:val="00BD18D7"/>
    <w:rsid w:val="00BF2DAB"/>
    <w:rsid w:val="00BF3B2F"/>
    <w:rsid w:val="00C035D4"/>
    <w:rsid w:val="00C60776"/>
    <w:rsid w:val="00C607B3"/>
    <w:rsid w:val="00C64D3F"/>
    <w:rsid w:val="00C66025"/>
    <w:rsid w:val="00C856C8"/>
    <w:rsid w:val="00D15C79"/>
    <w:rsid w:val="00D402C0"/>
    <w:rsid w:val="00D5024E"/>
    <w:rsid w:val="00D60724"/>
    <w:rsid w:val="00D634F4"/>
    <w:rsid w:val="00DA0FB5"/>
    <w:rsid w:val="00DD0488"/>
    <w:rsid w:val="00DE60A4"/>
    <w:rsid w:val="00DE790B"/>
    <w:rsid w:val="00DF1B35"/>
    <w:rsid w:val="00E06191"/>
    <w:rsid w:val="00E142FC"/>
    <w:rsid w:val="00E752C2"/>
    <w:rsid w:val="00E83F51"/>
    <w:rsid w:val="00EA18C1"/>
    <w:rsid w:val="00EA7638"/>
    <w:rsid w:val="00EB4F8B"/>
    <w:rsid w:val="00EC002C"/>
    <w:rsid w:val="00F216D5"/>
    <w:rsid w:val="00F264F3"/>
    <w:rsid w:val="00F3347B"/>
    <w:rsid w:val="00F340D5"/>
    <w:rsid w:val="00FB6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D8"/>
    <w:pPr>
      <w:spacing w:after="0" w:line="240" w:lineRule="auto"/>
    </w:pPr>
  </w:style>
  <w:style w:type="paragraph" w:styleId="Heading1">
    <w:name w:val="heading 1"/>
    <w:basedOn w:val="Normal"/>
    <w:next w:val="Normal"/>
    <w:link w:val="Heading1Char"/>
    <w:uiPriority w:val="9"/>
    <w:qFormat/>
    <w:rsid w:val="00604B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1D8"/>
    <w:rPr>
      <w:color w:val="0000FF" w:themeColor="hyperlink"/>
      <w:u w:val="single"/>
    </w:rPr>
  </w:style>
  <w:style w:type="paragraph" w:styleId="Header">
    <w:name w:val="header"/>
    <w:basedOn w:val="Normal"/>
    <w:link w:val="HeaderChar"/>
    <w:uiPriority w:val="99"/>
    <w:semiHidden/>
    <w:unhideWhenUsed/>
    <w:rsid w:val="004F41D8"/>
    <w:pPr>
      <w:tabs>
        <w:tab w:val="center" w:pos="4680"/>
        <w:tab w:val="right" w:pos="9360"/>
      </w:tabs>
    </w:pPr>
  </w:style>
  <w:style w:type="character" w:customStyle="1" w:styleId="HeaderChar">
    <w:name w:val="Header Char"/>
    <w:basedOn w:val="DefaultParagraphFont"/>
    <w:link w:val="Header"/>
    <w:uiPriority w:val="99"/>
    <w:semiHidden/>
    <w:rsid w:val="004F41D8"/>
  </w:style>
  <w:style w:type="paragraph" w:styleId="Footer">
    <w:name w:val="footer"/>
    <w:basedOn w:val="Normal"/>
    <w:link w:val="FooterChar"/>
    <w:uiPriority w:val="99"/>
    <w:semiHidden/>
    <w:unhideWhenUsed/>
    <w:rsid w:val="004F41D8"/>
    <w:pPr>
      <w:tabs>
        <w:tab w:val="center" w:pos="4680"/>
        <w:tab w:val="right" w:pos="9360"/>
      </w:tabs>
    </w:pPr>
  </w:style>
  <w:style w:type="character" w:customStyle="1" w:styleId="FooterChar">
    <w:name w:val="Footer Char"/>
    <w:basedOn w:val="DefaultParagraphFont"/>
    <w:link w:val="Footer"/>
    <w:uiPriority w:val="99"/>
    <w:semiHidden/>
    <w:rsid w:val="004F41D8"/>
  </w:style>
  <w:style w:type="character" w:styleId="FollowedHyperlink">
    <w:name w:val="FollowedHyperlink"/>
    <w:basedOn w:val="DefaultParagraphFont"/>
    <w:uiPriority w:val="99"/>
    <w:semiHidden/>
    <w:unhideWhenUsed/>
    <w:rsid w:val="006F18A1"/>
    <w:rPr>
      <w:color w:val="800080" w:themeColor="followedHyperlink"/>
      <w:u w:val="single"/>
    </w:rPr>
  </w:style>
  <w:style w:type="table" w:styleId="TableGrid">
    <w:name w:val="Table Grid"/>
    <w:basedOn w:val="TableNormal"/>
    <w:rsid w:val="00EC00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002C"/>
    <w:rPr>
      <w:b/>
      <w:bCs/>
    </w:rPr>
  </w:style>
  <w:style w:type="character" w:customStyle="1" w:styleId="Heading1Char">
    <w:name w:val="Heading 1 Char"/>
    <w:basedOn w:val="DefaultParagraphFont"/>
    <w:link w:val="Heading1"/>
    <w:uiPriority w:val="9"/>
    <w:rsid w:val="00604B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4BD5"/>
    <w:pPr>
      <w:ind w:left="720"/>
      <w:contextualSpacing/>
    </w:pPr>
  </w:style>
  <w:style w:type="paragraph" w:styleId="HTMLPreformatted">
    <w:name w:val="HTML Preformatted"/>
    <w:basedOn w:val="Normal"/>
    <w:link w:val="HTMLPreformattedChar"/>
    <w:uiPriority w:val="99"/>
    <w:unhideWhenUsed/>
    <w:rsid w:val="007E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CB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7874"/>
    <w:rPr>
      <w:sz w:val="16"/>
      <w:szCs w:val="16"/>
    </w:rPr>
  </w:style>
  <w:style w:type="paragraph" w:styleId="CommentText">
    <w:name w:val="annotation text"/>
    <w:basedOn w:val="Normal"/>
    <w:link w:val="CommentTextChar"/>
    <w:uiPriority w:val="99"/>
    <w:semiHidden/>
    <w:unhideWhenUsed/>
    <w:rsid w:val="00227874"/>
    <w:rPr>
      <w:sz w:val="20"/>
      <w:szCs w:val="20"/>
    </w:rPr>
  </w:style>
  <w:style w:type="character" w:customStyle="1" w:styleId="CommentTextChar">
    <w:name w:val="Comment Text Char"/>
    <w:basedOn w:val="DefaultParagraphFont"/>
    <w:link w:val="CommentText"/>
    <w:uiPriority w:val="99"/>
    <w:semiHidden/>
    <w:rsid w:val="00227874"/>
    <w:rPr>
      <w:sz w:val="20"/>
      <w:szCs w:val="20"/>
    </w:rPr>
  </w:style>
  <w:style w:type="paragraph" w:styleId="CommentSubject">
    <w:name w:val="annotation subject"/>
    <w:basedOn w:val="CommentText"/>
    <w:next w:val="CommentText"/>
    <w:link w:val="CommentSubjectChar"/>
    <w:uiPriority w:val="99"/>
    <w:semiHidden/>
    <w:unhideWhenUsed/>
    <w:rsid w:val="00227874"/>
    <w:rPr>
      <w:b/>
      <w:bCs/>
    </w:rPr>
  </w:style>
  <w:style w:type="character" w:customStyle="1" w:styleId="CommentSubjectChar">
    <w:name w:val="Comment Subject Char"/>
    <w:basedOn w:val="CommentTextChar"/>
    <w:link w:val="CommentSubject"/>
    <w:uiPriority w:val="99"/>
    <w:semiHidden/>
    <w:rsid w:val="00227874"/>
    <w:rPr>
      <w:b/>
      <w:bCs/>
    </w:rPr>
  </w:style>
  <w:style w:type="paragraph" w:styleId="BalloonText">
    <w:name w:val="Balloon Text"/>
    <w:basedOn w:val="Normal"/>
    <w:link w:val="BalloonTextChar"/>
    <w:uiPriority w:val="99"/>
    <w:semiHidden/>
    <w:unhideWhenUsed/>
    <w:rsid w:val="00227874"/>
    <w:rPr>
      <w:rFonts w:ascii="Tahoma" w:hAnsi="Tahoma" w:cs="Tahoma"/>
      <w:sz w:val="16"/>
      <w:szCs w:val="16"/>
    </w:rPr>
  </w:style>
  <w:style w:type="character" w:customStyle="1" w:styleId="BalloonTextChar">
    <w:name w:val="Balloon Text Char"/>
    <w:basedOn w:val="DefaultParagraphFont"/>
    <w:link w:val="BalloonText"/>
    <w:uiPriority w:val="99"/>
    <w:semiHidden/>
    <w:rsid w:val="00227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44479">
      <w:bodyDiv w:val="1"/>
      <w:marLeft w:val="0"/>
      <w:marRight w:val="0"/>
      <w:marTop w:val="0"/>
      <w:marBottom w:val="0"/>
      <w:divBdr>
        <w:top w:val="none" w:sz="0" w:space="0" w:color="auto"/>
        <w:left w:val="none" w:sz="0" w:space="0" w:color="auto"/>
        <w:bottom w:val="none" w:sz="0" w:space="0" w:color="auto"/>
        <w:right w:val="none" w:sz="0" w:space="0" w:color="auto"/>
      </w:divBdr>
    </w:div>
    <w:div w:id="328561863">
      <w:bodyDiv w:val="1"/>
      <w:marLeft w:val="0"/>
      <w:marRight w:val="0"/>
      <w:marTop w:val="0"/>
      <w:marBottom w:val="0"/>
      <w:divBdr>
        <w:top w:val="none" w:sz="0" w:space="0" w:color="auto"/>
        <w:left w:val="none" w:sz="0" w:space="0" w:color="auto"/>
        <w:bottom w:val="none" w:sz="0" w:space="0" w:color="auto"/>
        <w:right w:val="none" w:sz="0" w:space="0" w:color="auto"/>
      </w:divBdr>
    </w:div>
    <w:div w:id="603609321">
      <w:bodyDiv w:val="1"/>
      <w:marLeft w:val="75"/>
      <w:marRight w:val="75"/>
      <w:marTop w:val="75"/>
      <w:marBottom w:val="75"/>
      <w:divBdr>
        <w:top w:val="none" w:sz="0" w:space="0" w:color="auto"/>
        <w:left w:val="none" w:sz="0" w:space="0" w:color="auto"/>
        <w:bottom w:val="none" w:sz="0" w:space="0" w:color="auto"/>
        <w:right w:val="none" w:sz="0" w:space="0" w:color="auto"/>
      </w:divBdr>
      <w:divsChild>
        <w:div w:id="1726490598">
          <w:marLeft w:val="0"/>
          <w:marRight w:val="0"/>
          <w:marTop w:val="0"/>
          <w:marBottom w:val="0"/>
          <w:divBdr>
            <w:top w:val="none" w:sz="0" w:space="0" w:color="auto"/>
            <w:left w:val="none" w:sz="0" w:space="0" w:color="auto"/>
            <w:bottom w:val="none" w:sz="0" w:space="0" w:color="auto"/>
            <w:right w:val="none" w:sz="0" w:space="0" w:color="auto"/>
          </w:divBdr>
          <w:divsChild>
            <w:div w:id="1698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837">
      <w:bodyDiv w:val="1"/>
      <w:marLeft w:val="0"/>
      <w:marRight w:val="0"/>
      <w:marTop w:val="0"/>
      <w:marBottom w:val="0"/>
      <w:divBdr>
        <w:top w:val="none" w:sz="0" w:space="0" w:color="auto"/>
        <w:left w:val="none" w:sz="0" w:space="0" w:color="auto"/>
        <w:bottom w:val="none" w:sz="0" w:space="0" w:color="auto"/>
        <w:right w:val="none" w:sz="0" w:space="0" w:color="auto"/>
      </w:divBdr>
    </w:div>
    <w:div w:id="1193884633">
      <w:bodyDiv w:val="1"/>
      <w:marLeft w:val="0"/>
      <w:marRight w:val="0"/>
      <w:marTop w:val="0"/>
      <w:marBottom w:val="0"/>
      <w:divBdr>
        <w:top w:val="none" w:sz="0" w:space="0" w:color="auto"/>
        <w:left w:val="none" w:sz="0" w:space="0" w:color="auto"/>
        <w:bottom w:val="none" w:sz="0" w:space="0" w:color="auto"/>
        <w:right w:val="none" w:sz="0" w:space="0" w:color="auto"/>
      </w:divBdr>
    </w:div>
    <w:div w:id="1296059867">
      <w:bodyDiv w:val="1"/>
      <w:marLeft w:val="0"/>
      <w:marRight w:val="0"/>
      <w:marTop w:val="0"/>
      <w:marBottom w:val="0"/>
      <w:divBdr>
        <w:top w:val="none" w:sz="0" w:space="0" w:color="auto"/>
        <w:left w:val="none" w:sz="0" w:space="0" w:color="auto"/>
        <w:bottom w:val="none" w:sz="0" w:space="0" w:color="auto"/>
        <w:right w:val="none" w:sz="0" w:space="0" w:color="auto"/>
      </w:divBdr>
    </w:div>
    <w:div w:id="1428845742">
      <w:bodyDiv w:val="1"/>
      <w:marLeft w:val="75"/>
      <w:marRight w:val="75"/>
      <w:marTop w:val="75"/>
      <w:marBottom w:val="75"/>
      <w:divBdr>
        <w:top w:val="none" w:sz="0" w:space="0" w:color="auto"/>
        <w:left w:val="none" w:sz="0" w:space="0" w:color="auto"/>
        <w:bottom w:val="none" w:sz="0" w:space="0" w:color="auto"/>
        <w:right w:val="none" w:sz="0" w:space="0" w:color="auto"/>
      </w:divBdr>
      <w:divsChild>
        <w:div w:id="2034572769">
          <w:marLeft w:val="0"/>
          <w:marRight w:val="0"/>
          <w:marTop w:val="0"/>
          <w:marBottom w:val="0"/>
          <w:divBdr>
            <w:top w:val="none" w:sz="0" w:space="0" w:color="auto"/>
            <w:left w:val="none" w:sz="0" w:space="0" w:color="auto"/>
            <w:bottom w:val="none" w:sz="0" w:space="0" w:color="auto"/>
            <w:right w:val="none" w:sz="0" w:space="0" w:color="auto"/>
          </w:divBdr>
          <w:divsChild>
            <w:div w:id="12775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852">
      <w:bodyDiv w:val="1"/>
      <w:marLeft w:val="0"/>
      <w:marRight w:val="0"/>
      <w:marTop w:val="0"/>
      <w:marBottom w:val="0"/>
      <w:divBdr>
        <w:top w:val="none" w:sz="0" w:space="0" w:color="auto"/>
        <w:left w:val="none" w:sz="0" w:space="0" w:color="auto"/>
        <w:bottom w:val="none" w:sz="0" w:space="0" w:color="auto"/>
        <w:right w:val="none" w:sz="0" w:space="0" w:color="auto"/>
      </w:divBdr>
    </w:div>
    <w:div w:id="1726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s.hhs.gov/ICD10/01m_2009_ICD10PCS.asp"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s.hhs.gov/MLNProducts/downloads/ICD-10_GEM_factshee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ibrary.ahima.org/xpedio/groups/public/documents/ahima/bok1_022744.hcsp?dDocName=bok1_02274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ubmedcentral.nih.gov/articlerender.fcgi?tool=pubmed&amp;pubmedid=1677904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1ADE7-29E7-4882-8F4E-0A0EB724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Brian Carlsen</cp:lastModifiedBy>
  <cp:revision>2</cp:revision>
  <cp:lastPrinted>2010-08-24T19:49:00Z</cp:lastPrinted>
  <dcterms:created xsi:type="dcterms:W3CDTF">2010-08-26T00:24:00Z</dcterms:created>
  <dcterms:modified xsi:type="dcterms:W3CDTF">2010-08-26T00:24:00Z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ACCT04\carlsenb</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y fmtid="{D5CDD505-2E9C-101B-9397-08002B2CF9AE}" pid="11" name="Multiple Selected">
    <vt:lpwstr>-1</vt:lpwstr>
  </property>
</Properties>
</file>